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3D0" w:rsidRPr="00B753D0" w:rsidRDefault="00B753D0" w:rsidP="00B753D0">
      <w:pPr>
        <w:shd w:val="clear" w:color="auto" w:fill="F1F1F1"/>
        <w:spacing w:before="100" w:beforeAutospacing="1" w:after="100" w:afterAutospacing="1" w:line="300" w:lineRule="atLeast"/>
        <w:ind w:left="150" w:right="150"/>
        <w:rPr>
          <w:rFonts w:ascii="Helvetica" w:eastAsia="Times New Roman" w:hAnsi="Helvetica" w:cs="Helvetica"/>
          <w:color w:val="000000"/>
          <w:sz w:val="27"/>
          <w:szCs w:val="27"/>
        </w:rPr>
      </w:pPr>
      <w:r w:rsidRPr="00B753D0">
        <w:rPr>
          <w:rFonts w:ascii="Helvetica" w:eastAsia="Times New Roman" w:hAnsi="Helvetica" w:cs="Helvetica"/>
          <w:b/>
          <w:bCs/>
          <w:color w:val="000000"/>
          <w:sz w:val="27"/>
          <w:szCs w:val="27"/>
        </w:rPr>
        <w:t>Table of Contents</w:t>
      </w:r>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6" w:anchor="unittesting" w:history="1">
        <w:r w:rsidRPr="00B753D0">
          <w:rPr>
            <w:rFonts w:ascii="Arial" w:eastAsia="Times New Roman" w:hAnsi="Arial" w:cs="Arial"/>
            <w:b/>
            <w:bCs/>
            <w:color w:val="101010"/>
            <w:sz w:val="21"/>
            <w:szCs w:val="21"/>
            <w:u w:val="single"/>
          </w:rPr>
          <w:t>1. Testing terminology</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7" w:anchor="junit_intro" w:history="1">
        <w:r w:rsidRPr="00B753D0">
          <w:rPr>
            <w:rFonts w:ascii="Arial" w:eastAsia="Times New Roman" w:hAnsi="Arial" w:cs="Arial"/>
            <w:b/>
            <w:bCs/>
            <w:color w:val="101010"/>
            <w:sz w:val="21"/>
            <w:szCs w:val="21"/>
            <w:u w:val="single"/>
          </w:rPr>
          <w:t>1.1. Unit tests and unit testing</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8" w:anchor="junit_testfixture" w:history="1">
        <w:r w:rsidRPr="00B753D0">
          <w:rPr>
            <w:rFonts w:ascii="Arial" w:eastAsia="Times New Roman" w:hAnsi="Arial" w:cs="Arial"/>
            <w:b/>
            <w:bCs/>
            <w:color w:val="101010"/>
            <w:sz w:val="21"/>
            <w:szCs w:val="21"/>
            <w:u w:val="single"/>
          </w:rPr>
          <w:t>1.2. Test fixture</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9" w:anchor="junit_organization" w:history="1">
        <w:r w:rsidRPr="00B753D0">
          <w:rPr>
            <w:rFonts w:ascii="Arial" w:eastAsia="Times New Roman" w:hAnsi="Arial" w:cs="Arial"/>
            <w:b/>
            <w:bCs/>
            <w:color w:val="101010"/>
            <w:sz w:val="21"/>
            <w:szCs w:val="21"/>
            <w:u w:val="single"/>
          </w:rPr>
          <w:t>1.3. Functional and integration tests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0" w:anchor="junit_performancetests" w:history="1">
        <w:r w:rsidRPr="00B753D0">
          <w:rPr>
            <w:rFonts w:ascii="Arial" w:eastAsia="Times New Roman" w:hAnsi="Arial" w:cs="Arial"/>
            <w:b/>
            <w:bCs/>
            <w:color w:val="101010"/>
            <w:sz w:val="21"/>
            <w:szCs w:val="21"/>
            <w:u w:val="single"/>
          </w:rPr>
          <w:t>1.4. Performance tests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1" w:anchor="behaviorvsstatetesting" w:history="1">
        <w:r w:rsidRPr="00B753D0">
          <w:rPr>
            <w:rFonts w:ascii="Arial" w:eastAsia="Times New Roman" w:hAnsi="Arial" w:cs="Arial"/>
            <w:b/>
            <w:bCs/>
            <w:color w:val="101010"/>
            <w:sz w:val="21"/>
            <w:szCs w:val="21"/>
            <w:u w:val="single"/>
          </w:rPr>
          <w:t>1.5. Behavior vs. state testing</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12" w:anchor="testorganization" w:history="1">
        <w:r w:rsidRPr="00B753D0">
          <w:rPr>
            <w:rFonts w:ascii="Arial" w:eastAsia="Times New Roman" w:hAnsi="Arial" w:cs="Arial"/>
            <w:b/>
            <w:bCs/>
            <w:color w:val="101010"/>
            <w:sz w:val="21"/>
            <w:szCs w:val="21"/>
            <w:u w:val="single"/>
          </w:rPr>
          <w:t>2. Test organization</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3" w:anchor="junit_testorganization" w:history="1">
        <w:r w:rsidRPr="00B753D0">
          <w:rPr>
            <w:rFonts w:ascii="Arial" w:eastAsia="Times New Roman" w:hAnsi="Arial" w:cs="Arial"/>
            <w:b/>
            <w:bCs/>
            <w:color w:val="101010"/>
            <w:sz w:val="21"/>
            <w:szCs w:val="21"/>
            <w:u w:val="single"/>
          </w:rPr>
          <w:t>2.1. Test organization for Java projects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4" w:anchor="junit_whattotest" w:history="1">
        <w:r w:rsidRPr="00B753D0">
          <w:rPr>
            <w:rFonts w:ascii="Arial" w:eastAsia="Times New Roman" w:hAnsi="Arial" w:cs="Arial"/>
            <w:b/>
            <w:bCs/>
            <w:color w:val="101010"/>
            <w:sz w:val="21"/>
            <w:szCs w:val="21"/>
            <w:u w:val="single"/>
          </w:rPr>
          <w:t>2.2. What should you test?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5" w:anchor="junit_legacycode" w:history="1">
        <w:r w:rsidRPr="00B753D0">
          <w:rPr>
            <w:rFonts w:ascii="Arial" w:eastAsia="Times New Roman" w:hAnsi="Arial" w:cs="Arial"/>
            <w:b/>
            <w:bCs/>
            <w:color w:val="101010"/>
            <w:sz w:val="21"/>
            <w:szCs w:val="21"/>
            <w:u w:val="single"/>
          </w:rPr>
          <w:t>2.3. Introducing tests in legacy code</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16" w:anchor="unittesting" w:history="1">
        <w:r w:rsidRPr="00B753D0">
          <w:rPr>
            <w:rFonts w:ascii="Arial" w:eastAsia="Times New Roman" w:hAnsi="Arial" w:cs="Arial"/>
            <w:b/>
            <w:bCs/>
            <w:color w:val="101010"/>
            <w:sz w:val="21"/>
            <w:szCs w:val="21"/>
            <w:u w:val="single"/>
          </w:rPr>
          <w:t>3. Testing frameworks for Java</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17" w:anchor="junittesting" w:history="1">
        <w:r w:rsidRPr="00B753D0">
          <w:rPr>
            <w:rFonts w:ascii="Arial" w:eastAsia="Times New Roman" w:hAnsi="Arial" w:cs="Arial"/>
            <w:b/>
            <w:bCs/>
            <w:color w:val="101010"/>
            <w:sz w:val="21"/>
            <w:szCs w:val="21"/>
            <w:u w:val="single"/>
          </w:rPr>
          <w:t xml:space="preserve">4. Using </w:t>
        </w:r>
        <w:proofErr w:type="spellStart"/>
        <w:r w:rsidRPr="00B753D0">
          <w:rPr>
            <w:rFonts w:ascii="Arial" w:eastAsia="Times New Roman" w:hAnsi="Arial" w:cs="Arial"/>
            <w:b/>
            <w:bCs/>
            <w:color w:val="101010"/>
            <w:sz w:val="21"/>
            <w:szCs w:val="21"/>
            <w:u w:val="single"/>
          </w:rPr>
          <w:t>JUnit</w:t>
        </w:r>
        <w:proofErr w:type="spellEnd"/>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8" w:anchor="unittesting_junit" w:history="1">
        <w:r w:rsidRPr="00B753D0">
          <w:rPr>
            <w:rFonts w:ascii="Arial" w:eastAsia="Times New Roman" w:hAnsi="Arial" w:cs="Arial"/>
            <w:b/>
            <w:bCs/>
            <w:color w:val="101010"/>
            <w:sz w:val="21"/>
            <w:szCs w:val="21"/>
            <w:u w:val="single"/>
          </w:rPr>
          <w:t xml:space="preserve">4.1. The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framework</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19" w:anchor="unittesting_junit_test" w:history="1">
        <w:r w:rsidRPr="00B753D0">
          <w:rPr>
            <w:rFonts w:ascii="Arial" w:eastAsia="Times New Roman" w:hAnsi="Arial" w:cs="Arial"/>
            <w:b/>
            <w:bCs/>
            <w:color w:val="101010"/>
            <w:sz w:val="21"/>
            <w:szCs w:val="21"/>
            <w:u w:val="single"/>
          </w:rPr>
          <w:t xml:space="preserve">4.2. How to define a test in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0" w:anchor="unittesting_junitexample" w:history="1">
        <w:r w:rsidRPr="00B753D0">
          <w:rPr>
            <w:rFonts w:ascii="Arial" w:eastAsia="Times New Roman" w:hAnsi="Arial" w:cs="Arial"/>
            <w:b/>
            <w:bCs/>
            <w:color w:val="101010"/>
            <w:sz w:val="21"/>
            <w:szCs w:val="21"/>
            <w:u w:val="single"/>
          </w:rPr>
          <w:t xml:space="preserve">4.3. Example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test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1" w:anchor="junit_namingconventions" w:history="1">
        <w:r w:rsidRPr="00B753D0">
          <w:rPr>
            <w:rFonts w:ascii="Arial" w:eastAsia="Times New Roman" w:hAnsi="Arial" w:cs="Arial"/>
            <w:b/>
            <w:bCs/>
            <w:color w:val="101010"/>
            <w:sz w:val="21"/>
            <w:szCs w:val="21"/>
            <w:u w:val="single"/>
          </w:rPr>
          <w:t xml:space="preserve">4.4.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naming conventions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2" w:anchor="juniteclipse_testsuite" w:history="1">
        <w:r w:rsidRPr="00B753D0">
          <w:rPr>
            <w:rFonts w:ascii="Arial" w:eastAsia="Times New Roman" w:hAnsi="Arial" w:cs="Arial"/>
            <w:b/>
            <w:bCs/>
            <w:color w:val="101010"/>
            <w:sz w:val="21"/>
            <w:szCs w:val="21"/>
            <w:u w:val="single"/>
          </w:rPr>
          <w:t xml:space="preserve">4.5.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test suites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3" w:anchor="juniteclipse_code" w:history="1">
        <w:r w:rsidRPr="00B753D0">
          <w:rPr>
            <w:rFonts w:ascii="Arial" w:eastAsia="Times New Roman" w:hAnsi="Arial" w:cs="Arial"/>
            <w:b/>
            <w:bCs/>
            <w:color w:val="101010"/>
            <w:sz w:val="21"/>
            <w:szCs w:val="21"/>
            <w:u w:val="single"/>
          </w:rPr>
          <w:t>4.6. Run your test from the command line</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24" w:anchor="junitannoationsandassertstatements" w:history="1">
        <w:r w:rsidRPr="00B753D0">
          <w:rPr>
            <w:rFonts w:ascii="Arial" w:eastAsia="Times New Roman" w:hAnsi="Arial" w:cs="Arial"/>
            <w:b/>
            <w:bCs/>
            <w:color w:val="101010"/>
            <w:sz w:val="21"/>
            <w:szCs w:val="21"/>
            <w:u w:val="single"/>
          </w:rPr>
          <w:t xml:space="preserve">5.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code constructs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5" w:anchor="usingjunit_annotations" w:history="1">
        <w:r w:rsidRPr="00B753D0">
          <w:rPr>
            <w:rFonts w:ascii="Arial" w:eastAsia="Times New Roman" w:hAnsi="Arial" w:cs="Arial"/>
            <w:b/>
            <w:bCs/>
            <w:color w:val="101010"/>
            <w:sz w:val="21"/>
            <w:szCs w:val="21"/>
            <w:u w:val="single"/>
          </w:rPr>
          <w:t xml:space="preserve">5.1. Available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annotations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6" w:anchor="usingjunit_asserts" w:history="1">
        <w:r w:rsidRPr="00B753D0">
          <w:rPr>
            <w:rFonts w:ascii="Arial" w:eastAsia="Times New Roman" w:hAnsi="Arial" w:cs="Arial"/>
            <w:b/>
            <w:bCs/>
            <w:color w:val="101010"/>
            <w:sz w:val="21"/>
            <w:szCs w:val="21"/>
            <w:u w:val="single"/>
          </w:rPr>
          <w:t>5.2. Assert statements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7" w:anchor="usingjunit_executionorder" w:history="1">
        <w:r w:rsidRPr="00B753D0">
          <w:rPr>
            <w:rFonts w:ascii="Arial" w:eastAsia="Times New Roman" w:hAnsi="Arial" w:cs="Arial"/>
            <w:b/>
            <w:bCs/>
            <w:color w:val="101010"/>
            <w:sz w:val="21"/>
            <w:szCs w:val="21"/>
            <w:u w:val="single"/>
          </w:rPr>
          <w:t>5.3. Test execution order</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28" w:anchor="installation" w:history="1">
        <w:r w:rsidRPr="00B753D0">
          <w:rPr>
            <w:rFonts w:ascii="Arial" w:eastAsia="Times New Roman" w:hAnsi="Arial" w:cs="Arial"/>
            <w:b/>
            <w:bCs/>
            <w:color w:val="101010"/>
            <w:sz w:val="21"/>
            <w:szCs w:val="21"/>
            <w:u w:val="single"/>
          </w:rPr>
          <w:t xml:space="preserve">6. Installation of </w:t>
        </w:r>
        <w:proofErr w:type="spellStart"/>
        <w:r w:rsidRPr="00B753D0">
          <w:rPr>
            <w:rFonts w:ascii="Arial" w:eastAsia="Times New Roman" w:hAnsi="Arial" w:cs="Arial"/>
            <w:b/>
            <w:bCs/>
            <w:color w:val="101010"/>
            <w:sz w:val="21"/>
            <w:szCs w:val="21"/>
            <w:u w:val="single"/>
          </w:rPr>
          <w:t>JUnit</w:t>
        </w:r>
        <w:proofErr w:type="spellEnd"/>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29" w:anchor="installation_eclipse" w:history="1">
        <w:r w:rsidRPr="00B753D0">
          <w:rPr>
            <w:rFonts w:ascii="Arial" w:eastAsia="Times New Roman" w:hAnsi="Arial" w:cs="Arial"/>
            <w:b/>
            <w:bCs/>
            <w:color w:val="101010"/>
            <w:sz w:val="21"/>
            <w:szCs w:val="21"/>
            <w:u w:val="single"/>
          </w:rPr>
          <w:t xml:space="preserve">6.1. Using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integrated into Eclipse</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0" w:anchor="installation_junit" w:history="1">
        <w:r w:rsidRPr="00B753D0">
          <w:rPr>
            <w:rFonts w:ascii="Arial" w:eastAsia="Times New Roman" w:hAnsi="Arial" w:cs="Arial"/>
            <w:b/>
            <w:bCs/>
            <w:color w:val="101010"/>
            <w:sz w:val="21"/>
            <w:szCs w:val="21"/>
            <w:u w:val="single"/>
          </w:rPr>
          <w:t xml:space="preserve">6.2. Downloading the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library</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31" w:anchor="eclipse" w:history="1">
        <w:r w:rsidRPr="00B753D0">
          <w:rPr>
            <w:rFonts w:ascii="Arial" w:eastAsia="Times New Roman" w:hAnsi="Arial" w:cs="Arial"/>
            <w:b/>
            <w:bCs/>
            <w:color w:val="101010"/>
            <w:sz w:val="21"/>
            <w:szCs w:val="21"/>
            <w:u w:val="single"/>
          </w:rPr>
          <w:t xml:space="preserve">7. Eclipse support for </w:t>
        </w:r>
        <w:proofErr w:type="spellStart"/>
        <w:r w:rsidRPr="00B753D0">
          <w:rPr>
            <w:rFonts w:ascii="Arial" w:eastAsia="Times New Roman" w:hAnsi="Arial" w:cs="Arial"/>
            <w:b/>
            <w:bCs/>
            <w:color w:val="101010"/>
            <w:sz w:val="21"/>
            <w:szCs w:val="21"/>
            <w:u w:val="single"/>
          </w:rPr>
          <w:t>JUnit</w:t>
        </w:r>
        <w:proofErr w:type="spellEnd"/>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2" w:anchor="eclipse_creatingjunittest" w:history="1">
        <w:r w:rsidRPr="00B753D0">
          <w:rPr>
            <w:rFonts w:ascii="Arial" w:eastAsia="Times New Roman" w:hAnsi="Arial" w:cs="Arial"/>
            <w:b/>
            <w:bCs/>
            <w:color w:val="101010"/>
            <w:sz w:val="21"/>
            <w:szCs w:val="21"/>
            <w:u w:val="single"/>
          </w:rPr>
          <w:t xml:space="preserve">7.1. Creating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tests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3" w:anchor="eclipse_runningjunittest" w:history="1">
        <w:r w:rsidRPr="00B753D0">
          <w:rPr>
            <w:rFonts w:ascii="Arial" w:eastAsia="Times New Roman" w:hAnsi="Arial" w:cs="Arial"/>
            <w:b/>
            <w:bCs/>
            <w:color w:val="101010"/>
            <w:sz w:val="21"/>
            <w:szCs w:val="21"/>
            <w:u w:val="single"/>
          </w:rPr>
          <w:t xml:space="preserve">7.2. Running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tests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4" w:anchor="usingjunit_staticimports" w:history="1">
        <w:r w:rsidRPr="00B753D0">
          <w:rPr>
            <w:rFonts w:ascii="Arial" w:eastAsia="Times New Roman" w:hAnsi="Arial" w:cs="Arial"/>
            <w:b/>
            <w:bCs/>
            <w:color w:val="101010"/>
            <w:sz w:val="21"/>
            <w:szCs w:val="21"/>
            <w:u w:val="single"/>
          </w:rPr>
          <w:t xml:space="preserve">7.3.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static imports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5" w:anchor="usingjunit_testsuites" w:history="1">
        <w:r w:rsidRPr="00B753D0">
          <w:rPr>
            <w:rFonts w:ascii="Arial" w:eastAsia="Times New Roman" w:hAnsi="Arial" w:cs="Arial"/>
            <w:b/>
            <w:bCs/>
            <w:color w:val="101010"/>
            <w:sz w:val="21"/>
            <w:szCs w:val="21"/>
            <w:u w:val="single"/>
          </w:rPr>
          <w:t>7.4. Wizard for creating test suites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6" w:anchor="usingjunit_execption" w:history="1">
        <w:r w:rsidRPr="00B753D0">
          <w:rPr>
            <w:rFonts w:ascii="Arial" w:eastAsia="Times New Roman" w:hAnsi="Arial" w:cs="Arial"/>
            <w:b/>
            <w:bCs/>
            <w:color w:val="101010"/>
            <w:sz w:val="21"/>
            <w:szCs w:val="21"/>
            <w:u w:val="single"/>
          </w:rPr>
          <w:t>7.5. Testing exception</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37" w:anchor="juniteclipse" w:history="1">
        <w:r w:rsidRPr="00B753D0">
          <w:rPr>
            <w:rFonts w:ascii="Arial" w:eastAsia="Times New Roman" w:hAnsi="Arial" w:cs="Arial"/>
            <w:b/>
            <w:bCs/>
            <w:color w:val="101010"/>
            <w:sz w:val="21"/>
            <w:szCs w:val="21"/>
            <w:u w:val="single"/>
          </w:rPr>
          <w:t xml:space="preserve">8. Exercise: Setting Eclipse up for using </w:t>
        </w:r>
        <w:proofErr w:type="spellStart"/>
        <w:r w:rsidRPr="00B753D0">
          <w:rPr>
            <w:rFonts w:ascii="Arial" w:eastAsia="Times New Roman" w:hAnsi="Arial" w:cs="Arial"/>
            <w:b/>
            <w:bCs/>
            <w:color w:val="101010"/>
            <w:sz w:val="21"/>
            <w:szCs w:val="21"/>
            <w:u w:val="single"/>
          </w:rPr>
          <w:t>JUnit</w:t>
        </w:r>
        <w:proofErr w:type="spellEnd"/>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8" w:anchor="exercise_staticimports_target" w:history="1">
        <w:r w:rsidRPr="00B753D0">
          <w:rPr>
            <w:rFonts w:ascii="Arial" w:eastAsia="Times New Roman" w:hAnsi="Arial" w:cs="Arial"/>
            <w:b/>
            <w:bCs/>
            <w:color w:val="101010"/>
            <w:sz w:val="21"/>
            <w:szCs w:val="21"/>
            <w:u w:val="single"/>
          </w:rPr>
          <w:t>8.1. Target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39" w:anchor="juniteclipse_class" w:history="1">
        <w:r w:rsidRPr="00B753D0">
          <w:rPr>
            <w:rFonts w:ascii="Arial" w:eastAsia="Times New Roman" w:hAnsi="Arial" w:cs="Arial"/>
            <w:b/>
            <w:bCs/>
            <w:color w:val="101010"/>
            <w:sz w:val="21"/>
            <w:szCs w:val="21"/>
            <w:u w:val="single"/>
          </w:rPr>
          <w:t>8.2. Configure Favorites in the preferences</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40" w:anchor="juniteclipse" w:history="1">
        <w:r w:rsidRPr="00B753D0">
          <w:rPr>
            <w:rFonts w:ascii="Arial" w:eastAsia="Times New Roman" w:hAnsi="Arial" w:cs="Arial"/>
            <w:b/>
            <w:bCs/>
            <w:color w:val="101010"/>
            <w:sz w:val="21"/>
            <w:szCs w:val="21"/>
            <w:u w:val="single"/>
          </w:rPr>
          <w:t xml:space="preserve">9. Exercise: Using </w:t>
        </w:r>
        <w:proofErr w:type="spellStart"/>
        <w:r w:rsidRPr="00B753D0">
          <w:rPr>
            <w:rFonts w:ascii="Arial" w:eastAsia="Times New Roman" w:hAnsi="Arial" w:cs="Arial"/>
            <w:b/>
            <w:bCs/>
            <w:color w:val="101010"/>
            <w:sz w:val="21"/>
            <w:szCs w:val="21"/>
            <w:u w:val="single"/>
          </w:rPr>
          <w:t>JUnit</w:t>
        </w:r>
        <w:proofErr w:type="spellEnd"/>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1" w:anchor="juniteclipse_prep" w:history="1">
        <w:r w:rsidRPr="00B753D0">
          <w:rPr>
            <w:rFonts w:ascii="Arial" w:eastAsia="Times New Roman" w:hAnsi="Arial" w:cs="Arial"/>
            <w:b/>
            <w:bCs/>
            <w:color w:val="101010"/>
            <w:sz w:val="21"/>
            <w:szCs w:val="21"/>
            <w:u w:val="single"/>
          </w:rPr>
          <w:t>9.1. Project preparation</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2" w:anchor="juniteclipse_class" w:history="1">
        <w:r w:rsidRPr="00B753D0">
          <w:rPr>
            <w:rFonts w:ascii="Arial" w:eastAsia="Times New Roman" w:hAnsi="Arial" w:cs="Arial"/>
            <w:b/>
            <w:bCs/>
            <w:color w:val="101010"/>
            <w:sz w:val="21"/>
            <w:szCs w:val="21"/>
            <w:u w:val="single"/>
          </w:rPr>
          <w:t>9.2. Create a Java class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3" w:anchor="juniteclipse_test" w:history="1">
        <w:r w:rsidRPr="00B753D0">
          <w:rPr>
            <w:rFonts w:ascii="Arial" w:eastAsia="Times New Roman" w:hAnsi="Arial" w:cs="Arial"/>
            <w:b/>
            <w:bCs/>
            <w:color w:val="101010"/>
            <w:sz w:val="21"/>
            <w:szCs w:val="21"/>
            <w:u w:val="single"/>
          </w:rPr>
          <w:t xml:space="preserve">9.3. Create a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test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4" w:anchor="juniteclipse_eclipse" w:history="1">
        <w:r w:rsidRPr="00B753D0">
          <w:rPr>
            <w:rFonts w:ascii="Arial" w:eastAsia="Times New Roman" w:hAnsi="Arial" w:cs="Arial"/>
            <w:b/>
            <w:bCs/>
            <w:color w:val="101010"/>
            <w:sz w:val="21"/>
            <w:szCs w:val="21"/>
            <w:u w:val="single"/>
          </w:rPr>
          <w:t>9.4. Run your test in Eclipse</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45" w:anchor="junitadvanced" w:history="1">
        <w:r w:rsidRPr="00B753D0">
          <w:rPr>
            <w:rFonts w:ascii="Arial" w:eastAsia="Times New Roman" w:hAnsi="Arial" w:cs="Arial"/>
            <w:b/>
            <w:bCs/>
            <w:color w:val="101010"/>
            <w:sz w:val="21"/>
            <w:szCs w:val="21"/>
            <w:u w:val="single"/>
          </w:rPr>
          <w:t xml:space="preserve">10. Advanced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options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6" w:anchor="junitadvanced_parameterizedtests" w:history="1">
        <w:r w:rsidRPr="00B753D0">
          <w:rPr>
            <w:rFonts w:ascii="Arial" w:eastAsia="Times New Roman" w:hAnsi="Arial" w:cs="Arial"/>
            <w:b/>
            <w:bCs/>
            <w:color w:val="101010"/>
            <w:sz w:val="21"/>
            <w:szCs w:val="21"/>
            <w:u w:val="single"/>
          </w:rPr>
          <w:t>10.1. Parameterized test</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7" w:anchor="junitadvanced_rules" w:history="1">
        <w:r w:rsidRPr="00B753D0">
          <w:rPr>
            <w:rFonts w:ascii="Arial" w:eastAsia="Times New Roman" w:hAnsi="Arial" w:cs="Arial"/>
            <w:b/>
            <w:bCs/>
            <w:color w:val="101010"/>
            <w:sz w:val="21"/>
            <w:szCs w:val="21"/>
            <w:u w:val="single"/>
          </w:rPr>
          <w:t>10.2. Rules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48" w:anchor="junitadvanced_categories" w:history="1">
        <w:r w:rsidRPr="00B753D0">
          <w:rPr>
            <w:rFonts w:ascii="Arial" w:eastAsia="Times New Roman" w:hAnsi="Arial" w:cs="Arial"/>
            <w:b/>
            <w:bCs/>
            <w:color w:val="101010"/>
            <w:sz w:val="21"/>
            <w:szCs w:val="21"/>
            <w:u w:val="single"/>
          </w:rPr>
          <w:t>10.3. Categories</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49" w:anchor="mockingframeworks" w:history="1">
        <w:r w:rsidRPr="00B753D0">
          <w:rPr>
            <w:rFonts w:ascii="Arial" w:eastAsia="Times New Roman" w:hAnsi="Arial" w:cs="Arial"/>
            <w:b/>
            <w:bCs/>
            <w:color w:val="101010"/>
            <w:sz w:val="21"/>
            <w:szCs w:val="21"/>
            <w:u w:val="single"/>
          </w:rPr>
          <w:t>11. Mocking</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50" w:anchor="supportandlicense" w:history="1">
        <w:r w:rsidRPr="00B753D0">
          <w:rPr>
            <w:rFonts w:ascii="Arial" w:eastAsia="Times New Roman" w:hAnsi="Arial" w:cs="Arial"/>
            <w:b/>
            <w:bCs/>
            <w:color w:val="101010"/>
            <w:sz w:val="21"/>
            <w:szCs w:val="21"/>
            <w:u w:val="single"/>
          </w:rPr>
          <w:t>12. Support this website</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51" w:anchor="thankyou" w:history="1">
        <w:r w:rsidRPr="00B753D0">
          <w:rPr>
            <w:rFonts w:ascii="Arial" w:eastAsia="Times New Roman" w:hAnsi="Arial" w:cs="Arial"/>
            <w:b/>
            <w:bCs/>
            <w:color w:val="101010"/>
            <w:sz w:val="21"/>
            <w:szCs w:val="21"/>
            <w:u w:val="single"/>
          </w:rPr>
          <w:t>12.1.</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52" w:anchor="questions" w:history="1">
        <w:r w:rsidRPr="00B753D0">
          <w:rPr>
            <w:rFonts w:ascii="Arial" w:eastAsia="Times New Roman" w:hAnsi="Arial" w:cs="Arial"/>
            <w:b/>
            <w:bCs/>
            <w:color w:val="101010"/>
            <w:sz w:val="21"/>
            <w:szCs w:val="21"/>
            <w:u w:val="single"/>
          </w:rPr>
          <w:t>12.2. Questions and Discussion</w:t>
        </w:r>
      </w:hyperlink>
    </w:p>
    <w:p w:rsidR="00B753D0" w:rsidRPr="00B753D0" w:rsidRDefault="00B753D0" w:rsidP="00B753D0">
      <w:pPr>
        <w:shd w:val="clear" w:color="auto" w:fill="F1F1F1"/>
        <w:spacing w:after="0" w:line="240" w:lineRule="auto"/>
        <w:rPr>
          <w:rFonts w:ascii="Arial" w:eastAsia="Times New Roman" w:hAnsi="Arial" w:cs="Arial"/>
          <w:color w:val="000000"/>
          <w:sz w:val="21"/>
          <w:szCs w:val="21"/>
        </w:rPr>
      </w:pPr>
      <w:hyperlink r:id="rId53" w:anchor="resources" w:history="1">
        <w:r w:rsidRPr="00B753D0">
          <w:rPr>
            <w:rFonts w:ascii="Arial" w:eastAsia="Times New Roman" w:hAnsi="Arial" w:cs="Arial"/>
            <w:b/>
            <w:bCs/>
            <w:color w:val="101010"/>
            <w:sz w:val="21"/>
            <w:szCs w:val="21"/>
            <w:u w:val="single"/>
          </w:rPr>
          <w:t>13. Links and Literature</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54" w:anchor="junit_links" w:history="1">
        <w:r w:rsidRPr="00B753D0">
          <w:rPr>
            <w:rFonts w:ascii="Arial" w:eastAsia="Times New Roman" w:hAnsi="Arial" w:cs="Arial"/>
            <w:b/>
            <w:bCs/>
            <w:color w:val="101010"/>
            <w:sz w:val="21"/>
            <w:szCs w:val="21"/>
            <w:u w:val="single"/>
          </w:rPr>
          <w:t xml:space="preserve">13.1. </w:t>
        </w:r>
        <w:proofErr w:type="spellStart"/>
        <w:r w:rsidRPr="00B753D0">
          <w:rPr>
            <w:rFonts w:ascii="Arial" w:eastAsia="Times New Roman" w:hAnsi="Arial" w:cs="Arial"/>
            <w:b/>
            <w:bCs/>
            <w:color w:val="101010"/>
            <w:sz w:val="21"/>
            <w:szCs w:val="21"/>
            <w:u w:val="single"/>
          </w:rPr>
          <w:t>JUnit</w:t>
        </w:r>
        <w:proofErr w:type="spellEnd"/>
        <w:r w:rsidRPr="00B753D0">
          <w:rPr>
            <w:rFonts w:ascii="Arial" w:eastAsia="Times New Roman" w:hAnsi="Arial" w:cs="Arial"/>
            <w:b/>
            <w:bCs/>
            <w:color w:val="101010"/>
            <w:sz w:val="21"/>
            <w:szCs w:val="21"/>
            <w:u w:val="single"/>
          </w:rPr>
          <w:t xml:space="preserve"> Resources</w:t>
        </w:r>
      </w:hyperlink>
    </w:p>
    <w:p w:rsidR="00B753D0" w:rsidRPr="00B753D0" w:rsidRDefault="00B753D0" w:rsidP="00B753D0">
      <w:pPr>
        <w:shd w:val="clear" w:color="auto" w:fill="F1F1F1"/>
        <w:spacing w:after="0" w:line="240" w:lineRule="auto"/>
        <w:ind w:left="720"/>
        <w:rPr>
          <w:rFonts w:ascii="Arial" w:eastAsia="Times New Roman" w:hAnsi="Arial" w:cs="Arial"/>
          <w:color w:val="000000"/>
          <w:sz w:val="21"/>
          <w:szCs w:val="21"/>
        </w:rPr>
      </w:pPr>
      <w:hyperlink r:id="rId55" w:anchor="resources_general" w:history="1">
        <w:r w:rsidRPr="00B753D0">
          <w:rPr>
            <w:rFonts w:ascii="Arial" w:eastAsia="Times New Roman" w:hAnsi="Arial" w:cs="Arial"/>
            <w:b/>
            <w:bCs/>
            <w:color w:val="101010"/>
            <w:sz w:val="21"/>
            <w:szCs w:val="21"/>
            <w:u w:val="single"/>
          </w:rPr>
          <w:t xml:space="preserve">13.2. </w:t>
        </w:r>
        <w:proofErr w:type="spellStart"/>
        <w:proofErr w:type="gramStart"/>
        <w:r w:rsidRPr="00B753D0">
          <w:rPr>
            <w:rFonts w:ascii="Arial" w:eastAsia="Times New Roman" w:hAnsi="Arial" w:cs="Arial"/>
            <w:b/>
            <w:bCs/>
            <w:color w:val="101010"/>
            <w:sz w:val="21"/>
            <w:szCs w:val="21"/>
            <w:u w:val="single"/>
          </w:rPr>
          <w:t>vogella</w:t>
        </w:r>
        <w:proofErr w:type="spellEnd"/>
        <w:proofErr w:type="gramEnd"/>
        <w:r w:rsidRPr="00B753D0">
          <w:rPr>
            <w:rFonts w:ascii="Arial" w:eastAsia="Times New Roman" w:hAnsi="Arial" w:cs="Arial"/>
            <w:b/>
            <w:bCs/>
            <w:color w:val="101010"/>
            <w:sz w:val="21"/>
            <w:szCs w:val="21"/>
            <w:u w:val="single"/>
          </w:rPr>
          <w:t xml:space="preserve"> Resources</w:t>
        </w:r>
      </w:hyperlink>
    </w:p>
    <w:p w:rsidR="00B753D0" w:rsidRPr="00B753D0" w:rsidRDefault="00B753D0" w:rsidP="00B753D0">
      <w:pPr>
        <w:spacing w:after="0" w:line="360" w:lineRule="atLeast"/>
        <w:rPr>
          <w:rFonts w:ascii="Arial" w:eastAsia="Times New Roman" w:hAnsi="Arial" w:cs="Arial"/>
          <w:color w:val="000000"/>
          <w:sz w:val="27"/>
          <w:szCs w:val="27"/>
        </w:rPr>
      </w:pPr>
      <w:hyperlink r:id="rId56" w:history="1">
        <w:r w:rsidRPr="00B753D0">
          <w:rPr>
            <w:rFonts w:ascii="Arial" w:eastAsia="Times New Roman" w:hAnsi="Arial" w:cs="Arial"/>
            <w:b/>
            <w:bCs/>
            <w:color w:val="101010"/>
            <w:sz w:val="27"/>
            <w:szCs w:val="27"/>
            <w:u w:val="single"/>
          </w:rPr>
          <w:t>Get the book</w:t>
        </w:r>
        <w:r>
          <w:rPr>
            <w:rFonts w:ascii="Arial" w:eastAsia="Times New Roman" w:hAnsi="Arial" w:cs="Arial"/>
            <w:b/>
            <w:bCs/>
            <w:noProof/>
            <w:color w:val="101010"/>
            <w:sz w:val="27"/>
            <w:szCs w:val="27"/>
          </w:rPr>
          <w:drawing>
            <wp:inline distT="0" distB="0" distL="0" distR="0">
              <wp:extent cx="1428750" cy="1905000"/>
              <wp:effectExtent l="0" t="0" r="0" b="0"/>
              <wp:docPr id="13" name="Picture 13" descr="Eclipse IDE book">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IDE book">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w:p>
    <w:p w:rsidR="00B753D0" w:rsidRPr="00B753D0" w:rsidRDefault="00B753D0" w:rsidP="00B753D0">
      <w:pPr>
        <w:spacing w:beforeAutospacing="1" w:after="100" w:afterAutospacing="1" w:line="360" w:lineRule="atLeast"/>
        <w:outlineLvl w:val="1"/>
        <w:rPr>
          <w:ins w:id="0" w:author="Unknown"/>
          <w:rFonts w:ascii="Arial" w:eastAsia="Times New Roman" w:hAnsi="Arial" w:cs="Arial"/>
          <w:b/>
          <w:bCs/>
          <w:color w:val="333333"/>
          <w:sz w:val="30"/>
          <w:szCs w:val="30"/>
        </w:rPr>
      </w:pPr>
      <w:bookmarkStart w:id="1" w:name="unittesting"/>
      <w:ins w:id="2" w:author="Unknown">
        <w:r w:rsidRPr="00B753D0">
          <w:rPr>
            <w:rFonts w:ascii="Arial" w:eastAsia="Times New Roman" w:hAnsi="Arial" w:cs="Arial"/>
            <w:b/>
            <w:bCs/>
            <w:color w:val="333333"/>
            <w:sz w:val="30"/>
            <w:szCs w:val="30"/>
          </w:rPr>
          <w:t>1. Testing terminology</w:t>
        </w:r>
      </w:ins>
    </w:p>
    <w:p w:rsidR="00B753D0" w:rsidRPr="00B753D0" w:rsidRDefault="00B753D0" w:rsidP="00B753D0">
      <w:pPr>
        <w:spacing w:beforeAutospacing="1" w:after="100" w:afterAutospacing="1" w:line="360" w:lineRule="atLeast"/>
        <w:outlineLvl w:val="2"/>
        <w:rPr>
          <w:ins w:id="3" w:author="Unknown"/>
          <w:rFonts w:ascii="Arial" w:eastAsia="Times New Roman" w:hAnsi="Arial" w:cs="Arial"/>
          <w:b/>
          <w:bCs/>
          <w:color w:val="333333"/>
          <w:sz w:val="24"/>
          <w:szCs w:val="24"/>
        </w:rPr>
      </w:pPr>
      <w:bookmarkStart w:id="4" w:name="junit_intro"/>
      <w:bookmarkEnd w:id="4"/>
      <w:ins w:id="5" w:author="Unknown">
        <w:r w:rsidRPr="00B753D0">
          <w:rPr>
            <w:rFonts w:ascii="Arial" w:eastAsia="Times New Roman" w:hAnsi="Arial" w:cs="Arial"/>
            <w:b/>
            <w:bCs/>
            <w:color w:val="333333"/>
            <w:sz w:val="24"/>
            <w:szCs w:val="24"/>
          </w:rPr>
          <w:t>1.1. Unit tests and unit testing</w:t>
        </w:r>
      </w:ins>
    </w:p>
    <w:p w:rsidR="00B753D0" w:rsidRPr="00B753D0" w:rsidRDefault="00B753D0" w:rsidP="00B753D0">
      <w:pPr>
        <w:spacing w:before="100" w:beforeAutospacing="1" w:after="100" w:afterAutospacing="1" w:line="300" w:lineRule="atLeast"/>
        <w:ind w:left="150" w:right="150"/>
        <w:rPr>
          <w:ins w:id="6" w:author="Unknown"/>
          <w:rFonts w:ascii="Helvetica" w:eastAsia="Times New Roman" w:hAnsi="Helvetica" w:cs="Helvetica"/>
          <w:color w:val="000000"/>
          <w:sz w:val="21"/>
          <w:szCs w:val="21"/>
        </w:rPr>
      </w:pPr>
      <w:bookmarkStart w:id="7" w:name="d345201e57"/>
      <w:bookmarkEnd w:id="7"/>
      <w:ins w:id="8" w:author="Unknown">
        <w:r w:rsidRPr="00B753D0">
          <w:rPr>
            <w:rFonts w:ascii="Helvetica" w:eastAsia="Times New Roman" w:hAnsi="Helvetica" w:cs="Helvetica"/>
            <w:color w:val="000000"/>
            <w:sz w:val="21"/>
            <w:szCs w:val="21"/>
          </w:rPr>
          <w:t>A </w:t>
        </w:r>
        <w:r w:rsidRPr="00B753D0">
          <w:rPr>
            <w:rFonts w:ascii="Helvetica" w:eastAsia="Times New Roman" w:hAnsi="Helvetica" w:cs="Helvetica"/>
            <w:i/>
            <w:iCs/>
            <w:color w:val="000000"/>
            <w:sz w:val="21"/>
            <w:szCs w:val="21"/>
          </w:rPr>
          <w:t>unit test</w:t>
        </w:r>
        <w:r w:rsidRPr="00B753D0">
          <w:rPr>
            <w:rFonts w:ascii="Helvetica" w:eastAsia="Times New Roman" w:hAnsi="Helvetica" w:cs="Helvetica"/>
            <w:color w:val="000000"/>
            <w:sz w:val="21"/>
            <w:szCs w:val="21"/>
          </w:rPr>
          <w:t> is a piece of code written by a developer that executes a specific functionality in the code to be tested. The percentage of code which is tested by unit tests is typically called </w:t>
        </w:r>
        <w:r w:rsidRPr="00B753D0">
          <w:rPr>
            <w:rFonts w:ascii="Helvetica" w:eastAsia="Times New Roman" w:hAnsi="Helvetica" w:cs="Helvetica"/>
            <w:i/>
            <w:iCs/>
            <w:color w:val="000000"/>
            <w:sz w:val="21"/>
            <w:szCs w:val="21"/>
          </w:rPr>
          <w:t>test coverage</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9" w:author="Unknown"/>
          <w:rFonts w:ascii="Helvetica" w:eastAsia="Times New Roman" w:hAnsi="Helvetica" w:cs="Helvetica"/>
          <w:color w:val="000000"/>
          <w:sz w:val="21"/>
          <w:szCs w:val="21"/>
        </w:rPr>
      </w:pPr>
      <w:ins w:id="10" w:author="Unknown">
        <w:r w:rsidRPr="00B753D0">
          <w:rPr>
            <w:rFonts w:ascii="Helvetica" w:eastAsia="Times New Roman" w:hAnsi="Helvetica" w:cs="Helvetica"/>
            <w:color w:val="000000"/>
            <w:sz w:val="21"/>
            <w:szCs w:val="21"/>
          </w:rPr>
          <w:t>A unit test targets a small unit of code, e.g., a method or a class, (local tests).</w:t>
        </w:r>
      </w:ins>
    </w:p>
    <w:p w:rsidR="00B753D0" w:rsidRPr="00B753D0" w:rsidRDefault="00B753D0" w:rsidP="00B753D0">
      <w:pPr>
        <w:spacing w:before="100" w:beforeAutospacing="1" w:after="100" w:afterAutospacing="1" w:line="300" w:lineRule="atLeast"/>
        <w:ind w:left="150" w:right="150"/>
        <w:rPr>
          <w:ins w:id="11" w:author="Unknown"/>
          <w:rFonts w:ascii="Helvetica" w:eastAsia="Times New Roman" w:hAnsi="Helvetica" w:cs="Helvetica"/>
          <w:color w:val="000000"/>
          <w:sz w:val="21"/>
          <w:szCs w:val="21"/>
        </w:rPr>
      </w:pPr>
      <w:ins w:id="12" w:author="Unknown">
        <w:r w:rsidRPr="00B753D0">
          <w:rPr>
            <w:rFonts w:ascii="Helvetica" w:eastAsia="Times New Roman" w:hAnsi="Helvetica" w:cs="Helvetica"/>
            <w:color w:val="000000"/>
            <w:sz w:val="21"/>
            <w:szCs w:val="21"/>
          </w:rPr>
          <w:t xml:space="preserve">Unit tests ensure that code works as intended. They are also very helpful to ensure that the code still works as intended in case you need to modify code for fixing a bug or extending functionality. Having </w:t>
        </w:r>
        <w:proofErr w:type="gramStart"/>
        <w:r w:rsidRPr="00B753D0">
          <w:rPr>
            <w:rFonts w:ascii="Helvetica" w:eastAsia="Times New Roman" w:hAnsi="Helvetica" w:cs="Helvetica"/>
            <w:color w:val="000000"/>
            <w:sz w:val="21"/>
            <w:szCs w:val="21"/>
          </w:rPr>
          <w:t>a high</w:t>
        </w:r>
        <w:proofErr w:type="gramEnd"/>
        <w:r w:rsidRPr="00B753D0">
          <w:rPr>
            <w:rFonts w:ascii="Helvetica" w:eastAsia="Times New Roman" w:hAnsi="Helvetica" w:cs="Helvetica"/>
            <w:color w:val="000000"/>
            <w:sz w:val="21"/>
            <w:szCs w:val="21"/>
          </w:rPr>
          <w:t xml:space="preserve"> test coverage of your code allows you to continue developing features without having to perform lots of manual tests.</w:t>
        </w:r>
      </w:ins>
    </w:p>
    <w:p w:rsidR="00B753D0" w:rsidRPr="00B753D0" w:rsidRDefault="00B753D0" w:rsidP="00B753D0">
      <w:pPr>
        <w:spacing w:beforeAutospacing="1" w:after="100" w:afterAutospacing="1" w:line="360" w:lineRule="atLeast"/>
        <w:outlineLvl w:val="2"/>
        <w:rPr>
          <w:ins w:id="13" w:author="Unknown"/>
          <w:rFonts w:ascii="Arial" w:eastAsia="Times New Roman" w:hAnsi="Arial" w:cs="Arial"/>
          <w:b/>
          <w:bCs/>
          <w:color w:val="333333"/>
          <w:sz w:val="24"/>
          <w:szCs w:val="24"/>
        </w:rPr>
      </w:pPr>
      <w:bookmarkStart w:id="14" w:name="junit_testfixture"/>
      <w:bookmarkEnd w:id="14"/>
      <w:ins w:id="15" w:author="Unknown">
        <w:r w:rsidRPr="00B753D0">
          <w:rPr>
            <w:rFonts w:ascii="Arial" w:eastAsia="Times New Roman" w:hAnsi="Arial" w:cs="Arial"/>
            <w:b/>
            <w:bCs/>
            <w:color w:val="333333"/>
            <w:sz w:val="24"/>
            <w:szCs w:val="24"/>
          </w:rPr>
          <w:t>1.2. Test fixture</w:t>
        </w:r>
      </w:ins>
    </w:p>
    <w:p w:rsidR="00B753D0" w:rsidRPr="00B753D0" w:rsidRDefault="00B753D0" w:rsidP="00B753D0">
      <w:pPr>
        <w:spacing w:before="100" w:beforeAutospacing="1" w:after="100" w:afterAutospacing="1" w:line="300" w:lineRule="atLeast"/>
        <w:ind w:left="150" w:right="150"/>
        <w:rPr>
          <w:ins w:id="16" w:author="Unknown"/>
          <w:rFonts w:ascii="Helvetica" w:eastAsia="Times New Roman" w:hAnsi="Helvetica" w:cs="Helvetica"/>
          <w:color w:val="000000"/>
          <w:sz w:val="21"/>
          <w:szCs w:val="21"/>
        </w:rPr>
      </w:pPr>
      <w:bookmarkStart w:id="17" w:name="d345201e75"/>
      <w:bookmarkEnd w:id="17"/>
      <w:ins w:id="18" w:author="Unknown">
        <w:r w:rsidRPr="00B753D0">
          <w:rPr>
            <w:rFonts w:ascii="Helvetica" w:eastAsia="Times New Roman" w:hAnsi="Helvetica" w:cs="Helvetica"/>
            <w:color w:val="000000"/>
            <w:sz w:val="21"/>
            <w:szCs w:val="21"/>
          </w:rPr>
          <w:t>The </w:t>
        </w:r>
        <w:r w:rsidRPr="00B753D0">
          <w:rPr>
            <w:rFonts w:ascii="Helvetica" w:eastAsia="Times New Roman" w:hAnsi="Helvetica" w:cs="Helvetica"/>
            <w:i/>
            <w:iCs/>
            <w:color w:val="000000"/>
            <w:sz w:val="21"/>
            <w:szCs w:val="21"/>
          </w:rPr>
          <w:t>test fixture</w:t>
        </w:r>
        <w:r w:rsidRPr="00B753D0">
          <w:rPr>
            <w:rFonts w:ascii="Helvetica" w:eastAsia="Times New Roman" w:hAnsi="Helvetica" w:cs="Helvetica"/>
            <w:color w:val="000000"/>
            <w:sz w:val="21"/>
            <w:szCs w:val="21"/>
          </w:rPr>
          <w:t> is a fixed state of the software under test used as a baseline for running tests.</w:t>
        </w:r>
      </w:ins>
    </w:p>
    <w:p w:rsidR="00B753D0" w:rsidRPr="00B753D0" w:rsidRDefault="00B753D0" w:rsidP="00B753D0">
      <w:pPr>
        <w:spacing w:beforeAutospacing="1" w:after="100" w:afterAutospacing="1" w:line="360" w:lineRule="atLeast"/>
        <w:outlineLvl w:val="2"/>
        <w:rPr>
          <w:ins w:id="19" w:author="Unknown"/>
          <w:rFonts w:ascii="Arial" w:eastAsia="Times New Roman" w:hAnsi="Arial" w:cs="Arial"/>
          <w:b/>
          <w:bCs/>
          <w:color w:val="333333"/>
          <w:sz w:val="24"/>
          <w:szCs w:val="24"/>
        </w:rPr>
      </w:pPr>
      <w:bookmarkStart w:id="20" w:name="junit_organization"/>
      <w:bookmarkEnd w:id="20"/>
      <w:ins w:id="21" w:author="Unknown">
        <w:r w:rsidRPr="00B753D0">
          <w:rPr>
            <w:rFonts w:ascii="Arial" w:eastAsia="Times New Roman" w:hAnsi="Arial" w:cs="Arial"/>
            <w:b/>
            <w:bCs/>
            <w:color w:val="333333"/>
            <w:sz w:val="24"/>
            <w:szCs w:val="24"/>
          </w:rPr>
          <w:t>1.3. Functional and integration tests</w:t>
        </w:r>
      </w:ins>
    </w:p>
    <w:p w:rsidR="00B753D0" w:rsidRPr="00B753D0" w:rsidRDefault="00B753D0" w:rsidP="00B753D0">
      <w:pPr>
        <w:spacing w:before="100" w:beforeAutospacing="1" w:after="100" w:afterAutospacing="1" w:line="300" w:lineRule="atLeast"/>
        <w:ind w:left="150" w:right="150"/>
        <w:rPr>
          <w:ins w:id="22" w:author="Unknown"/>
          <w:rFonts w:ascii="Helvetica" w:eastAsia="Times New Roman" w:hAnsi="Helvetica" w:cs="Helvetica"/>
          <w:color w:val="000000"/>
          <w:sz w:val="21"/>
          <w:szCs w:val="21"/>
        </w:rPr>
      </w:pPr>
      <w:bookmarkStart w:id="23" w:name="d345201e86"/>
      <w:bookmarkEnd w:id="23"/>
      <w:ins w:id="24" w:author="Unknown">
        <w:r w:rsidRPr="00B753D0">
          <w:rPr>
            <w:rFonts w:ascii="Helvetica" w:eastAsia="Times New Roman" w:hAnsi="Helvetica" w:cs="Helvetica"/>
            <w:color w:val="000000"/>
            <w:sz w:val="21"/>
            <w:szCs w:val="21"/>
          </w:rPr>
          <w:t>An </w:t>
        </w:r>
        <w:r w:rsidRPr="00B753D0">
          <w:rPr>
            <w:rFonts w:ascii="Helvetica" w:eastAsia="Times New Roman" w:hAnsi="Helvetica" w:cs="Helvetica"/>
            <w:i/>
            <w:iCs/>
            <w:color w:val="000000"/>
            <w:sz w:val="21"/>
            <w:szCs w:val="21"/>
          </w:rPr>
          <w:t>integration test</w:t>
        </w:r>
        <w:r w:rsidRPr="00B753D0">
          <w:rPr>
            <w:rFonts w:ascii="Helvetica" w:eastAsia="Times New Roman" w:hAnsi="Helvetica" w:cs="Helvetica"/>
            <w:color w:val="000000"/>
            <w:sz w:val="21"/>
            <w:szCs w:val="21"/>
          </w:rPr>
          <w:t xml:space="preserve"> has the target to test the behavior of a component or the integration between a set of components. The </w:t>
        </w:r>
        <w:proofErr w:type="spellStart"/>
        <w:r w:rsidRPr="00B753D0">
          <w:rPr>
            <w:rFonts w:ascii="Helvetica" w:eastAsia="Times New Roman" w:hAnsi="Helvetica" w:cs="Helvetica"/>
            <w:color w:val="000000"/>
            <w:sz w:val="21"/>
            <w:szCs w:val="21"/>
          </w:rPr>
          <w:t>term</w:t>
        </w:r>
        <w:r w:rsidRPr="00B753D0">
          <w:rPr>
            <w:rFonts w:ascii="Helvetica" w:eastAsia="Times New Roman" w:hAnsi="Helvetica" w:cs="Helvetica"/>
            <w:i/>
            <w:iCs/>
            <w:color w:val="000000"/>
            <w:sz w:val="21"/>
            <w:szCs w:val="21"/>
          </w:rPr>
          <w:t>functional</w:t>
        </w:r>
        <w:proofErr w:type="spellEnd"/>
        <w:r w:rsidRPr="00B753D0">
          <w:rPr>
            <w:rFonts w:ascii="Helvetica" w:eastAsia="Times New Roman" w:hAnsi="Helvetica" w:cs="Helvetica"/>
            <w:i/>
            <w:iCs/>
            <w:color w:val="000000"/>
            <w:sz w:val="21"/>
            <w:szCs w:val="21"/>
          </w:rPr>
          <w:t xml:space="preserve"> test</w:t>
        </w:r>
        <w:r w:rsidRPr="00B753D0">
          <w:rPr>
            <w:rFonts w:ascii="Helvetica" w:eastAsia="Times New Roman" w:hAnsi="Helvetica" w:cs="Helvetica"/>
            <w:color w:val="000000"/>
            <w:sz w:val="21"/>
            <w:szCs w:val="21"/>
          </w:rPr>
          <w:t> is sometimes used as synonym for integration test.</w:t>
        </w:r>
      </w:ins>
    </w:p>
    <w:p w:rsidR="00B753D0" w:rsidRPr="00B753D0" w:rsidRDefault="00B753D0" w:rsidP="00B753D0">
      <w:pPr>
        <w:spacing w:before="100" w:beforeAutospacing="1" w:after="100" w:afterAutospacing="1" w:line="300" w:lineRule="atLeast"/>
        <w:ind w:left="150" w:right="150"/>
        <w:rPr>
          <w:ins w:id="25" w:author="Unknown"/>
          <w:rFonts w:ascii="Helvetica" w:eastAsia="Times New Roman" w:hAnsi="Helvetica" w:cs="Helvetica"/>
          <w:color w:val="000000"/>
          <w:sz w:val="21"/>
          <w:szCs w:val="21"/>
        </w:rPr>
      </w:pPr>
      <w:proofErr w:type="gramStart"/>
      <w:ins w:id="26" w:author="Unknown">
        <w:r w:rsidRPr="00B753D0">
          <w:rPr>
            <w:rFonts w:ascii="Helvetica" w:eastAsia="Times New Roman" w:hAnsi="Helvetica" w:cs="Helvetica"/>
            <w:color w:val="000000"/>
            <w:sz w:val="21"/>
            <w:szCs w:val="21"/>
          </w:rPr>
          <w:t>This kind of tests allow</w:t>
        </w:r>
        <w:proofErr w:type="gramEnd"/>
        <w:r w:rsidRPr="00B753D0">
          <w:rPr>
            <w:rFonts w:ascii="Helvetica" w:eastAsia="Times New Roman" w:hAnsi="Helvetica" w:cs="Helvetica"/>
            <w:color w:val="000000"/>
            <w:sz w:val="21"/>
            <w:szCs w:val="21"/>
          </w:rPr>
          <w:t xml:space="preserve"> you to translate your user stories into a test suite, i.e., the test would resemble an expected user interaction with the application.</w:t>
        </w:r>
      </w:ins>
    </w:p>
    <w:p w:rsidR="00B753D0" w:rsidRPr="00B753D0" w:rsidRDefault="00B753D0" w:rsidP="00B753D0">
      <w:pPr>
        <w:spacing w:beforeAutospacing="1" w:after="100" w:afterAutospacing="1" w:line="360" w:lineRule="atLeast"/>
        <w:outlineLvl w:val="2"/>
        <w:rPr>
          <w:ins w:id="27" w:author="Unknown"/>
          <w:rFonts w:ascii="Arial" w:eastAsia="Times New Roman" w:hAnsi="Arial" w:cs="Arial"/>
          <w:b/>
          <w:bCs/>
          <w:color w:val="333333"/>
          <w:sz w:val="24"/>
          <w:szCs w:val="24"/>
        </w:rPr>
      </w:pPr>
      <w:bookmarkStart w:id="28" w:name="junit_performancetests"/>
      <w:bookmarkEnd w:id="28"/>
      <w:ins w:id="29" w:author="Unknown">
        <w:r w:rsidRPr="00B753D0">
          <w:rPr>
            <w:rFonts w:ascii="Arial" w:eastAsia="Times New Roman" w:hAnsi="Arial" w:cs="Arial"/>
            <w:b/>
            <w:bCs/>
            <w:color w:val="333333"/>
            <w:sz w:val="24"/>
            <w:szCs w:val="24"/>
          </w:rPr>
          <w:t>1.4. Performance tests</w:t>
        </w:r>
      </w:ins>
    </w:p>
    <w:p w:rsidR="00B753D0" w:rsidRPr="00B753D0" w:rsidRDefault="00B753D0" w:rsidP="00B753D0">
      <w:pPr>
        <w:spacing w:before="100" w:beforeAutospacing="1" w:after="100" w:afterAutospacing="1" w:line="300" w:lineRule="atLeast"/>
        <w:ind w:left="150" w:right="150"/>
        <w:rPr>
          <w:ins w:id="30" w:author="Unknown"/>
          <w:rFonts w:ascii="Helvetica" w:eastAsia="Times New Roman" w:hAnsi="Helvetica" w:cs="Helvetica"/>
          <w:color w:val="000000"/>
          <w:sz w:val="21"/>
          <w:szCs w:val="21"/>
        </w:rPr>
      </w:pPr>
      <w:bookmarkStart w:id="31" w:name="d345201e102"/>
      <w:bookmarkEnd w:id="31"/>
      <w:ins w:id="32" w:author="Unknown">
        <w:r w:rsidRPr="00B753D0">
          <w:rPr>
            <w:rFonts w:ascii="Helvetica" w:eastAsia="Times New Roman" w:hAnsi="Helvetica" w:cs="Helvetica"/>
            <w:color w:val="000000"/>
            <w:sz w:val="21"/>
            <w:szCs w:val="21"/>
          </w:rPr>
          <w:t>Performance tests are used to benchmark software components in a repeatable way.</w:t>
        </w:r>
      </w:ins>
    </w:p>
    <w:p w:rsidR="00B753D0" w:rsidRPr="00B753D0" w:rsidRDefault="00B753D0" w:rsidP="00B753D0">
      <w:pPr>
        <w:spacing w:beforeAutospacing="1" w:after="100" w:afterAutospacing="1" w:line="360" w:lineRule="atLeast"/>
        <w:outlineLvl w:val="2"/>
        <w:rPr>
          <w:ins w:id="33" w:author="Unknown"/>
          <w:rFonts w:ascii="Arial" w:eastAsia="Times New Roman" w:hAnsi="Arial" w:cs="Arial"/>
          <w:b/>
          <w:bCs/>
          <w:color w:val="333333"/>
          <w:sz w:val="24"/>
          <w:szCs w:val="24"/>
        </w:rPr>
      </w:pPr>
      <w:bookmarkStart w:id="34" w:name="behaviorvsstatetesting"/>
      <w:bookmarkEnd w:id="34"/>
      <w:ins w:id="35" w:author="Unknown">
        <w:r w:rsidRPr="00B753D0">
          <w:rPr>
            <w:rFonts w:ascii="Arial" w:eastAsia="Times New Roman" w:hAnsi="Arial" w:cs="Arial"/>
            <w:b/>
            <w:bCs/>
            <w:color w:val="333333"/>
            <w:sz w:val="24"/>
            <w:szCs w:val="24"/>
          </w:rPr>
          <w:lastRenderedPageBreak/>
          <w:t>1.5. Behavior vs. state testing</w:t>
        </w:r>
      </w:ins>
    </w:p>
    <w:p w:rsidR="00B753D0" w:rsidRPr="00B753D0" w:rsidRDefault="00B753D0" w:rsidP="00B753D0">
      <w:pPr>
        <w:spacing w:before="100" w:beforeAutospacing="1" w:after="100" w:afterAutospacing="1" w:line="300" w:lineRule="atLeast"/>
        <w:ind w:left="150" w:right="150"/>
        <w:rPr>
          <w:ins w:id="36" w:author="Unknown"/>
          <w:rFonts w:ascii="Helvetica" w:eastAsia="Times New Roman" w:hAnsi="Helvetica" w:cs="Helvetica"/>
          <w:color w:val="000000"/>
          <w:sz w:val="21"/>
          <w:szCs w:val="21"/>
        </w:rPr>
      </w:pPr>
      <w:ins w:id="37" w:author="Unknown">
        <w:r w:rsidRPr="00B753D0">
          <w:rPr>
            <w:rFonts w:ascii="Helvetica" w:eastAsia="Times New Roman" w:hAnsi="Helvetica" w:cs="Helvetica"/>
            <w:color w:val="000000"/>
            <w:sz w:val="21"/>
            <w:szCs w:val="21"/>
          </w:rPr>
          <w:t>A test is an behavior test (also called interaction test) if it does not validate the result of a method call, but checks if certain methods were called with the correct input parameters.</w:t>
        </w:r>
      </w:ins>
    </w:p>
    <w:p w:rsidR="00B753D0" w:rsidRPr="00B753D0" w:rsidRDefault="00B753D0" w:rsidP="00B753D0">
      <w:pPr>
        <w:spacing w:before="100" w:beforeAutospacing="1" w:after="100" w:afterAutospacing="1" w:line="300" w:lineRule="atLeast"/>
        <w:ind w:left="150" w:right="150"/>
        <w:rPr>
          <w:ins w:id="38" w:author="Unknown"/>
          <w:rFonts w:ascii="Helvetica" w:eastAsia="Times New Roman" w:hAnsi="Helvetica" w:cs="Helvetica"/>
          <w:color w:val="000000"/>
          <w:sz w:val="21"/>
          <w:szCs w:val="21"/>
        </w:rPr>
      </w:pPr>
      <w:ins w:id="39" w:author="Unknown">
        <w:r w:rsidRPr="00B753D0">
          <w:rPr>
            <w:rFonts w:ascii="Helvetica" w:eastAsia="Times New Roman" w:hAnsi="Helvetica" w:cs="Helvetica"/>
            <w:color w:val="000000"/>
            <w:sz w:val="21"/>
            <w:szCs w:val="21"/>
          </w:rPr>
          <w:t>State testing is about validating the result, while behavior testing is about testing the behavior of the application under test.</w:t>
        </w:r>
      </w:ins>
    </w:p>
    <w:p w:rsidR="00B753D0" w:rsidRPr="00B753D0" w:rsidRDefault="00B753D0" w:rsidP="00B753D0">
      <w:pPr>
        <w:spacing w:before="100" w:beforeAutospacing="1" w:after="100" w:afterAutospacing="1" w:line="300" w:lineRule="atLeast"/>
        <w:ind w:left="150" w:right="150"/>
        <w:rPr>
          <w:ins w:id="40" w:author="Unknown"/>
          <w:rFonts w:ascii="Helvetica" w:eastAsia="Times New Roman" w:hAnsi="Helvetica" w:cs="Helvetica"/>
          <w:color w:val="000000"/>
          <w:sz w:val="21"/>
          <w:szCs w:val="21"/>
        </w:rPr>
      </w:pPr>
      <w:ins w:id="41" w:author="Unknown">
        <w:r w:rsidRPr="00B753D0">
          <w:rPr>
            <w:rFonts w:ascii="Helvetica" w:eastAsia="Times New Roman" w:hAnsi="Helvetica" w:cs="Helvetica"/>
            <w:color w:val="000000"/>
            <w:sz w:val="21"/>
            <w:szCs w:val="21"/>
          </w:rPr>
          <w:t xml:space="preserve">If you are testing algorithms or system functionality, you </w:t>
        </w:r>
        <w:proofErr w:type="spellStart"/>
        <w:r w:rsidRPr="00B753D0">
          <w:rPr>
            <w:rFonts w:ascii="Helvetica" w:eastAsia="Times New Roman" w:hAnsi="Helvetica" w:cs="Helvetica"/>
            <w:color w:val="000000"/>
            <w:sz w:val="21"/>
            <w:szCs w:val="21"/>
          </w:rPr>
          <w:t>you</w:t>
        </w:r>
        <w:proofErr w:type="spellEnd"/>
        <w:r w:rsidRPr="00B753D0">
          <w:rPr>
            <w:rFonts w:ascii="Helvetica" w:eastAsia="Times New Roman" w:hAnsi="Helvetica" w:cs="Helvetica"/>
            <w:color w:val="000000"/>
            <w:sz w:val="21"/>
            <w:szCs w:val="21"/>
          </w:rPr>
          <w:t xml:space="preserve"> want to test in most cases state and not interactions. A typical test setup uses mocks or stubs of related classes to abstract the interactions with these other classes away and tests state in the object which is tested.</w:t>
        </w:r>
      </w:ins>
    </w:p>
    <w:p w:rsidR="00B753D0" w:rsidRPr="00B753D0" w:rsidRDefault="00B753D0" w:rsidP="00B753D0">
      <w:pPr>
        <w:spacing w:beforeAutospacing="1" w:after="100" w:afterAutospacing="1" w:line="360" w:lineRule="atLeast"/>
        <w:outlineLvl w:val="1"/>
        <w:rPr>
          <w:ins w:id="42" w:author="Unknown"/>
          <w:rFonts w:ascii="Arial" w:eastAsia="Times New Roman" w:hAnsi="Arial" w:cs="Arial"/>
          <w:b/>
          <w:bCs/>
          <w:color w:val="333333"/>
          <w:sz w:val="30"/>
          <w:szCs w:val="30"/>
        </w:rPr>
      </w:pPr>
      <w:bookmarkStart w:id="43" w:name="testorganization"/>
      <w:bookmarkEnd w:id="43"/>
      <w:ins w:id="44" w:author="Unknown">
        <w:r w:rsidRPr="00B753D0">
          <w:rPr>
            <w:rFonts w:ascii="Arial" w:eastAsia="Times New Roman" w:hAnsi="Arial" w:cs="Arial"/>
            <w:b/>
            <w:bCs/>
            <w:color w:val="333333"/>
            <w:sz w:val="30"/>
            <w:szCs w:val="30"/>
          </w:rPr>
          <w:t>2. Test organization</w:t>
        </w:r>
      </w:ins>
    </w:p>
    <w:p w:rsidR="00B753D0" w:rsidRPr="00B753D0" w:rsidRDefault="00B753D0" w:rsidP="00B753D0">
      <w:pPr>
        <w:spacing w:beforeAutospacing="1" w:after="100" w:afterAutospacing="1" w:line="360" w:lineRule="atLeast"/>
        <w:outlineLvl w:val="2"/>
        <w:rPr>
          <w:ins w:id="45" w:author="Unknown"/>
          <w:rFonts w:ascii="Arial" w:eastAsia="Times New Roman" w:hAnsi="Arial" w:cs="Arial"/>
          <w:b/>
          <w:bCs/>
          <w:color w:val="333333"/>
          <w:sz w:val="24"/>
          <w:szCs w:val="24"/>
        </w:rPr>
      </w:pPr>
      <w:bookmarkStart w:id="46" w:name="junit_testorganization"/>
      <w:bookmarkEnd w:id="46"/>
      <w:ins w:id="47" w:author="Unknown">
        <w:r w:rsidRPr="00B753D0">
          <w:rPr>
            <w:rFonts w:ascii="Arial" w:eastAsia="Times New Roman" w:hAnsi="Arial" w:cs="Arial"/>
            <w:b/>
            <w:bCs/>
            <w:color w:val="333333"/>
            <w:sz w:val="24"/>
            <w:szCs w:val="24"/>
          </w:rPr>
          <w:t>2.1. Test organization for Java projects</w:t>
        </w:r>
      </w:ins>
    </w:p>
    <w:p w:rsidR="00B753D0" w:rsidRPr="00B753D0" w:rsidRDefault="00B753D0" w:rsidP="00B753D0">
      <w:pPr>
        <w:spacing w:before="100" w:beforeAutospacing="1" w:after="100" w:afterAutospacing="1" w:line="300" w:lineRule="atLeast"/>
        <w:ind w:left="150" w:right="150"/>
        <w:rPr>
          <w:ins w:id="48" w:author="Unknown"/>
          <w:rFonts w:ascii="Helvetica" w:eastAsia="Times New Roman" w:hAnsi="Helvetica" w:cs="Helvetica"/>
          <w:color w:val="000000"/>
          <w:sz w:val="21"/>
          <w:szCs w:val="21"/>
        </w:rPr>
      </w:pPr>
      <w:ins w:id="49" w:author="Unknown">
        <w:r w:rsidRPr="00B753D0">
          <w:rPr>
            <w:rFonts w:ascii="Helvetica" w:eastAsia="Times New Roman" w:hAnsi="Helvetica" w:cs="Helvetica"/>
            <w:color w:val="000000"/>
            <w:sz w:val="21"/>
            <w:szCs w:val="21"/>
          </w:rPr>
          <w:t>Typically unit tests are created in a separate project or separate source folder to avoid that the normal code and the test code is mixed.</w:t>
        </w:r>
      </w:ins>
    </w:p>
    <w:p w:rsidR="00B753D0" w:rsidRPr="00B753D0" w:rsidRDefault="00B753D0" w:rsidP="00B753D0">
      <w:pPr>
        <w:spacing w:beforeAutospacing="1" w:after="100" w:afterAutospacing="1" w:line="360" w:lineRule="atLeast"/>
        <w:outlineLvl w:val="2"/>
        <w:rPr>
          <w:ins w:id="50" w:author="Unknown"/>
          <w:rFonts w:ascii="Arial" w:eastAsia="Times New Roman" w:hAnsi="Arial" w:cs="Arial"/>
          <w:b/>
          <w:bCs/>
          <w:color w:val="333333"/>
          <w:sz w:val="24"/>
          <w:szCs w:val="24"/>
        </w:rPr>
      </w:pPr>
      <w:bookmarkStart w:id="51" w:name="junit_whattotest"/>
      <w:bookmarkEnd w:id="51"/>
      <w:ins w:id="52" w:author="Unknown">
        <w:r w:rsidRPr="00B753D0">
          <w:rPr>
            <w:rFonts w:ascii="Arial" w:eastAsia="Times New Roman" w:hAnsi="Arial" w:cs="Arial"/>
            <w:b/>
            <w:bCs/>
            <w:color w:val="333333"/>
            <w:sz w:val="24"/>
            <w:szCs w:val="24"/>
          </w:rPr>
          <w:t>2.2. What should you test?</w:t>
        </w:r>
      </w:ins>
    </w:p>
    <w:p w:rsidR="00B753D0" w:rsidRPr="00B753D0" w:rsidRDefault="00B753D0" w:rsidP="00B753D0">
      <w:pPr>
        <w:spacing w:before="100" w:beforeAutospacing="1" w:after="100" w:afterAutospacing="1" w:line="300" w:lineRule="atLeast"/>
        <w:ind w:left="150" w:right="150"/>
        <w:rPr>
          <w:ins w:id="53" w:author="Unknown"/>
          <w:rFonts w:ascii="Helvetica" w:eastAsia="Times New Roman" w:hAnsi="Helvetica" w:cs="Helvetica"/>
          <w:color w:val="000000"/>
          <w:sz w:val="21"/>
          <w:szCs w:val="21"/>
        </w:rPr>
      </w:pPr>
      <w:ins w:id="54" w:author="Unknown">
        <w:r w:rsidRPr="00B753D0">
          <w:rPr>
            <w:rFonts w:ascii="Helvetica" w:eastAsia="Times New Roman" w:hAnsi="Helvetica" w:cs="Helvetica"/>
            <w:color w:val="000000"/>
            <w:sz w:val="21"/>
            <w:szCs w:val="21"/>
          </w:rPr>
          <w:t>What should be tested is a hot topic for discussion. Some developers believe every statement in your code should be tested.</w:t>
        </w:r>
      </w:ins>
    </w:p>
    <w:p w:rsidR="00B753D0" w:rsidRPr="00B753D0" w:rsidRDefault="00B753D0" w:rsidP="00B753D0">
      <w:pPr>
        <w:spacing w:before="100" w:beforeAutospacing="1" w:after="100" w:afterAutospacing="1" w:line="300" w:lineRule="atLeast"/>
        <w:ind w:left="150" w:right="150"/>
        <w:rPr>
          <w:ins w:id="55" w:author="Unknown"/>
          <w:rFonts w:ascii="Helvetica" w:eastAsia="Times New Roman" w:hAnsi="Helvetica" w:cs="Helvetica"/>
          <w:color w:val="000000"/>
          <w:sz w:val="21"/>
          <w:szCs w:val="21"/>
        </w:rPr>
      </w:pPr>
      <w:ins w:id="56" w:author="Unknown">
        <w:r w:rsidRPr="00B753D0">
          <w:rPr>
            <w:rFonts w:ascii="Helvetica" w:eastAsia="Times New Roman" w:hAnsi="Helvetica" w:cs="Helvetica"/>
            <w:color w:val="000000"/>
            <w:sz w:val="21"/>
            <w:szCs w:val="21"/>
          </w:rPr>
          <w:t>In general it is safe to ignore trivial code as, for example, getter and setter methods which simply assign values to fields. Writing tests for these statements is time consuming and pointless, as you would be testing the Java virtual machine. The JVM itself already has test cases for this and you are safe to assume that field assignment works in Java if you are developing end user applications.</w:t>
        </w:r>
      </w:ins>
    </w:p>
    <w:p w:rsidR="00B753D0" w:rsidRPr="00B753D0" w:rsidRDefault="00B753D0" w:rsidP="00B753D0">
      <w:pPr>
        <w:spacing w:before="100" w:beforeAutospacing="1" w:after="100" w:afterAutospacing="1" w:line="300" w:lineRule="atLeast"/>
        <w:ind w:left="150" w:right="150"/>
        <w:rPr>
          <w:ins w:id="57" w:author="Unknown"/>
          <w:rFonts w:ascii="Helvetica" w:eastAsia="Times New Roman" w:hAnsi="Helvetica" w:cs="Helvetica"/>
          <w:color w:val="000000"/>
          <w:sz w:val="21"/>
          <w:szCs w:val="21"/>
        </w:rPr>
      </w:pPr>
      <w:ins w:id="58" w:author="Unknown">
        <w:r w:rsidRPr="00B753D0">
          <w:rPr>
            <w:rFonts w:ascii="Helvetica" w:eastAsia="Times New Roman" w:hAnsi="Helvetica" w:cs="Helvetica"/>
            <w:color w:val="000000"/>
            <w:sz w:val="21"/>
            <w:szCs w:val="21"/>
          </w:rPr>
          <w:t>You should write software tests in any case for the critical and complex parts of your application. A solid test suite also protects you against regression in existing code if you introduce new features.</w:t>
        </w:r>
      </w:ins>
    </w:p>
    <w:p w:rsidR="00B753D0" w:rsidRPr="00B753D0" w:rsidRDefault="00B753D0" w:rsidP="00B753D0">
      <w:pPr>
        <w:spacing w:beforeAutospacing="1" w:after="100" w:afterAutospacing="1" w:line="360" w:lineRule="atLeast"/>
        <w:outlineLvl w:val="2"/>
        <w:rPr>
          <w:ins w:id="59" w:author="Unknown"/>
          <w:rFonts w:ascii="Arial" w:eastAsia="Times New Roman" w:hAnsi="Arial" w:cs="Arial"/>
          <w:b/>
          <w:bCs/>
          <w:color w:val="333333"/>
          <w:sz w:val="24"/>
          <w:szCs w:val="24"/>
        </w:rPr>
      </w:pPr>
      <w:bookmarkStart w:id="60" w:name="junit_legacycode"/>
      <w:bookmarkEnd w:id="60"/>
      <w:ins w:id="61" w:author="Unknown">
        <w:r w:rsidRPr="00B753D0">
          <w:rPr>
            <w:rFonts w:ascii="Arial" w:eastAsia="Times New Roman" w:hAnsi="Arial" w:cs="Arial"/>
            <w:b/>
            <w:bCs/>
            <w:color w:val="333333"/>
            <w:sz w:val="24"/>
            <w:szCs w:val="24"/>
          </w:rPr>
          <w:t>2.3. Introducing tests in legacy code</w:t>
        </w:r>
      </w:ins>
    </w:p>
    <w:p w:rsidR="00B753D0" w:rsidRPr="00B753D0" w:rsidRDefault="00B753D0" w:rsidP="00B753D0">
      <w:pPr>
        <w:spacing w:before="100" w:beforeAutospacing="1" w:after="100" w:afterAutospacing="1" w:line="300" w:lineRule="atLeast"/>
        <w:ind w:left="150" w:right="150"/>
        <w:rPr>
          <w:ins w:id="62" w:author="Unknown"/>
          <w:rFonts w:ascii="Helvetica" w:eastAsia="Times New Roman" w:hAnsi="Helvetica" w:cs="Helvetica"/>
          <w:color w:val="000000"/>
          <w:sz w:val="21"/>
          <w:szCs w:val="21"/>
        </w:rPr>
      </w:pPr>
      <w:ins w:id="63" w:author="Unknown">
        <w:r w:rsidRPr="00B753D0">
          <w:rPr>
            <w:rFonts w:ascii="Helvetica" w:eastAsia="Times New Roman" w:hAnsi="Helvetica" w:cs="Helvetica"/>
            <w:color w:val="000000"/>
            <w:sz w:val="21"/>
            <w:szCs w:val="21"/>
          </w:rPr>
          <w:t>If you start developing tests for an existing code base without any tests, it is good practice to start writing tests for the parts of the application in which most errors happened in the past. This way you can focus on the critical parts of your application.</w:t>
        </w:r>
      </w:ins>
    </w:p>
    <w:bookmarkEnd w:id="1"/>
    <w:p w:rsidR="00B753D0" w:rsidRPr="00B753D0" w:rsidRDefault="00B753D0" w:rsidP="00B753D0">
      <w:pPr>
        <w:spacing w:beforeAutospacing="1" w:after="100" w:afterAutospacing="1" w:line="360" w:lineRule="atLeast"/>
        <w:outlineLvl w:val="1"/>
        <w:rPr>
          <w:ins w:id="64" w:author="Unknown"/>
          <w:rFonts w:ascii="Arial" w:eastAsia="Times New Roman" w:hAnsi="Arial" w:cs="Arial"/>
          <w:b/>
          <w:bCs/>
          <w:color w:val="333333"/>
          <w:sz w:val="30"/>
          <w:szCs w:val="30"/>
        </w:rPr>
      </w:pPr>
      <w:ins w:id="65" w:author="Unknown">
        <w:r w:rsidRPr="00B753D0">
          <w:rPr>
            <w:rFonts w:ascii="Arial" w:eastAsia="Times New Roman" w:hAnsi="Arial" w:cs="Arial"/>
            <w:b/>
            <w:bCs/>
            <w:color w:val="333333"/>
            <w:sz w:val="30"/>
            <w:szCs w:val="30"/>
          </w:rPr>
          <w:t>3. Testing frameworks for Java</w:t>
        </w:r>
      </w:ins>
    </w:p>
    <w:p w:rsidR="00B753D0" w:rsidRPr="00B753D0" w:rsidRDefault="00B753D0" w:rsidP="00B753D0">
      <w:pPr>
        <w:spacing w:before="100" w:beforeAutospacing="1" w:after="100" w:afterAutospacing="1" w:line="300" w:lineRule="atLeast"/>
        <w:ind w:left="150" w:right="150"/>
        <w:rPr>
          <w:ins w:id="66" w:author="Unknown"/>
          <w:rFonts w:ascii="Helvetica" w:eastAsia="Times New Roman" w:hAnsi="Helvetica" w:cs="Helvetica"/>
          <w:color w:val="000000"/>
          <w:sz w:val="21"/>
          <w:szCs w:val="21"/>
        </w:rPr>
      </w:pPr>
      <w:ins w:id="67" w:author="Unknown">
        <w:r w:rsidRPr="00B753D0">
          <w:rPr>
            <w:rFonts w:ascii="Helvetica" w:eastAsia="Times New Roman" w:hAnsi="Helvetica" w:cs="Helvetica"/>
            <w:color w:val="000000"/>
            <w:sz w:val="21"/>
            <w:szCs w:val="21"/>
          </w:rPr>
          <w:lastRenderedPageBreak/>
          <w:t xml:space="preserve">Where are several testing frameworks available for </w:t>
        </w:r>
        <w:proofErr w:type="gramStart"/>
        <w:r w:rsidRPr="00B753D0">
          <w:rPr>
            <w:rFonts w:ascii="Helvetica" w:eastAsia="Times New Roman" w:hAnsi="Helvetica" w:cs="Helvetica"/>
            <w:color w:val="000000"/>
            <w:sz w:val="21"/>
            <w:szCs w:val="21"/>
          </w:rPr>
          <w:t>Java.</w:t>
        </w:r>
        <w:proofErr w:type="gramEnd"/>
        <w:r w:rsidRPr="00B753D0">
          <w:rPr>
            <w:rFonts w:ascii="Helvetica" w:eastAsia="Times New Roman" w:hAnsi="Helvetica" w:cs="Helvetica"/>
            <w:color w:val="000000"/>
            <w:sz w:val="21"/>
            <w:szCs w:val="21"/>
          </w:rPr>
          <w:t xml:space="preserve"> The most popular ones are </w:t>
        </w:r>
        <w:proofErr w:type="spellStart"/>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"http://junit.org/" \t "_top"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JUnit</w:t>
        </w:r>
        <w:proofErr w:type="spellEnd"/>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 and </w:t>
        </w:r>
        <w:proofErr w:type="spellStart"/>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"http://testng.org/" \t "_top"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TestNG</w:t>
        </w:r>
        <w:proofErr w:type="spellEnd"/>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68" w:author="Unknown"/>
          <w:rFonts w:ascii="Helvetica" w:eastAsia="Times New Roman" w:hAnsi="Helvetica" w:cs="Helvetica"/>
          <w:color w:val="000000"/>
          <w:sz w:val="21"/>
          <w:szCs w:val="21"/>
        </w:rPr>
      </w:pPr>
      <w:ins w:id="69" w:author="Unknown">
        <w:r w:rsidRPr="00B753D0">
          <w:rPr>
            <w:rFonts w:ascii="Helvetica" w:eastAsia="Times New Roman" w:hAnsi="Helvetica" w:cs="Helvetica"/>
            <w:color w:val="000000"/>
            <w:sz w:val="21"/>
            <w:szCs w:val="21"/>
          </w:rPr>
          <w:t xml:space="preserve">This description focuses at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w:t>
        </w:r>
      </w:ins>
    </w:p>
    <w:p w:rsidR="00B753D0" w:rsidRPr="00B753D0" w:rsidRDefault="00B753D0" w:rsidP="00B753D0">
      <w:pPr>
        <w:spacing w:beforeAutospacing="1" w:after="100" w:afterAutospacing="1" w:line="360" w:lineRule="atLeast"/>
        <w:outlineLvl w:val="1"/>
        <w:rPr>
          <w:ins w:id="70" w:author="Unknown"/>
          <w:rFonts w:ascii="Arial" w:eastAsia="Times New Roman" w:hAnsi="Arial" w:cs="Arial"/>
          <w:b/>
          <w:bCs/>
          <w:color w:val="333333"/>
          <w:sz w:val="30"/>
          <w:szCs w:val="30"/>
        </w:rPr>
      </w:pPr>
      <w:bookmarkStart w:id="71" w:name="junittesting"/>
      <w:bookmarkEnd w:id="71"/>
      <w:ins w:id="72" w:author="Unknown">
        <w:r w:rsidRPr="00B753D0">
          <w:rPr>
            <w:rFonts w:ascii="Arial" w:eastAsia="Times New Roman" w:hAnsi="Arial" w:cs="Arial"/>
            <w:b/>
            <w:bCs/>
            <w:color w:val="333333"/>
            <w:sz w:val="30"/>
            <w:szCs w:val="30"/>
          </w:rPr>
          <w:t xml:space="preserve">4. Using </w:t>
        </w:r>
        <w:proofErr w:type="spellStart"/>
        <w:r w:rsidRPr="00B753D0">
          <w:rPr>
            <w:rFonts w:ascii="Arial" w:eastAsia="Times New Roman" w:hAnsi="Arial" w:cs="Arial"/>
            <w:b/>
            <w:bCs/>
            <w:color w:val="333333"/>
            <w:sz w:val="30"/>
            <w:szCs w:val="30"/>
          </w:rPr>
          <w:t>JUnit</w:t>
        </w:r>
        <w:proofErr w:type="spellEnd"/>
      </w:ins>
    </w:p>
    <w:p w:rsidR="00B753D0" w:rsidRPr="00B753D0" w:rsidRDefault="00B753D0" w:rsidP="00B753D0">
      <w:pPr>
        <w:spacing w:beforeAutospacing="1" w:after="100" w:afterAutospacing="1" w:line="360" w:lineRule="atLeast"/>
        <w:outlineLvl w:val="2"/>
        <w:rPr>
          <w:ins w:id="73" w:author="Unknown"/>
          <w:rFonts w:ascii="Arial" w:eastAsia="Times New Roman" w:hAnsi="Arial" w:cs="Arial"/>
          <w:b/>
          <w:bCs/>
          <w:color w:val="333333"/>
          <w:sz w:val="24"/>
          <w:szCs w:val="24"/>
        </w:rPr>
      </w:pPr>
      <w:bookmarkStart w:id="74" w:name="unittesting_junit"/>
      <w:bookmarkEnd w:id="74"/>
      <w:ins w:id="75" w:author="Unknown">
        <w:r w:rsidRPr="00B753D0">
          <w:rPr>
            <w:rFonts w:ascii="Arial" w:eastAsia="Times New Roman" w:hAnsi="Arial" w:cs="Arial"/>
            <w:b/>
            <w:bCs/>
            <w:color w:val="333333"/>
            <w:sz w:val="24"/>
            <w:szCs w:val="24"/>
          </w:rPr>
          <w:t xml:space="preserve">4.1. The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framework</w:t>
        </w:r>
      </w:ins>
    </w:p>
    <w:p w:rsidR="00B753D0" w:rsidRPr="00B753D0" w:rsidRDefault="00B753D0" w:rsidP="00B753D0">
      <w:pPr>
        <w:spacing w:before="100" w:beforeAutospacing="1" w:after="100" w:afterAutospacing="1" w:line="300" w:lineRule="atLeast"/>
        <w:ind w:left="150" w:right="150"/>
        <w:rPr>
          <w:ins w:id="76" w:author="Unknown"/>
          <w:rFonts w:ascii="Helvetica" w:eastAsia="Times New Roman" w:hAnsi="Helvetica" w:cs="Helvetica"/>
          <w:color w:val="000000"/>
          <w:sz w:val="21"/>
          <w:szCs w:val="21"/>
        </w:rPr>
      </w:pPr>
      <w:bookmarkStart w:id="77" w:name="d345201e158"/>
      <w:bookmarkEnd w:id="77"/>
      <w:proofErr w:type="spellStart"/>
      <w:ins w:id="78" w:author="Unknown">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color w:val="000000"/>
            <w:sz w:val="21"/>
            <w:szCs w:val="21"/>
          </w:rPr>
          <w:t> in version 4.x is a test framework which uses annotations to identify methods that specify a test.</w:t>
        </w:r>
      </w:ins>
    </w:p>
    <w:p w:rsidR="00B753D0" w:rsidRPr="00B753D0" w:rsidRDefault="00B753D0" w:rsidP="00B753D0">
      <w:pPr>
        <w:spacing w:before="100" w:beforeAutospacing="1" w:after="100" w:afterAutospacing="1" w:line="300" w:lineRule="atLeast"/>
        <w:ind w:left="150" w:right="150"/>
        <w:rPr>
          <w:ins w:id="79" w:author="Unknown"/>
          <w:rFonts w:ascii="Helvetica" w:eastAsia="Times New Roman" w:hAnsi="Helvetica" w:cs="Helvetica"/>
          <w:color w:val="000000"/>
          <w:sz w:val="21"/>
          <w:szCs w:val="21"/>
        </w:rPr>
      </w:pPr>
      <w:ins w:id="80" w:author="Unknown">
        <w:r w:rsidRPr="00B753D0">
          <w:rPr>
            <w:rFonts w:ascii="Helvetica" w:eastAsia="Times New Roman" w:hAnsi="Helvetica" w:cs="Helvetica"/>
            <w:color w:val="000000"/>
            <w:sz w:val="21"/>
            <w:szCs w:val="21"/>
          </w:rPr>
          <w:t xml:space="preserve">The main websites for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are the </w:t>
        </w:r>
        <w:proofErr w:type="spellStart"/>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"http://junit.org/" \t "_top"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JUnit</w:t>
        </w:r>
        <w:proofErr w:type="spellEnd"/>
        <w:r w:rsidRPr="00B753D0">
          <w:rPr>
            <w:rFonts w:ascii="Helvetica" w:eastAsia="Times New Roman" w:hAnsi="Helvetica" w:cs="Helvetica"/>
            <w:b/>
            <w:bCs/>
            <w:color w:val="101010"/>
            <w:sz w:val="21"/>
            <w:szCs w:val="21"/>
            <w:u w:val="single"/>
          </w:rPr>
          <w:t xml:space="preserve"> homepage</w:t>
        </w:r>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 and the </w:t>
        </w:r>
        <w:proofErr w:type="spellStart"/>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"https://github.com/junit-team/junit" \t "_top"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Github</w:t>
        </w:r>
        <w:proofErr w:type="spellEnd"/>
        <w:r w:rsidRPr="00B753D0">
          <w:rPr>
            <w:rFonts w:ascii="Helvetica" w:eastAsia="Times New Roman" w:hAnsi="Helvetica" w:cs="Helvetica"/>
            <w:b/>
            <w:bCs/>
            <w:color w:val="101010"/>
            <w:sz w:val="21"/>
            <w:szCs w:val="21"/>
            <w:u w:val="single"/>
          </w:rPr>
          <w:t xml:space="preserve"> project page</w:t>
        </w:r>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w:t>
        </w:r>
      </w:ins>
    </w:p>
    <w:p w:rsidR="00B753D0" w:rsidRPr="00B753D0" w:rsidRDefault="00B753D0" w:rsidP="00B753D0">
      <w:pPr>
        <w:spacing w:beforeAutospacing="1" w:after="100" w:afterAutospacing="1" w:line="360" w:lineRule="atLeast"/>
        <w:outlineLvl w:val="2"/>
        <w:rPr>
          <w:ins w:id="81" w:author="Unknown"/>
          <w:rFonts w:ascii="Arial" w:eastAsia="Times New Roman" w:hAnsi="Arial" w:cs="Arial"/>
          <w:b/>
          <w:bCs/>
          <w:color w:val="333333"/>
          <w:sz w:val="24"/>
          <w:szCs w:val="24"/>
        </w:rPr>
      </w:pPr>
      <w:bookmarkStart w:id="82" w:name="unittesting_junit_test"/>
      <w:bookmarkEnd w:id="82"/>
      <w:ins w:id="83" w:author="Unknown">
        <w:r w:rsidRPr="00B753D0">
          <w:rPr>
            <w:rFonts w:ascii="Arial" w:eastAsia="Times New Roman" w:hAnsi="Arial" w:cs="Arial"/>
            <w:b/>
            <w:bCs/>
            <w:color w:val="333333"/>
            <w:sz w:val="24"/>
            <w:szCs w:val="24"/>
          </w:rPr>
          <w:t xml:space="preserve">4.2. How to define a test in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w:t>
        </w:r>
      </w:ins>
    </w:p>
    <w:p w:rsidR="00B753D0" w:rsidRPr="00B753D0" w:rsidRDefault="00B753D0" w:rsidP="00B753D0">
      <w:pPr>
        <w:spacing w:before="100" w:beforeAutospacing="1" w:after="100" w:afterAutospacing="1" w:line="300" w:lineRule="atLeast"/>
        <w:ind w:left="150" w:right="150"/>
        <w:rPr>
          <w:ins w:id="84" w:author="Unknown"/>
          <w:rFonts w:ascii="Helvetica" w:eastAsia="Times New Roman" w:hAnsi="Helvetica" w:cs="Helvetica"/>
          <w:color w:val="000000"/>
          <w:sz w:val="21"/>
          <w:szCs w:val="21"/>
        </w:rPr>
      </w:pPr>
      <w:ins w:id="85" w:author="Unknown">
        <w:r w:rsidRPr="00B753D0">
          <w:rPr>
            <w:rFonts w:ascii="Helvetica" w:eastAsia="Times New Roman" w:hAnsi="Helvetica" w:cs="Helvetica"/>
            <w:color w:val="000000"/>
            <w:sz w:val="21"/>
            <w:szCs w:val="21"/>
          </w:rPr>
          <w:t xml:space="preserve">Typically a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w:t>
        </w:r>
        <w:r w:rsidRPr="00B753D0">
          <w:rPr>
            <w:rFonts w:ascii="Helvetica" w:eastAsia="Times New Roman" w:hAnsi="Helvetica" w:cs="Helvetica"/>
            <w:i/>
            <w:iCs/>
            <w:color w:val="000000"/>
            <w:sz w:val="21"/>
            <w:szCs w:val="21"/>
          </w:rPr>
          <w:t>test</w:t>
        </w:r>
        <w:r w:rsidRPr="00B753D0">
          <w:rPr>
            <w:rFonts w:ascii="Helvetica" w:eastAsia="Times New Roman" w:hAnsi="Helvetica" w:cs="Helvetica"/>
            <w:color w:val="000000"/>
            <w:sz w:val="21"/>
            <w:szCs w:val="21"/>
          </w:rPr>
          <w:t> is a method contained in a class which is only used for testing. This is called a </w:t>
        </w:r>
        <w:r w:rsidRPr="00B753D0">
          <w:rPr>
            <w:rFonts w:ascii="Helvetica" w:eastAsia="Times New Roman" w:hAnsi="Helvetica" w:cs="Helvetica"/>
            <w:i/>
            <w:iCs/>
            <w:color w:val="000000"/>
            <w:sz w:val="21"/>
            <w:szCs w:val="21"/>
          </w:rPr>
          <w:t>Test class</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86" w:author="Unknown"/>
          <w:rFonts w:ascii="Helvetica" w:eastAsia="Times New Roman" w:hAnsi="Helvetica" w:cs="Helvetica"/>
          <w:color w:val="000000"/>
          <w:sz w:val="21"/>
          <w:szCs w:val="21"/>
        </w:rPr>
      </w:pPr>
      <w:ins w:id="87" w:author="Unknown">
        <w:r w:rsidRPr="00B753D0">
          <w:rPr>
            <w:rFonts w:ascii="Helvetica" w:eastAsia="Times New Roman" w:hAnsi="Helvetica" w:cs="Helvetica"/>
            <w:color w:val="000000"/>
            <w:sz w:val="21"/>
            <w:szCs w:val="21"/>
          </w:rPr>
          <w:t xml:space="preserve">To write a test with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4.x framework you annotate a method with the </w:t>
        </w:r>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r w:rsidRPr="00B753D0">
          <w:rPr>
            <w:rFonts w:ascii="Courier New" w:eastAsia="Times New Roman" w:hAnsi="Courier New" w:cs="Courier New"/>
            <w:color w:val="000000"/>
            <w:sz w:val="20"/>
            <w:szCs w:val="20"/>
            <w:bdr w:val="single" w:sz="6" w:space="1" w:color="D4D9D9" w:frame="1"/>
            <w:shd w:val="clear" w:color="auto" w:fill="EFF1F1"/>
          </w:rPr>
          <w:t>org.junit.Test</w:t>
        </w:r>
        <w:proofErr w:type="spellEnd"/>
        <w:r w:rsidRPr="00B753D0">
          <w:rPr>
            <w:rFonts w:ascii="Helvetica" w:eastAsia="Times New Roman" w:hAnsi="Helvetica" w:cs="Helvetica"/>
            <w:color w:val="000000"/>
            <w:sz w:val="21"/>
            <w:szCs w:val="21"/>
          </w:rPr>
          <w:t> </w:t>
        </w:r>
        <w:bookmarkStart w:id="88" w:name="d345201e190"/>
        <w:bookmarkEnd w:id="88"/>
        <w:r w:rsidRPr="00B753D0">
          <w:rPr>
            <w:rFonts w:ascii="Helvetica" w:eastAsia="Times New Roman" w:hAnsi="Helvetica" w:cs="Helvetica"/>
            <w:color w:val="000000"/>
            <w:sz w:val="21"/>
            <w:szCs w:val="21"/>
          </w:rPr>
          <w:t>annotation.</w:t>
        </w:r>
      </w:ins>
    </w:p>
    <w:p w:rsidR="00B753D0" w:rsidRPr="00B753D0" w:rsidRDefault="00B753D0" w:rsidP="00B753D0">
      <w:pPr>
        <w:spacing w:before="100" w:beforeAutospacing="1" w:after="100" w:afterAutospacing="1" w:line="300" w:lineRule="atLeast"/>
        <w:ind w:left="150" w:right="150"/>
        <w:rPr>
          <w:ins w:id="89" w:author="Unknown"/>
          <w:rFonts w:ascii="Helvetica" w:eastAsia="Times New Roman" w:hAnsi="Helvetica" w:cs="Helvetica"/>
          <w:color w:val="000000"/>
          <w:sz w:val="21"/>
          <w:szCs w:val="21"/>
        </w:rPr>
      </w:pPr>
      <w:ins w:id="90" w:author="Unknown">
        <w:r w:rsidRPr="00B753D0">
          <w:rPr>
            <w:rFonts w:ascii="Helvetica" w:eastAsia="Times New Roman" w:hAnsi="Helvetica" w:cs="Helvetica"/>
            <w:color w:val="000000"/>
            <w:sz w:val="21"/>
            <w:szCs w:val="21"/>
          </w:rPr>
          <w:t xml:space="preserve">In this method you use a method provided by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framework to check the expected result of the code execution versus the actual result.</w:t>
        </w:r>
      </w:ins>
    </w:p>
    <w:p w:rsidR="00B753D0" w:rsidRPr="00B753D0" w:rsidRDefault="00B753D0" w:rsidP="00B753D0">
      <w:pPr>
        <w:spacing w:beforeAutospacing="1" w:after="100" w:afterAutospacing="1" w:line="360" w:lineRule="atLeast"/>
        <w:outlineLvl w:val="2"/>
        <w:rPr>
          <w:ins w:id="91" w:author="Unknown"/>
          <w:rFonts w:ascii="Arial" w:eastAsia="Times New Roman" w:hAnsi="Arial" w:cs="Arial"/>
          <w:b/>
          <w:bCs/>
          <w:color w:val="333333"/>
          <w:sz w:val="24"/>
          <w:szCs w:val="24"/>
        </w:rPr>
      </w:pPr>
      <w:bookmarkStart w:id="92" w:name="unittesting_junitexample"/>
      <w:bookmarkEnd w:id="92"/>
      <w:ins w:id="93" w:author="Unknown">
        <w:r w:rsidRPr="00B753D0">
          <w:rPr>
            <w:rFonts w:ascii="Arial" w:eastAsia="Times New Roman" w:hAnsi="Arial" w:cs="Arial"/>
            <w:b/>
            <w:bCs/>
            <w:color w:val="333333"/>
            <w:sz w:val="24"/>
            <w:szCs w:val="24"/>
          </w:rPr>
          <w:t xml:space="preserve">4.3. Example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test</w:t>
        </w:r>
      </w:ins>
    </w:p>
    <w:p w:rsidR="00B753D0" w:rsidRPr="00B753D0" w:rsidRDefault="00B753D0" w:rsidP="00B753D0">
      <w:pPr>
        <w:spacing w:before="100" w:beforeAutospacing="1" w:after="100" w:afterAutospacing="1" w:line="300" w:lineRule="atLeast"/>
        <w:ind w:left="150" w:right="150"/>
        <w:rPr>
          <w:ins w:id="94" w:author="Unknown"/>
          <w:rFonts w:ascii="Helvetica" w:eastAsia="Times New Roman" w:hAnsi="Helvetica" w:cs="Helvetica"/>
          <w:color w:val="000000"/>
          <w:sz w:val="21"/>
          <w:szCs w:val="21"/>
        </w:rPr>
      </w:pPr>
      <w:bookmarkStart w:id="95" w:name="d345201e201"/>
      <w:bookmarkEnd w:id="95"/>
      <w:ins w:id="96" w:author="Unknown">
        <w:r w:rsidRPr="00B753D0">
          <w:rPr>
            <w:rFonts w:ascii="Helvetica" w:eastAsia="Times New Roman" w:hAnsi="Helvetica" w:cs="Helvetica"/>
            <w:color w:val="000000"/>
            <w:sz w:val="21"/>
            <w:szCs w:val="21"/>
          </w:rPr>
          <w:t xml:space="preserve">The following code shows a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 method.</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7" w:author="Unknown"/>
          <w:rFonts w:ascii="Courier New" w:eastAsia="Times New Roman" w:hAnsi="Courier New" w:cs="Courier New"/>
          <w:color w:val="000000"/>
          <w:sz w:val="20"/>
          <w:szCs w:val="20"/>
        </w:rPr>
      </w:pPr>
      <w:ins w:id="98" w:author="Unknown">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9" w:author="Unknown"/>
          <w:rFonts w:ascii="Courier New" w:eastAsia="Times New Roman" w:hAnsi="Courier New" w:cs="Courier New"/>
          <w:color w:val="000000"/>
          <w:sz w:val="20"/>
          <w:szCs w:val="20"/>
        </w:rPr>
      </w:pPr>
      <w:proofErr w:type="gramStart"/>
      <w:ins w:id="100"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multiplicationOfZeroIntegersShouldReturnZero</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2" w:author="Unknown"/>
          <w:rFonts w:ascii="Courier New" w:eastAsia="Times New Roman" w:hAnsi="Courier New" w:cs="Courier New"/>
          <w:color w:val="000000"/>
          <w:sz w:val="20"/>
          <w:szCs w:val="20"/>
        </w:rPr>
      </w:pPr>
      <w:ins w:id="103"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xml:space="preserve">// </w:t>
        </w:r>
        <w:proofErr w:type="spellStart"/>
        <w:r w:rsidRPr="00B753D0">
          <w:rPr>
            <w:rFonts w:ascii="Courier New" w:eastAsia="Times New Roman" w:hAnsi="Courier New" w:cs="Courier New"/>
            <w:i/>
            <w:iCs/>
            <w:color w:val="008800"/>
            <w:sz w:val="20"/>
            <w:szCs w:val="20"/>
          </w:rPr>
          <w:t>MyClass</w:t>
        </w:r>
        <w:proofErr w:type="spellEnd"/>
        <w:r w:rsidRPr="00B753D0">
          <w:rPr>
            <w:rFonts w:ascii="Courier New" w:eastAsia="Times New Roman" w:hAnsi="Courier New" w:cs="Courier New"/>
            <w:i/>
            <w:iCs/>
            <w:color w:val="008800"/>
            <w:sz w:val="20"/>
            <w:szCs w:val="20"/>
          </w:rPr>
          <w:t xml:space="preserve"> is tested</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4" w:author="Unknown"/>
          <w:rFonts w:ascii="Courier New" w:eastAsia="Times New Roman" w:hAnsi="Courier New" w:cs="Courier New"/>
          <w:color w:val="000000"/>
          <w:sz w:val="20"/>
          <w:szCs w:val="20"/>
        </w:rPr>
      </w:pPr>
      <w:ins w:id="105"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 xml:space="preserve"> tester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6"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7" w:author="Unknown"/>
          <w:rFonts w:ascii="Courier New" w:eastAsia="Times New Roman" w:hAnsi="Courier New" w:cs="Courier New"/>
          <w:color w:val="000000"/>
          <w:sz w:val="20"/>
          <w:szCs w:val="20"/>
        </w:rPr>
      </w:pPr>
      <w:ins w:id="108"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Tests</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9" w:author="Unknown"/>
          <w:rFonts w:ascii="Courier New" w:eastAsia="Times New Roman" w:hAnsi="Courier New" w:cs="Courier New"/>
          <w:color w:val="000000"/>
          <w:sz w:val="20"/>
          <w:szCs w:val="20"/>
        </w:rPr>
      </w:pPr>
      <w:ins w:id="110"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"10 x 0 must be 0"</w:t>
        </w:r>
        <w:r w:rsidRPr="00B753D0">
          <w:rPr>
            <w:rFonts w:ascii="Courier New" w:eastAsia="Times New Roman" w:hAnsi="Courier New" w:cs="Courier New"/>
            <w:color w:val="000000"/>
            <w:sz w:val="20"/>
            <w:szCs w:val="20"/>
          </w:rPr>
          <w:t xml:space="preserve">, 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(10, 0));</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1" w:author="Unknown"/>
          <w:rFonts w:ascii="Courier New" w:eastAsia="Times New Roman" w:hAnsi="Courier New" w:cs="Courier New"/>
          <w:color w:val="000000"/>
          <w:sz w:val="20"/>
          <w:szCs w:val="20"/>
        </w:rPr>
      </w:pPr>
      <w:ins w:id="112"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"0 x 10 must be 0"</w:t>
        </w:r>
        <w:r w:rsidRPr="00B753D0">
          <w:rPr>
            <w:rFonts w:ascii="Courier New" w:eastAsia="Times New Roman" w:hAnsi="Courier New" w:cs="Courier New"/>
            <w:color w:val="000000"/>
            <w:sz w:val="20"/>
            <w:szCs w:val="20"/>
          </w:rPr>
          <w:t xml:space="preserve">, 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(0, 10));</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3" w:author="Unknown"/>
          <w:rFonts w:ascii="Courier New" w:eastAsia="Times New Roman" w:hAnsi="Courier New" w:cs="Courier New"/>
          <w:color w:val="000000"/>
          <w:sz w:val="20"/>
          <w:szCs w:val="20"/>
        </w:rPr>
      </w:pPr>
      <w:ins w:id="114"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"0 x 0 must be 0"</w:t>
        </w:r>
        <w:r w:rsidRPr="00B753D0">
          <w:rPr>
            <w:rFonts w:ascii="Courier New" w:eastAsia="Times New Roman" w:hAnsi="Courier New" w:cs="Courier New"/>
            <w:color w:val="000000"/>
            <w:sz w:val="20"/>
            <w:szCs w:val="20"/>
          </w:rPr>
          <w:t xml:space="preserve">, 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(0, 0));</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5" w:author="Unknown"/>
          <w:rFonts w:ascii="Courier New" w:eastAsia="Times New Roman" w:hAnsi="Courier New" w:cs="Courier New"/>
          <w:color w:val="000000"/>
          <w:sz w:val="20"/>
          <w:szCs w:val="20"/>
        </w:rPr>
      </w:pPr>
      <w:ins w:id="116" w:author="Unknown">
        <w:r w:rsidRPr="00B753D0">
          <w:rPr>
            <w:rFonts w:ascii="Courier New" w:eastAsia="Times New Roman" w:hAnsi="Courier New" w:cs="Courier New"/>
            <w:color w:val="000000"/>
            <w:sz w:val="20"/>
            <w:szCs w:val="20"/>
          </w:rPr>
          <w:lastRenderedPageBreak/>
          <w:t xml:space="preserve"> } </w:t>
        </w:r>
      </w:ins>
    </w:p>
    <w:p w:rsidR="00B753D0" w:rsidRPr="00B753D0" w:rsidRDefault="00B753D0" w:rsidP="00B753D0">
      <w:pPr>
        <w:spacing w:beforeAutospacing="1" w:after="100" w:afterAutospacing="1" w:line="360" w:lineRule="atLeast"/>
        <w:outlineLvl w:val="2"/>
        <w:rPr>
          <w:ins w:id="117" w:author="Unknown"/>
          <w:rFonts w:ascii="Arial" w:eastAsia="Times New Roman" w:hAnsi="Arial" w:cs="Arial"/>
          <w:b/>
          <w:bCs/>
          <w:color w:val="333333"/>
          <w:sz w:val="24"/>
          <w:szCs w:val="24"/>
        </w:rPr>
      </w:pPr>
      <w:bookmarkStart w:id="118" w:name="junit_namingconventions"/>
      <w:bookmarkEnd w:id="118"/>
      <w:ins w:id="119" w:author="Unknown">
        <w:r w:rsidRPr="00B753D0">
          <w:rPr>
            <w:rFonts w:ascii="Arial" w:eastAsia="Times New Roman" w:hAnsi="Arial" w:cs="Arial"/>
            <w:b/>
            <w:bCs/>
            <w:color w:val="333333"/>
            <w:sz w:val="24"/>
            <w:szCs w:val="24"/>
          </w:rPr>
          <w:t>4.4. 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naming conventions</w:t>
        </w:r>
      </w:ins>
    </w:p>
    <w:p w:rsidR="00B753D0" w:rsidRPr="00B753D0" w:rsidRDefault="00B753D0" w:rsidP="00B753D0">
      <w:pPr>
        <w:spacing w:before="100" w:beforeAutospacing="1" w:after="100" w:afterAutospacing="1" w:line="300" w:lineRule="atLeast"/>
        <w:ind w:left="150" w:right="150"/>
        <w:rPr>
          <w:ins w:id="120" w:author="Unknown"/>
          <w:rFonts w:ascii="Helvetica" w:eastAsia="Times New Roman" w:hAnsi="Helvetica" w:cs="Helvetica"/>
          <w:color w:val="000000"/>
          <w:sz w:val="21"/>
          <w:szCs w:val="21"/>
        </w:rPr>
      </w:pPr>
      <w:bookmarkStart w:id="121" w:name="d345201e216"/>
      <w:bookmarkEnd w:id="121"/>
      <w:ins w:id="122" w:author="Unknown">
        <w:r w:rsidRPr="00B753D0">
          <w:rPr>
            <w:rFonts w:ascii="Helvetica" w:eastAsia="Times New Roman" w:hAnsi="Helvetica" w:cs="Helvetica"/>
            <w:color w:val="000000"/>
            <w:sz w:val="21"/>
            <w:szCs w:val="21"/>
          </w:rPr>
          <w:t xml:space="preserve">There are several potential naming conventions for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tests. In widespread use is to use the name of the class under test and to add the "Test" suffix to the test class.</w:t>
        </w:r>
      </w:ins>
    </w:p>
    <w:p w:rsidR="00B753D0" w:rsidRPr="00B753D0" w:rsidRDefault="00B753D0" w:rsidP="00B753D0">
      <w:pPr>
        <w:spacing w:before="100" w:beforeAutospacing="1" w:after="100" w:afterAutospacing="1" w:line="360" w:lineRule="atLeast"/>
        <w:outlineLvl w:val="2"/>
        <w:rPr>
          <w:ins w:id="123" w:author="Unknown"/>
          <w:rFonts w:ascii="Arial" w:eastAsia="Times New Roman" w:hAnsi="Arial" w:cs="Arial"/>
          <w:b/>
          <w:bCs/>
          <w:color w:val="333333"/>
          <w:sz w:val="24"/>
          <w:szCs w:val="24"/>
        </w:rPr>
      </w:pPr>
      <w:ins w:id="124" w:author="Unknown">
        <w:r w:rsidRPr="00B753D0">
          <w:rPr>
            <w:rFonts w:ascii="Arial" w:eastAsia="Times New Roman" w:hAnsi="Arial" w:cs="Arial"/>
            <w:b/>
            <w:bCs/>
            <w:color w:val="333333"/>
            <w:sz w:val="24"/>
            <w:szCs w:val="24"/>
          </w:rPr>
          <w:t>Tip</w:t>
        </w:r>
      </w:ins>
    </w:p>
    <w:p w:rsidR="00B753D0" w:rsidRPr="00B753D0" w:rsidRDefault="00B753D0" w:rsidP="00B753D0">
      <w:pPr>
        <w:spacing w:after="0" w:line="360" w:lineRule="atLeast"/>
        <w:rPr>
          <w:ins w:id="125" w:author="Unknown"/>
          <w:rFonts w:ascii="Arial" w:eastAsia="Times New Roman" w:hAnsi="Arial" w:cs="Arial"/>
          <w:color w:val="000000"/>
          <w:sz w:val="27"/>
          <w:szCs w:val="27"/>
        </w:rPr>
      </w:pPr>
      <w:ins w:id="126" w:author="Unknown">
        <w:r w:rsidRPr="00B753D0">
          <w:rPr>
            <w:rFonts w:ascii="Arial" w:eastAsia="Times New Roman" w:hAnsi="Arial" w:cs="Arial"/>
            <w:color w:val="000000"/>
            <w:sz w:val="27"/>
            <w:szCs w:val="27"/>
          </w:rPr>
          <w:t> </w:t>
        </w:r>
      </w:ins>
    </w:p>
    <w:p w:rsidR="00B753D0" w:rsidRPr="00B753D0" w:rsidRDefault="00B753D0" w:rsidP="00B753D0">
      <w:pPr>
        <w:spacing w:after="240" w:line="300" w:lineRule="atLeast"/>
        <w:rPr>
          <w:ins w:id="127" w:author="Unknown"/>
          <w:rFonts w:ascii="Helvetica" w:eastAsia="Times New Roman" w:hAnsi="Helvetica" w:cs="Helvetica"/>
          <w:color w:val="000000"/>
          <w:sz w:val="21"/>
          <w:szCs w:val="21"/>
        </w:rPr>
      </w:pPr>
      <w:ins w:id="128" w:author="Unknown">
        <w:r w:rsidRPr="00B753D0">
          <w:rPr>
            <w:rFonts w:ascii="Helvetica" w:eastAsia="Times New Roman" w:hAnsi="Helvetica" w:cs="Helvetica"/>
            <w:color w:val="000000"/>
            <w:sz w:val="21"/>
            <w:szCs w:val="21"/>
          </w:rPr>
          <w:t xml:space="preserve">You should prefer the "Test" suffix over "Tests" as the Maven build system (via its </w:t>
        </w:r>
        <w:proofErr w:type="spellStart"/>
        <w:r w:rsidRPr="00B753D0">
          <w:rPr>
            <w:rFonts w:ascii="Helvetica" w:eastAsia="Times New Roman" w:hAnsi="Helvetica" w:cs="Helvetica"/>
            <w:color w:val="000000"/>
            <w:sz w:val="21"/>
            <w:szCs w:val="21"/>
          </w:rPr>
          <w:t>surfire</w:t>
        </w:r>
        <w:proofErr w:type="spellEnd"/>
        <w:r w:rsidRPr="00B753D0">
          <w:rPr>
            <w:rFonts w:ascii="Helvetica" w:eastAsia="Times New Roman" w:hAnsi="Helvetica" w:cs="Helvetica"/>
            <w:color w:val="000000"/>
            <w:sz w:val="21"/>
            <w:szCs w:val="21"/>
          </w:rPr>
          <w:t xml:space="preserve"> plug-in) automatically includes such classes in its test scope.</w:t>
        </w:r>
      </w:ins>
    </w:p>
    <w:p w:rsidR="00B753D0" w:rsidRPr="00B753D0" w:rsidRDefault="00B753D0" w:rsidP="00B753D0">
      <w:pPr>
        <w:spacing w:before="100" w:beforeAutospacing="1" w:after="100" w:afterAutospacing="1" w:line="300" w:lineRule="atLeast"/>
        <w:ind w:left="150" w:right="150"/>
        <w:rPr>
          <w:ins w:id="129" w:author="Unknown"/>
          <w:rFonts w:ascii="Helvetica" w:eastAsia="Times New Roman" w:hAnsi="Helvetica" w:cs="Helvetica"/>
          <w:color w:val="000000"/>
          <w:sz w:val="21"/>
          <w:szCs w:val="21"/>
        </w:rPr>
      </w:pPr>
      <w:ins w:id="130" w:author="Unknown">
        <w:r w:rsidRPr="00B753D0">
          <w:rPr>
            <w:rFonts w:ascii="Helvetica" w:eastAsia="Times New Roman" w:hAnsi="Helvetica" w:cs="Helvetica"/>
            <w:color w:val="000000"/>
            <w:sz w:val="21"/>
            <w:szCs w:val="21"/>
          </w:rPr>
          <w:t>For the test method names it is frequently recommend to use the word "should" in the test method name, as for example "</w:t>
        </w:r>
        <w:proofErr w:type="spellStart"/>
        <w:r w:rsidRPr="00B753D0">
          <w:rPr>
            <w:rFonts w:ascii="Helvetica" w:eastAsia="Times New Roman" w:hAnsi="Helvetica" w:cs="Helvetica"/>
            <w:color w:val="000000"/>
            <w:sz w:val="21"/>
            <w:szCs w:val="21"/>
          </w:rPr>
          <w:t>ordersShouldBeCreated</w:t>
        </w:r>
        <w:proofErr w:type="spellEnd"/>
        <w:r w:rsidRPr="00B753D0">
          <w:rPr>
            <w:rFonts w:ascii="Helvetica" w:eastAsia="Times New Roman" w:hAnsi="Helvetica" w:cs="Helvetica"/>
            <w:color w:val="000000"/>
            <w:sz w:val="21"/>
            <w:szCs w:val="21"/>
          </w:rPr>
          <w:t>" or "</w:t>
        </w:r>
        <w:proofErr w:type="spellStart"/>
        <w:r w:rsidRPr="00B753D0">
          <w:rPr>
            <w:rFonts w:ascii="Helvetica" w:eastAsia="Times New Roman" w:hAnsi="Helvetica" w:cs="Helvetica"/>
            <w:color w:val="000000"/>
            <w:sz w:val="21"/>
            <w:szCs w:val="21"/>
          </w:rPr>
          <w:t>menuShouldGetActive</w:t>
        </w:r>
        <w:proofErr w:type="spellEnd"/>
        <w:r w:rsidRPr="00B753D0">
          <w:rPr>
            <w:rFonts w:ascii="Helvetica" w:eastAsia="Times New Roman" w:hAnsi="Helvetica" w:cs="Helvetica"/>
            <w:color w:val="000000"/>
            <w:sz w:val="21"/>
            <w:szCs w:val="21"/>
          </w:rPr>
          <w:t>" as this gives a good hint what should happen if the test method is executed.</w:t>
        </w:r>
      </w:ins>
    </w:p>
    <w:p w:rsidR="00B753D0" w:rsidRPr="00B753D0" w:rsidRDefault="00B753D0" w:rsidP="00B753D0">
      <w:pPr>
        <w:spacing w:before="100" w:beforeAutospacing="1" w:after="100" w:afterAutospacing="1" w:line="300" w:lineRule="atLeast"/>
        <w:ind w:left="150" w:right="150"/>
        <w:rPr>
          <w:ins w:id="131" w:author="Unknown"/>
          <w:rFonts w:ascii="Helvetica" w:eastAsia="Times New Roman" w:hAnsi="Helvetica" w:cs="Helvetica"/>
          <w:color w:val="000000"/>
          <w:sz w:val="21"/>
          <w:szCs w:val="21"/>
        </w:rPr>
      </w:pPr>
      <w:ins w:id="132" w:author="Unknown">
        <w:r w:rsidRPr="00B753D0">
          <w:rPr>
            <w:rFonts w:ascii="Helvetica" w:eastAsia="Times New Roman" w:hAnsi="Helvetica" w:cs="Helvetica"/>
            <w:color w:val="000000"/>
            <w:sz w:val="21"/>
            <w:szCs w:val="21"/>
          </w:rPr>
          <w:t>As a general rule, a test name should explain what the test does so that it can be avoided to read the actual implementation.</w:t>
        </w:r>
      </w:ins>
    </w:p>
    <w:p w:rsidR="00B753D0" w:rsidRPr="00B753D0" w:rsidRDefault="00B753D0" w:rsidP="00B753D0">
      <w:pPr>
        <w:spacing w:beforeAutospacing="1" w:after="100" w:afterAutospacing="1" w:line="360" w:lineRule="atLeast"/>
        <w:outlineLvl w:val="2"/>
        <w:rPr>
          <w:ins w:id="133" w:author="Unknown"/>
          <w:rFonts w:ascii="Arial" w:eastAsia="Times New Roman" w:hAnsi="Arial" w:cs="Arial"/>
          <w:b/>
          <w:bCs/>
          <w:color w:val="333333"/>
          <w:sz w:val="24"/>
          <w:szCs w:val="24"/>
        </w:rPr>
      </w:pPr>
      <w:bookmarkStart w:id="134" w:name="juniteclipse_testsuite"/>
      <w:bookmarkEnd w:id="134"/>
      <w:ins w:id="135" w:author="Unknown">
        <w:r w:rsidRPr="00B753D0">
          <w:rPr>
            <w:rFonts w:ascii="Arial" w:eastAsia="Times New Roman" w:hAnsi="Arial" w:cs="Arial"/>
            <w:b/>
            <w:bCs/>
            <w:color w:val="333333"/>
            <w:sz w:val="24"/>
            <w:szCs w:val="24"/>
          </w:rPr>
          <w:t>4.5. 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test suites</w:t>
        </w:r>
      </w:ins>
    </w:p>
    <w:p w:rsidR="00B753D0" w:rsidRPr="00B753D0" w:rsidRDefault="00B753D0" w:rsidP="00B753D0">
      <w:pPr>
        <w:spacing w:before="100" w:beforeAutospacing="1" w:after="100" w:afterAutospacing="1" w:line="300" w:lineRule="atLeast"/>
        <w:ind w:left="150" w:right="150"/>
        <w:rPr>
          <w:ins w:id="136" w:author="Unknown"/>
          <w:rFonts w:ascii="Helvetica" w:eastAsia="Times New Roman" w:hAnsi="Helvetica" w:cs="Helvetica"/>
          <w:color w:val="000000"/>
          <w:sz w:val="21"/>
          <w:szCs w:val="21"/>
        </w:rPr>
      </w:pPr>
      <w:bookmarkStart w:id="137" w:name="d345201e231"/>
      <w:bookmarkEnd w:id="137"/>
      <w:ins w:id="138" w:author="Unknown">
        <w:r w:rsidRPr="00B753D0">
          <w:rPr>
            <w:rFonts w:ascii="Helvetica" w:eastAsia="Times New Roman" w:hAnsi="Helvetica" w:cs="Helvetica"/>
            <w:color w:val="000000"/>
            <w:sz w:val="21"/>
            <w:szCs w:val="21"/>
          </w:rPr>
          <w:t>If you have several test classes, you can combine them into a </w:t>
        </w:r>
        <w:r w:rsidRPr="00B753D0">
          <w:rPr>
            <w:rFonts w:ascii="Helvetica" w:eastAsia="Times New Roman" w:hAnsi="Helvetica" w:cs="Helvetica"/>
            <w:i/>
            <w:iCs/>
            <w:color w:val="000000"/>
            <w:sz w:val="21"/>
            <w:szCs w:val="21"/>
          </w:rPr>
          <w:t>test suite</w:t>
        </w:r>
        <w:r w:rsidRPr="00B753D0">
          <w:rPr>
            <w:rFonts w:ascii="Helvetica" w:eastAsia="Times New Roman" w:hAnsi="Helvetica" w:cs="Helvetica"/>
            <w:color w:val="000000"/>
            <w:sz w:val="21"/>
            <w:szCs w:val="21"/>
          </w:rPr>
          <w:t>. Running a test suite will execute all test classes in that suite in the specified order.</w:t>
        </w:r>
      </w:ins>
    </w:p>
    <w:p w:rsidR="00B753D0" w:rsidRPr="00B753D0" w:rsidRDefault="00B753D0" w:rsidP="00B753D0">
      <w:pPr>
        <w:spacing w:before="100" w:beforeAutospacing="1" w:after="100" w:afterAutospacing="1" w:line="300" w:lineRule="atLeast"/>
        <w:ind w:left="150" w:right="150"/>
        <w:rPr>
          <w:ins w:id="139" w:author="Unknown"/>
          <w:rFonts w:ascii="Helvetica" w:eastAsia="Times New Roman" w:hAnsi="Helvetica" w:cs="Helvetica"/>
          <w:color w:val="000000"/>
          <w:sz w:val="21"/>
          <w:szCs w:val="21"/>
        </w:rPr>
      </w:pPr>
      <w:ins w:id="140" w:author="Unknown">
        <w:r w:rsidRPr="00B753D0">
          <w:rPr>
            <w:rFonts w:ascii="Helvetica" w:eastAsia="Times New Roman" w:hAnsi="Helvetica" w:cs="Helvetica"/>
            <w:color w:val="000000"/>
            <w:sz w:val="21"/>
            <w:szCs w:val="21"/>
          </w:rPr>
          <w:t>The following example code shows a test suite which defines that two test classes (</w:t>
        </w:r>
        <w:proofErr w:type="spellStart"/>
        <w:r w:rsidRPr="00B753D0">
          <w:rPr>
            <w:rFonts w:ascii="Helvetica" w:eastAsia="Times New Roman" w:hAnsi="Helvetica" w:cs="Helvetica"/>
            <w:color w:val="000000"/>
            <w:sz w:val="21"/>
            <w:szCs w:val="21"/>
          </w:rPr>
          <w:t>MYClassTest</w:t>
        </w:r>
        <w:proofErr w:type="spellEnd"/>
        <w:r w:rsidRPr="00B753D0">
          <w:rPr>
            <w:rFonts w:ascii="Helvetica" w:eastAsia="Times New Roman" w:hAnsi="Helvetica" w:cs="Helvetica"/>
            <w:color w:val="000000"/>
            <w:sz w:val="21"/>
            <w:szCs w:val="21"/>
          </w:rPr>
          <w:t xml:space="preserve"> and </w:t>
        </w:r>
        <w:proofErr w:type="spellStart"/>
        <w:r w:rsidRPr="00B753D0">
          <w:rPr>
            <w:rFonts w:ascii="Helvetica" w:eastAsia="Times New Roman" w:hAnsi="Helvetica" w:cs="Helvetica"/>
            <w:color w:val="000000"/>
            <w:sz w:val="21"/>
            <w:szCs w:val="21"/>
          </w:rPr>
          <w:t>MySecondClassTest</w:t>
        </w:r>
        <w:proofErr w:type="spellEnd"/>
        <w:r w:rsidRPr="00B753D0">
          <w:rPr>
            <w:rFonts w:ascii="Helvetica" w:eastAsia="Times New Roman" w:hAnsi="Helvetica" w:cs="Helvetica"/>
            <w:color w:val="000000"/>
            <w:sz w:val="21"/>
            <w:szCs w:val="21"/>
          </w:rPr>
          <w:t>) should be executed. If you want to add another test class you can add it to </w:t>
        </w:r>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r w:rsidRPr="00B753D0">
          <w:rPr>
            <w:rFonts w:ascii="Courier New" w:eastAsia="Times New Roman" w:hAnsi="Courier New" w:cs="Courier New"/>
            <w:color w:val="000000"/>
            <w:sz w:val="20"/>
            <w:szCs w:val="20"/>
            <w:bdr w:val="single" w:sz="6" w:space="1" w:color="D4D9D9" w:frame="1"/>
            <w:shd w:val="clear" w:color="auto" w:fill="EFF1F1"/>
          </w:rPr>
          <w:t>Suite.SuiteClasses</w:t>
        </w:r>
        <w:proofErr w:type="spellEnd"/>
        <w:r w:rsidRPr="00B753D0">
          <w:rPr>
            <w:rFonts w:ascii="Helvetica" w:eastAsia="Times New Roman" w:hAnsi="Helvetica" w:cs="Helvetica"/>
            <w:color w:val="000000"/>
            <w:sz w:val="21"/>
            <w:szCs w:val="21"/>
          </w:rPr>
          <w:t> statement.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1" w:author="Unknown"/>
          <w:rFonts w:ascii="Courier New" w:eastAsia="Times New Roman" w:hAnsi="Courier New" w:cs="Courier New"/>
          <w:color w:val="000000"/>
          <w:sz w:val="20"/>
          <w:szCs w:val="20"/>
        </w:rPr>
      </w:pPr>
      <w:proofErr w:type="gramStart"/>
      <w:ins w:id="142"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com.vogella.junit.first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3"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4" w:author="Unknown"/>
          <w:rFonts w:ascii="Courier New" w:eastAsia="Times New Roman" w:hAnsi="Courier New" w:cs="Courier New"/>
          <w:color w:val="000000"/>
          <w:sz w:val="20"/>
          <w:szCs w:val="20"/>
        </w:rPr>
      </w:pPr>
      <w:proofErr w:type="gramStart"/>
      <w:ins w:id="14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org.junit.runner.RunWith</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6" w:author="Unknown"/>
          <w:rFonts w:ascii="Courier New" w:eastAsia="Times New Roman" w:hAnsi="Courier New" w:cs="Courier New"/>
          <w:color w:val="000000"/>
          <w:sz w:val="20"/>
          <w:szCs w:val="20"/>
        </w:rPr>
      </w:pPr>
      <w:proofErr w:type="gramStart"/>
      <w:ins w:id="147"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org.junit.runners.Suite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8" w:author="Unknown"/>
          <w:rFonts w:ascii="Courier New" w:eastAsia="Times New Roman" w:hAnsi="Courier New" w:cs="Courier New"/>
          <w:color w:val="000000"/>
          <w:sz w:val="20"/>
          <w:szCs w:val="20"/>
        </w:rPr>
      </w:pPr>
      <w:proofErr w:type="gramStart"/>
      <w:ins w:id="149"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org.junit.runners.Suite.SuiteClasses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1" w:author="Unknown"/>
          <w:rFonts w:ascii="Courier New" w:eastAsia="Times New Roman" w:hAnsi="Courier New" w:cs="Courier New"/>
          <w:color w:val="000000"/>
          <w:sz w:val="20"/>
          <w:szCs w:val="20"/>
        </w:rPr>
      </w:pPr>
      <w:proofErr w:type="gramStart"/>
      <w:ins w:id="152"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RunWith</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Suite.class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3" w:author="Unknown"/>
          <w:rFonts w:ascii="Courier New" w:eastAsia="Times New Roman" w:hAnsi="Courier New" w:cs="Courier New"/>
          <w:color w:val="000000"/>
          <w:sz w:val="20"/>
          <w:szCs w:val="20"/>
        </w:rPr>
      </w:pPr>
      <w:proofErr w:type="gramStart"/>
      <w:ins w:id="154"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SuiteClasses</w:t>
        </w:r>
        <w:proofErr w:type="spellEnd"/>
        <w:r w:rsidRPr="00B753D0">
          <w:rPr>
            <w:rFonts w:ascii="Courier New" w:eastAsia="Times New Roman" w:hAnsi="Courier New" w:cs="Courier New"/>
            <w:i/>
            <w:iCs/>
            <w:color w:val="808080"/>
            <w:sz w:val="20"/>
            <w:szCs w:val="20"/>
          </w:rPr>
          <w:t>(</w:t>
        </w:r>
        <w:proofErr w:type="gram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MyClassTest.class</w:t>
        </w:r>
        <w:proofErr w:type="spell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MySecondClassTest.class</w:t>
        </w:r>
        <w:proofErr w:type="spellEnd"/>
        <w:r w:rsidRPr="00B753D0">
          <w:rPr>
            <w:rFonts w:ascii="Courier New" w:eastAsia="Times New Roman" w:hAnsi="Courier New" w:cs="Courier New"/>
            <w:i/>
            <w:iCs/>
            <w:color w:val="80808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5" w:author="Unknown"/>
          <w:rFonts w:ascii="Courier New" w:eastAsia="Times New Roman" w:hAnsi="Courier New" w:cs="Courier New"/>
          <w:color w:val="000000"/>
          <w:sz w:val="20"/>
          <w:szCs w:val="20"/>
        </w:rPr>
      </w:pPr>
      <w:proofErr w:type="gramStart"/>
      <w:ins w:id="156"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AllTests</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7"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8" w:author="Unknown"/>
          <w:rFonts w:ascii="Courier New" w:eastAsia="Times New Roman" w:hAnsi="Courier New" w:cs="Courier New"/>
          <w:color w:val="000000"/>
          <w:sz w:val="20"/>
          <w:szCs w:val="20"/>
        </w:rPr>
      </w:pPr>
      <w:ins w:id="159"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Autospacing="1" w:after="100" w:afterAutospacing="1" w:line="360" w:lineRule="atLeast"/>
        <w:outlineLvl w:val="2"/>
        <w:rPr>
          <w:ins w:id="160" w:author="Unknown"/>
          <w:rFonts w:ascii="Arial" w:eastAsia="Times New Roman" w:hAnsi="Arial" w:cs="Arial"/>
          <w:b/>
          <w:bCs/>
          <w:color w:val="333333"/>
          <w:sz w:val="24"/>
          <w:szCs w:val="24"/>
        </w:rPr>
      </w:pPr>
      <w:bookmarkStart w:id="161" w:name="juniteclipse_code"/>
      <w:bookmarkEnd w:id="161"/>
      <w:ins w:id="162" w:author="Unknown">
        <w:r w:rsidRPr="00B753D0">
          <w:rPr>
            <w:rFonts w:ascii="Arial" w:eastAsia="Times New Roman" w:hAnsi="Arial" w:cs="Arial"/>
            <w:b/>
            <w:bCs/>
            <w:color w:val="333333"/>
            <w:sz w:val="24"/>
            <w:szCs w:val="24"/>
          </w:rPr>
          <w:t>4.6. Run your test from the command line</w:t>
        </w:r>
      </w:ins>
    </w:p>
    <w:p w:rsidR="00B753D0" w:rsidRPr="00B753D0" w:rsidRDefault="00B753D0" w:rsidP="00B753D0">
      <w:pPr>
        <w:spacing w:before="100" w:beforeAutospacing="1" w:after="100" w:afterAutospacing="1" w:line="300" w:lineRule="atLeast"/>
        <w:ind w:left="150" w:right="150"/>
        <w:rPr>
          <w:ins w:id="163" w:author="Unknown"/>
          <w:rFonts w:ascii="Helvetica" w:eastAsia="Times New Roman" w:hAnsi="Helvetica" w:cs="Helvetica"/>
          <w:color w:val="000000"/>
          <w:sz w:val="21"/>
          <w:szCs w:val="21"/>
        </w:rPr>
      </w:pPr>
      <w:ins w:id="164" w:author="Unknown">
        <w:r w:rsidRPr="00B753D0">
          <w:rPr>
            <w:rFonts w:ascii="Helvetica" w:eastAsia="Times New Roman" w:hAnsi="Helvetica" w:cs="Helvetica"/>
            <w:color w:val="000000"/>
            <w:sz w:val="21"/>
            <w:szCs w:val="21"/>
          </w:rPr>
          <w:t xml:space="preserve">You can also run your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tests outside Eclipse via standard Java code. Build frameworks like Apache Ant or Apache Maven are typically used to execute tests automatically on a regular basis.</w:t>
        </w:r>
      </w:ins>
    </w:p>
    <w:p w:rsidR="00B753D0" w:rsidRPr="00B753D0" w:rsidRDefault="00B753D0" w:rsidP="00B753D0">
      <w:pPr>
        <w:spacing w:before="100" w:beforeAutospacing="1" w:after="100" w:afterAutospacing="1" w:line="300" w:lineRule="atLeast"/>
        <w:ind w:left="150" w:right="150"/>
        <w:rPr>
          <w:ins w:id="165" w:author="Unknown"/>
          <w:rFonts w:ascii="Helvetica" w:eastAsia="Times New Roman" w:hAnsi="Helvetica" w:cs="Helvetica"/>
          <w:color w:val="000000"/>
          <w:sz w:val="21"/>
          <w:szCs w:val="21"/>
        </w:rPr>
      </w:pPr>
      <w:ins w:id="166" w:author="Unknown">
        <w:r w:rsidRPr="00B753D0">
          <w:rPr>
            <w:rFonts w:ascii="Helvetica" w:eastAsia="Times New Roman" w:hAnsi="Helvetica" w:cs="Helvetica"/>
            <w:color w:val="000000"/>
            <w:sz w:val="21"/>
            <w:szCs w:val="21"/>
          </w:rPr>
          <w:t>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org.junit.runner.JUnitCore</w:t>
        </w:r>
        <w:proofErr w:type="spellEnd"/>
        <w:r w:rsidRPr="00B753D0">
          <w:rPr>
            <w:rFonts w:ascii="Helvetica" w:eastAsia="Times New Roman" w:hAnsi="Helvetica" w:cs="Helvetica"/>
            <w:color w:val="000000"/>
            <w:sz w:val="21"/>
            <w:szCs w:val="21"/>
          </w:rPr>
          <w:t> class provides the </w:t>
        </w:r>
        <w:proofErr w:type="spellStart"/>
        <w:proofErr w:type="gramStart"/>
        <w:r w:rsidRPr="00B753D0">
          <w:rPr>
            <w:rFonts w:ascii="Courier New" w:eastAsia="Times New Roman" w:hAnsi="Courier New" w:cs="Courier New"/>
            <w:color w:val="000000"/>
            <w:sz w:val="20"/>
            <w:szCs w:val="20"/>
            <w:bdr w:val="single" w:sz="6" w:space="1" w:color="D4D9D9" w:frame="1"/>
            <w:shd w:val="clear" w:color="auto" w:fill="EFF1F1"/>
          </w:rPr>
          <w:t>runClasses</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proofErr w:type="gramEnd"/>
        <w:r w:rsidRPr="00B753D0">
          <w:rPr>
            <w:rFonts w:ascii="Courier New" w:eastAsia="Times New Roman" w:hAnsi="Courier New" w:cs="Courier New"/>
            <w:color w:val="000000"/>
            <w:sz w:val="20"/>
            <w:szCs w:val="20"/>
            <w:bdr w:val="single" w:sz="6" w:space="1" w:color="D4D9D9" w:frame="1"/>
            <w:shd w:val="clear" w:color="auto" w:fill="EFF1F1"/>
          </w:rPr>
          <w:t>)</w:t>
        </w:r>
        <w:r w:rsidRPr="00B753D0">
          <w:rPr>
            <w:rFonts w:ascii="Helvetica" w:eastAsia="Times New Roman" w:hAnsi="Helvetica" w:cs="Helvetica"/>
            <w:color w:val="000000"/>
            <w:sz w:val="21"/>
            <w:szCs w:val="21"/>
          </w:rPr>
          <w:t> method which allows you to run one or several tests classes. As a return parameter you receive an object of the type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org.junit.runner.Result</w:t>
        </w:r>
        <w:proofErr w:type="spellEnd"/>
        <w:r w:rsidRPr="00B753D0">
          <w:rPr>
            <w:rFonts w:ascii="Helvetica" w:eastAsia="Times New Roman" w:hAnsi="Helvetica" w:cs="Helvetica"/>
            <w:color w:val="000000"/>
            <w:sz w:val="21"/>
            <w:szCs w:val="21"/>
          </w:rPr>
          <w:t>. This object can be used to retrieve information about the tests.</w:t>
        </w:r>
      </w:ins>
    </w:p>
    <w:p w:rsidR="00B753D0" w:rsidRPr="00B753D0" w:rsidRDefault="00B753D0" w:rsidP="00B753D0">
      <w:pPr>
        <w:spacing w:before="100" w:beforeAutospacing="1" w:after="100" w:afterAutospacing="1" w:line="300" w:lineRule="atLeast"/>
        <w:ind w:left="150" w:right="150"/>
        <w:rPr>
          <w:ins w:id="167" w:author="Unknown"/>
          <w:rFonts w:ascii="Helvetica" w:eastAsia="Times New Roman" w:hAnsi="Helvetica" w:cs="Helvetica"/>
          <w:color w:val="000000"/>
          <w:sz w:val="21"/>
          <w:szCs w:val="21"/>
        </w:rPr>
      </w:pPr>
      <w:ins w:id="168" w:author="Unknown">
        <w:r w:rsidRPr="00B753D0">
          <w:rPr>
            <w:rFonts w:ascii="Helvetica" w:eastAsia="Times New Roman" w:hAnsi="Helvetica" w:cs="Helvetica"/>
            <w:color w:val="000000"/>
            <w:sz w:val="21"/>
            <w:szCs w:val="21"/>
          </w:rPr>
          <w:t xml:space="preserve">The following class demonstrates how to run the </w:t>
        </w:r>
        <w:proofErr w:type="spellStart"/>
        <w:r w:rsidRPr="00B753D0">
          <w:rPr>
            <w:rFonts w:ascii="Helvetica" w:eastAsia="Times New Roman" w:hAnsi="Helvetica" w:cs="Helvetica"/>
            <w:color w:val="000000"/>
            <w:sz w:val="21"/>
            <w:szCs w:val="21"/>
          </w:rPr>
          <w:t>MyClassTest</w:t>
        </w:r>
        <w:proofErr w:type="spellEnd"/>
        <w:r w:rsidRPr="00B753D0">
          <w:rPr>
            <w:rFonts w:ascii="Helvetica" w:eastAsia="Times New Roman" w:hAnsi="Helvetica" w:cs="Helvetica"/>
            <w:color w:val="000000"/>
            <w:sz w:val="21"/>
            <w:szCs w:val="21"/>
          </w:rPr>
          <w:t>. This class will execute your test class and write potential failures to the console.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9" w:author="Unknown"/>
          <w:rFonts w:ascii="Courier New" w:eastAsia="Times New Roman" w:hAnsi="Courier New" w:cs="Courier New"/>
          <w:color w:val="000000"/>
          <w:sz w:val="20"/>
          <w:szCs w:val="20"/>
        </w:rPr>
      </w:pPr>
      <w:proofErr w:type="gramStart"/>
      <w:ins w:id="170"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de.vogella.junit.first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2" w:author="Unknown"/>
          <w:rFonts w:ascii="Courier New" w:eastAsia="Times New Roman" w:hAnsi="Courier New" w:cs="Courier New"/>
          <w:color w:val="000000"/>
          <w:sz w:val="20"/>
          <w:szCs w:val="20"/>
        </w:rPr>
      </w:pPr>
      <w:proofErr w:type="gramStart"/>
      <w:ins w:id="173"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org.junit.runner.JUnitCore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4" w:author="Unknown"/>
          <w:rFonts w:ascii="Courier New" w:eastAsia="Times New Roman" w:hAnsi="Courier New" w:cs="Courier New"/>
          <w:color w:val="000000"/>
          <w:sz w:val="20"/>
          <w:szCs w:val="20"/>
        </w:rPr>
      </w:pPr>
      <w:proofErr w:type="gramStart"/>
      <w:ins w:id="17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org.junit.runner.Result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6" w:author="Unknown"/>
          <w:rFonts w:ascii="Courier New" w:eastAsia="Times New Roman" w:hAnsi="Courier New" w:cs="Courier New"/>
          <w:color w:val="000000"/>
          <w:sz w:val="20"/>
          <w:szCs w:val="20"/>
        </w:rPr>
      </w:pPr>
      <w:proofErr w:type="gramStart"/>
      <w:ins w:id="177"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org.junit.runner.notification.Failure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8"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9" w:author="Unknown"/>
          <w:rFonts w:ascii="Courier New" w:eastAsia="Times New Roman" w:hAnsi="Courier New" w:cs="Courier New"/>
          <w:color w:val="000000"/>
          <w:sz w:val="20"/>
          <w:szCs w:val="20"/>
        </w:rPr>
      </w:pPr>
      <w:proofErr w:type="gramStart"/>
      <w:ins w:id="180"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MyTestRunner</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1" w:author="Unknown"/>
          <w:rFonts w:ascii="Courier New" w:eastAsia="Times New Roman" w:hAnsi="Courier New" w:cs="Courier New"/>
          <w:color w:val="000000"/>
          <w:sz w:val="20"/>
          <w:szCs w:val="20"/>
        </w:rPr>
      </w:pPr>
      <w:ins w:id="182"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main(String[] </w:t>
        </w:r>
        <w:proofErr w:type="spellStart"/>
        <w:r w:rsidRPr="00B753D0">
          <w:rPr>
            <w:rFonts w:ascii="Courier New" w:eastAsia="Times New Roman" w:hAnsi="Courier New" w:cs="Courier New"/>
            <w:color w:val="000000"/>
            <w:sz w:val="20"/>
            <w:szCs w:val="20"/>
          </w:rPr>
          <w:t>args</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3" w:author="Unknown"/>
          <w:rFonts w:ascii="Courier New" w:eastAsia="Times New Roman" w:hAnsi="Courier New" w:cs="Courier New"/>
          <w:color w:val="000000"/>
          <w:sz w:val="20"/>
          <w:szCs w:val="20"/>
        </w:rPr>
      </w:pPr>
      <w:ins w:id="184" w:author="Unknown">
        <w:r w:rsidRPr="00B753D0">
          <w:rPr>
            <w:rFonts w:ascii="Courier New" w:eastAsia="Times New Roman" w:hAnsi="Courier New" w:cs="Courier New"/>
            <w:color w:val="000000"/>
            <w:sz w:val="20"/>
            <w:szCs w:val="20"/>
          </w:rPr>
          <w:t xml:space="preserve">    Result </w:t>
        </w:r>
        <w:proofErr w:type="spellStart"/>
        <w:r w:rsidRPr="00B753D0">
          <w:rPr>
            <w:rFonts w:ascii="Courier New" w:eastAsia="Times New Roman" w:hAnsi="Courier New" w:cs="Courier New"/>
            <w:color w:val="000000"/>
            <w:sz w:val="20"/>
            <w:szCs w:val="20"/>
          </w:rPr>
          <w:t>result</w:t>
        </w:r>
        <w:proofErr w:type="spellEnd"/>
        <w:r w:rsidRPr="00B753D0">
          <w:rPr>
            <w:rFonts w:ascii="Courier New" w:eastAsia="Times New Roman" w:hAnsi="Courier New" w:cs="Courier New"/>
            <w:color w:val="000000"/>
            <w:sz w:val="20"/>
            <w:szCs w:val="20"/>
          </w:rPr>
          <w:t xml:space="preserve"> = </w:t>
        </w:r>
        <w:proofErr w:type="spellStart"/>
        <w:proofErr w:type="gramStart"/>
        <w:r w:rsidRPr="00B753D0">
          <w:rPr>
            <w:rFonts w:ascii="Courier New" w:eastAsia="Times New Roman" w:hAnsi="Courier New" w:cs="Courier New"/>
            <w:color w:val="000000"/>
            <w:sz w:val="20"/>
            <w:szCs w:val="20"/>
          </w:rPr>
          <w:t>JUnitCore.runClasses</w:t>
        </w:r>
        <w:proofErr w:type="spellEnd"/>
        <w:r w:rsidRPr="00B753D0">
          <w:rPr>
            <w:rFonts w:ascii="Courier New" w:eastAsia="Times New Roman" w:hAnsi="Courier New" w:cs="Courier New"/>
            <w:color w:val="000000"/>
            <w:sz w:val="20"/>
            <w:szCs w:val="20"/>
          </w:rPr>
          <w:t>(</w:t>
        </w:r>
        <w:proofErr w:type="spellStart"/>
        <w:proofErr w:type="gramEnd"/>
        <w:r w:rsidRPr="00B753D0">
          <w:rPr>
            <w:rFonts w:ascii="Courier New" w:eastAsia="Times New Roman" w:hAnsi="Courier New" w:cs="Courier New"/>
            <w:color w:val="000000"/>
            <w:sz w:val="20"/>
            <w:szCs w:val="20"/>
          </w:rPr>
          <w:t>MyClassTest.</w:t>
        </w:r>
        <w:r w:rsidRPr="00B753D0">
          <w:rPr>
            <w:rFonts w:ascii="Courier New" w:eastAsia="Times New Roman" w:hAnsi="Courier New" w:cs="Courier New"/>
            <w:b/>
            <w:bCs/>
            <w:color w:val="7F0055"/>
            <w:sz w:val="20"/>
            <w:szCs w:val="20"/>
          </w:rPr>
          <w:t>class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5" w:author="Unknown"/>
          <w:rFonts w:ascii="Courier New" w:eastAsia="Times New Roman" w:hAnsi="Courier New" w:cs="Courier New"/>
          <w:color w:val="000000"/>
          <w:sz w:val="20"/>
          <w:szCs w:val="20"/>
        </w:rPr>
      </w:pPr>
      <w:ins w:id="186"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for</w:t>
        </w:r>
        <w:proofErr w:type="gramEnd"/>
        <w:r w:rsidRPr="00B753D0">
          <w:rPr>
            <w:rFonts w:ascii="Courier New" w:eastAsia="Times New Roman" w:hAnsi="Courier New" w:cs="Courier New"/>
            <w:color w:val="000000"/>
            <w:sz w:val="20"/>
            <w:szCs w:val="20"/>
          </w:rPr>
          <w:t xml:space="preserve"> (Failure </w:t>
        </w:r>
        <w:proofErr w:type="spellStart"/>
        <w:r w:rsidRPr="00B753D0">
          <w:rPr>
            <w:rFonts w:ascii="Courier New" w:eastAsia="Times New Roman" w:hAnsi="Courier New" w:cs="Courier New"/>
            <w:color w:val="000000"/>
            <w:sz w:val="20"/>
            <w:szCs w:val="20"/>
          </w:rPr>
          <w:t>failure</w:t>
        </w:r>
        <w:proofErr w:type="spellEnd"/>
        <w:r w:rsidRPr="00B753D0">
          <w:rPr>
            <w:rFonts w:ascii="Courier New" w:eastAsia="Times New Roman" w:hAnsi="Courier New" w:cs="Courier New"/>
            <w:color w:val="000000"/>
            <w:sz w:val="20"/>
            <w:szCs w:val="20"/>
          </w:rPr>
          <w:t xml:space="preserve"> : </w:t>
        </w:r>
        <w:proofErr w:type="spellStart"/>
        <w:r w:rsidRPr="00B753D0">
          <w:rPr>
            <w:rFonts w:ascii="Courier New" w:eastAsia="Times New Roman" w:hAnsi="Courier New" w:cs="Courier New"/>
            <w:color w:val="000000"/>
            <w:sz w:val="20"/>
            <w:szCs w:val="20"/>
          </w:rPr>
          <w:t>result.getFailures</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7" w:author="Unknown"/>
          <w:rFonts w:ascii="Courier New" w:eastAsia="Times New Roman" w:hAnsi="Courier New" w:cs="Courier New"/>
          <w:color w:val="000000"/>
          <w:sz w:val="20"/>
          <w:szCs w:val="20"/>
        </w:rPr>
      </w:pPr>
      <w:ins w:id="188"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System.out.println</w:t>
        </w:r>
        <w:proofErr w:type="spellEnd"/>
        <w:r w:rsidRPr="00B753D0">
          <w:rPr>
            <w:rFonts w:ascii="Courier New" w:eastAsia="Times New Roman" w:hAnsi="Courier New" w:cs="Courier New"/>
            <w:color w:val="000000"/>
            <w:sz w:val="20"/>
            <w:szCs w:val="20"/>
          </w:rPr>
          <w:t>(</w:t>
        </w:r>
        <w:proofErr w:type="spellStart"/>
        <w:proofErr w:type="gramEnd"/>
        <w:r w:rsidRPr="00B753D0">
          <w:rPr>
            <w:rFonts w:ascii="Courier New" w:eastAsia="Times New Roman" w:hAnsi="Courier New" w:cs="Courier New"/>
            <w:color w:val="000000"/>
            <w:sz w:val="20"/>
            <w:szCs w:val="20"/>
          </w:rPr>
          <w:t>failure.toString</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9" w:author="Unknown"/>
          <w:rFonts w:ascii="Courier New" w:eastAsia="Times New Roman" w:hAnsi="Courier New" w:cs="Courier New"/>
          <w:color w:val="000000"/>
          <w:sz w:val="20"/>
          <w:szCs w:val="20"/>
        </w:rPr>
      </w:pPr>
      <w:ins w:id="190"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1" w:author="Unknown"/>
          <w:rFonts w:ascii="Courier New" w:eastAsia="Times New Roman" w:hAnsi="Courier New" w:cs="Courier New"/>
          <w:color w:val="000000"/>
          <w:sz w:val="20"/>
          <w:szCs w:val="20"/>
        </w:rPr>
      </w:pPr>
      <w:ins w:id="192"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3" w:author="Unknown"/>
          <w:rFonts w:ascii="Courier New" w:eastAsia="Times New Roman" w:hAnsi="Courier New" w:cs="Courier New"/>
          <w:color w:val="000000"/>
          <w:sz w:val="20"/>
          <w:szCs w:val="20"/>
        </w:rPr>
      </w:pPr>
      <w:ins w:id="194"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100" w:beforeAutospacing="1" w:after="100" w:afterAutospacing="1" w:line="300" w:lineRule="atLeast"/>
        <w:ind w:left="150" w:right="150"/>
        <w:rPr>
          <w:ins w:id="195" w:author="Unknown"/>
          <w:rFonts w:ascii="Helvetica" w:eastAsia="Times New Roman" w:hAnsi="Helvetica" w:cs="Helvetica"/>
          <w:color w:val="000000"/>
          <w:sz w:val="21"/>
          <w:szCs w:val="21"/>
        </w:rPr>
      </w:pPr>
      <w:ins w:id="196" w:author="Unknown">
        <w:r w:rsidRPr="00B753D0">
          <w:rPr>
            <w:rFonts w:ascii="Helvetica" w:eastAsia="Times New Roman" w:hAnsi="Helvetica" w:cs="Helvetica"/>
            <w:color w:val="000000"/>
            <w:sz w:val="21"/>
            <w:szCs w:val="21"/>
          </w:rPr>
          <w:t xml:space="preserve">To run your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tests outside Eclipse you need to add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library jar to the </w:t>
        </w:r>
        <w:proofErr w:type="spellStart"/>
        <w:r w:rsidRPr="00B753D0">
          <w:rPr>
            <w:rFonts w:ascii="Helvetica" w:eastAsia="Times New Roman" w:hAnsi="Helvetica" w:cs="Helvetica"/>
            <w:color w:val="000000"/>
            <w:sz w:val="21"/>
            <w:szCs w:val="21"/>
          </w:rPr>
          <w:t>classpath</w:t>
        </w:r>
        <w:proofErr w:type="spellEnd"/>
        <w:r w:rsidRPr="00B753D0">
          <w:rPr>
            <w:rFonts w:ascii="Helvetica" w:eastAsia="Times New Roman" w:hAnsi="Helvetica" w:cs="Helvetica"/>
            <w:color w:val="000000"/>
            <w:sz w:val="21"/>
            <w:szCs w:val="21"/>
          </w:rPr>
          <w:t xml:space="preserve"> of your program.</w:t>
        </w:r>
      </w:ins>
    </w:p>
    <w:p w:rsidR="00B753D0" w:rsidRPr="00B753D0" w:rsidRDefault="00B753D0" w:rsidP="00B753D0">
      <w:pPr>
        <w:spacing w:beforeAutospacing="1" w:after="100" w:afterAutospacing="1" w:line="360" w:lineRule="atLeast"/>
        <w:outlineLvl w:val="1"/>
        <w:rPr>
          <w:ins w:id="197" w:author="Unknown"/>
          <w:rFonts w:ascii="Arial" w:eastAsia="Times New Roman" w:hAnsi="Arial" w:cs="Arial"/>
          <w:b/>
          <w:bCs/>
          <w:color w:val="333333"/>
          <w:sz w:val="30"/>
          <w:szCs w:val="30"/>
        </w:rPr>
      </w:pPr>
      <w:bookmarkStart w:id="198" w:name="junitannoationsandassertstatements"/>
      <w:bookmarkEnd w:id="198"/>
      <w:ins w:id="199" w:author="Unknown">
        <w:r w:rsidRPr="00B753D0">
          <w:rPr>
            <w:rFonts w:ascii="Arial" w:eastAsia="Times New Roman" w:hAnsi="Arial" w:cs="Arial"/>
            <w:b/>
            <w:bCs/>
            <w:color w:val="333333"/>
            <w:sz w:val="30"/>
            <w:szCs w:val="30"/>
          </w:rPr>
          <w:t>5. </w:t>
        </w:r>
        <w:proofErr w:type="spellStart"/>
        <w:r w:rsidRPr="00B753D0">
          <w:rPr>
            <w:rFonts w:ascii="Arial" w:eastAsia="Times New Roman" w:hAnsi="Arial" w:cs="Arial"/>
            <w:b/>
            <w:bCs/>
            <w:color w:val="333333"/>
            <w:sz w:val="30"/>
            <w:szCs w:val="30"/>
          </w:rPr>
          <w:t>JUnit</w:t>
        </w:r>
        <w:proofErr w:type="spellEnd"/>
        <w:r w:rsidRPr="00B753D0">
          <w:rPr>
            <w:rFonts w:ascii="Arial" w:eastAsia="Times New Roman" w:hAnsi="Arial" w:cs="Arial"/>
            <w:b/>
            <w:bCs/>
            <w:color w:val="333333"/>
            <w:sz w:val="30"/>
            <w:szCs w:val="30"/>
          </w:rPr>
          <w:t xml:space="preserve"> code constructs</w:t>
        </w:r>
      </w:ins>
    </w:p>
    <w:p w:rsidR="00B753D0" w:rsidRPr="00B753D0" w:rsidRDefault="00B753D0" w:rsidP="00B753D0">
      <w:pPr>
        <w:spacing w:beforeAutospacing="1" w:after="100" w:afterAutospacing="1" w:line="360" w:lineRule="atLeast"/>
        <w:outlineLvl w:val="2"/>
        <w:rPr>
          <w:ins w:id="200" w:author="Unknown"/>
          <w:rFonts w:ascii="Arial" w:eastAsia="Times New Roman" w:hAnsi="Arial" w:cs="Arial"/>
          <w:b/>
          <w:bCs/>
          <w:color w:val="333333"/>
          <w:sz w:val="24"/>
          <w:szCs w:val="24"/>
        </w:rPr>
      </w:pPr>
      <w:bookmarkStart w:id="201" w:name="usingjunit_annotations"/>
      <w:bookmarkEnd w:id="201"/>
      <w:ins w:id="202" w:author="Unknown">
        <w:r w:rsidRPr="00B753D0">
          <w:rPr>
            <w:rFonts w:ascii="Arial" w:eastAsia="Times New Roman" w:hAnsi="Arial" w:cs="Arial"/>
            <w:b/>
            <w:bCs/>
            <w:color w:val="333333"/>
            <w:sz w:val="24"/>
            <w:szCs w:val="24"/>
          </w:rPr>
          <w:lastRenderedPageBreak/>
          <w:t xml:space="preserve">5.1. Available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annotations</w:t>
        </w:r>
      </w:ins>
    </w:p>
    <w:p w:rsidR="00B753D0" w:rsidRPr="00B753D0" w:rsidRDefault="00B753D0" w:rsidP="00B753D0">
      <w:pPr>
        <w:spacing w:before="100" w:beforeAutospacing="1" w:after="100" w:afterAutospacing="1" w:line="300" w:lineRule="atLeast"/>
        <w:ind w:left="150" w:right="150"/>
        <w:rPr>
          <w:ins w:id="203" w:author="Unknown"/>
          <w:rFonts w:ascii="Helvetica" w:eastAsia="Times New Roman" w:hAnsi="Helvetica" w:cs="Helvetica"/>
          <w:color w:val="000000"/>
          <w:sz w:val="21"/>
          <w:szCs w:val="21"/>
        </w:rPr>
      </w:pPr>
      <w:bookmarkStart w:id="204" w:name="d345201e282"/>
      <w:bookmarkStart w:id="205" w:name="d345201e287"/>
      <w:bookmarkEnd w:id="204"/>
      <w:bookmarkEnd w:id="205"/>
      <w:proofErr w:type="spellStart"/>
      <w:ins w:id="206"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4.x uses annotations to mark methods and to configure the test run. The following table gives an overview of the most important available annotations.</w:t>
        </w:r>
      </w:ins>
    </w:p>
    <w:p w:rsidR="00B753D0" w:rsidRPr="00B753D0" w:rsidRDefault="00B753D0" w:rsidP="00B753D0">
      <w:pPr>
        <w:spacing w:before="100" w:beforeAutospacing="1" w:after="100" w:afterAutospacing="1" w:line="300" w:lineRule="atLeast"/>
        <w:ind w:left="150" w:right="150"/>
        <w:rPr>
          <w:ins w:id="207" w:author="Unknown"/>
          <w:rFonts w:ascii="Arial" w:eastAsia="Times New Roman" w:hAnsi="Arial" w:cs="Arial"/>
          <w:color w:val="000000"/>
          <w:sz w:val="21"/>
          <w:szCs w:val="21"/>
        </w:rPr>
      </w:pPr>
      <w:bookmarkStart w:id="208" w:name="d345201e294"/>
      <w:bookmarkEnd w:id="208"/>
      <w:proofErr w:type="gramStart"/>
      <w:ins w:id="209" w:author="Unknown">
        <w:r w:rsidRPr="00B753D0">
          <w:rPr>
            <w:rFonts w:ascii="Arial" w:eastAsia="Times New Roman" w:hAnsi="Arial" w:cs="Arial"/>
            <w:b/>
            <w:bCs/>
            <w:color w:val="000000"/>
            <w:sz w:val="21"/>
            <w:szCs w:val="21"/>
          </w:rPr>
          <w:t>Table 1.</w:t>
        </w:r>
        <w:proofErr w:type="gramEnd"/>
        <w:r w:rsidRPr="00B753D0">
          <w:rPr>
            <w:rFonts w:ascii="Arial" w:eastAsia="Times New Roman" w:hAnsi="Arial" w:cs="Arial"/>
            <w:b/>
            <w:bCs/>
            <w:color w:val="000000"/>
            <w:sz w:val="21"/>
            <w:szCs w:val="21"/>
          </w:rPr>
          <w:t> Annotations</w:t>
        </w:r>
      </w:ins>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w:tblPr>
      <w:tblGrid>
        <w:gridCol w:w="2678"/>
        <w:gridCol w:w="10042"/>
      </w:tblGrid>
      <w:tr w:rsidR="00B753D0" w:rsidRPr="00B753D0" w:rsidTr="00B753D0">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753D0" w:rsidRPr="00B753D0" w:rsidRDefault="00B753D0" w:rsidP="00B753D0">
            <w:pPr>
              <w:spacing w:after="270" w:line="270" w:lineRule="atLeast"/>
              <w:rPr>
                <w:rFonts w:ascii="Times New Roman" w:eastAsia="Times New Roman" w:hAnsi="Times New Roman" w:cs="Times New Roman"/>
                <w:b/>
                <w:bCs/>
                <w:sz w:val="21"/>
                <w:szCs w:val="21"/>
              </w:rPr>
            </w:pPr>
            <w:r w:rsidRPr="00B753D0">
              <w:rPr>
                <w:rFonts w:ascii="Times New Roman" w:eastAsia="Times New Roman" w:hAnsi="Times New Roman" w:cs="Times New Roman"/>
                <w:b/>
                <w:bCs/>
                <w:sz w:val="21"/>
                <w:szCs w:val="21"/>
              </w:rPr>
              <w:t>Annotation</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753D0" w:rsidRPr="00B753D0" w:rsidRDefault="00B753D0" w:rsidP="00B753D0">
            <w:pPr>
              <w:spacing w:after="270" w:line="270" w:lineRule="atLeast"/>
              <w:rPr>
                <w:rFonts w:ascii="Times New Roman" w:eastAsia="Times New Roman" w:hAnsi="Times New Roman" w:cs="Times New Roman"/>
                <w:b/>
                <w:bCs/>
                <w:sz w:val="21"/>
                <w:szCs w:val="21"/>
              </w:rPr>
            </w:pPr>
            <w:r w:rsidRPr="00B753D0">
              <w:rPr>
                <w:rFonts w:ascii="Times New Roman" w:eastAsia="Times New Roman" w:hAnsi="Times New Roman" w:cs="Times New Roman"/>
                <w:b/>
                <w:bCs/>
                <w:sz w:val="21"/>
                <w:szCs w:val="21"/>
              </w:rPr>
              <w:t>Description</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before="100" w:beforeAutospacing="1" w:after="100" w:afterAutospacing="1" w:line="300" w:lineRule="atLeast"/>
              <w:ind w:left="150" w:right="150"/>
              <w:rPr>
                <w:rFonts w:ascii="Helvetica" w:eastAsia="Times New Roman" w:hAnsi="Helvetica" w:cs="Helvetica"/>
                <w:sz w:val="21"/>
                <w:szCs w:val="21"/>
              </w:rPr>
            </w:pPr>
            <w:r w:rsidRPr="00B753D0">
              <w:rPr>
                <w:rFonts w:ascii="Helvetica" w:eastAsia="Times New Roman" w:hAnsi="Helvetica" w:cs="Helvetica"/>
                <w:sz w:val="21"/>
                <w:szCs w:val="21"/>
              </w:rPr>
              <w:t>@Test </w:t>
            </w:r>
            <w:r w:rsidRPr="00B753D0">
              <w:rPr>
                <w:rFonts w:ascii="Helvetica" w:eastAsia="Times New Roman" w:hAnsi="Helvetica" w:cs="Helvetica"/>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The </w:t>
            </w:r>
            <w:r w:rsidRPr="00B753D0">
              <w:rPr>
                <w:rFonts w:ascii="Courier New" w:eastAsia="Times New Roman" w:hAnsi="Courier New" w:cs="Courier New"/>
                <w:sz w:val="20"/>
                <w:szCs w:val="20"/>
                <w:bdr w:val="single" w:sz="6" w:space="1" w:color="D4D9D9" w:frame="1"/>
                <w:shd w:val="clear" w:color="auto" w:fill="EFF1F1"/>
              </w:rPr>
              <w:t>@Test</w:t>
            </w:r>
            <w:r w:rsidRPr="00B753D0">
              <w:rPr>
                <w:rFonts w:ascii="Times New Roman" w:eastAsia="Times New Roman" w:hAnsi="Times New Roman" w:cs="Times New Roman"/>
                <w:sz w:val="21"/>
                <w:szCs w:val="21"/>
              </w:rPr>
              <w:t> annotation identifies a method as a test method.</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 xml:space="preserve">@Test (expected = </w:t>
            </w:r>
            <w:proofErr w:type="spellStart"/>
            <w:r w:rsidRPr="00B753D0">
              <w:rPr>
                <w:rFonts w:ascii="Times New Roman" w:eastAsia="Times New Roman" w:hAnsi="Times New Roman" w:cs="Times New Roman"/>
                <w:sz w:val="21"/>
                <w:szCs w:val="21"/>
              </w:rPr>
              <w:t>Exception.class</w:t>
            </w:r>
            <w:proofErr w:type="spellEnd"/>
            <w:r w:rsidRPr="00B753D0">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Fails if the method does not throw the named exception.</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@Test(timeout=100)</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Fails if the method takes longer than 100 milliseconds.</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@Before </w:t>
            </w:r>
            <w:r w:rsidRPr="00B753D0">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This method is executed before each test. It is used to prepare the test environment (e.g., read input data, initialize the class).</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@After </w:t>
            </w:r>
            <w:r w:rsidRPr="00B753D0">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 xml:space="preserve">This method is executed after each test. It is used to </w:t>
            </w:r>
            <w:proofErr w:type="spellStart"/>
            <w:r w:rsidRPr="00B753D0">
              <w:rPr>
                <w:rFonts w:ascii="Times New Roman" w:eastAsia="Times New Roman" w:hAnsi="Times New Roman" w:cs="Times New Roman"/>
                <w:sz w:val="21"/>
                <w:szCs w:val="21"/>
              </w:rPr>
              <w:t>cleanup</w:t>
            </w:r>
            <w:proofErr w:type="spellEnd"/>
            <w:r w:rsidRPr="00B753D0">
              <w:rPr>
                <w:rFonts w:ascii="Times New Roman" w:eastAsia="Times New Roman" w:hAnsi="Times New Roman" w:cs="Times New Roman"/>
                <w:sz w:val="21"/>
                <w:szCs w:val="21"/>
              </w:rPr>
              <w:t xml:space="preserve"> the test environment (e.g., delete temporary data, restore defaults). It can also save memory by cleaning up expensive memory structures.</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w:t>
            </w:r>
            <w:proofErr w:type="spellStart"/>
            <w:r w:rsidRPr="00B753D0">
              <w:rPr>
                <w:rFonts w:ascii="Times New Roman" w:eastAsia="Times New Roman" w:hAnsi="Times New Roman" w:cs="Times New Roman"/>
                <w:sz w:val="21"/>
                <w:szCs w:val="21"/>
              </w:rPr>
              <w:t>BeforeClass</w:t>
            </w:r>
            <w:proofErr w:type="spellEnd"/>
            <w:r w:rsidRPr="00B753D0">
              <w:rPr>
                <w:rFonts w:ascii="Times New Roman" w:eastAsia="Times New Roman" w:hAnsi="Times New Roman" w:cs="Times New Roman"/>
                <w:sz w:val="21"/>
                <w:szCs w:val="21"/>
              </w:rPr>
              <w:t> </w:t>
            </w:r>
            <w:r w:rsidRPr="00B753D0">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This method is executed once, before the start of all tests. It is used to perform time intensive activities, for example, to connect to a database. Methods marked with this annotation need to be defined as </w:t>
            </w:r>
            <w:r w:rsidRPr="00B753D0">
              <w:rPr>
                <w:rFonts w:ascii="Courier New" w:eastAsia="Times New Roman" w:hAnsi="Courier New" w:cs="Courier New"/>
                <w:sz w:val="20"/>
                <w:szCs w:val="20"/>
                <w:bdr w:val="single" w:sz="6" w:space="1" w:color="D4D9D9" w:frame="1"/>
                <w:shd w:val="clear" w:color="auto" w:fill="EFF1F1"/>
              </w:rPr>
              <w:t>static</w:t>
            </w:r>
            <w:r w:rsidRPr="00B753D0">
              <w:rPr>
                <w:rFonts w:ascii="Times New Roman" w:eastAsia="Times New Roman" w:hAnsi="Times New Roman" w:cs="Times New Roman"/>
                <w:sz w:val="21"/>
                <w:szCs w:val="21"/>
              </w:rPr>
              <w:t xml:space="preserve"> to work with </w:t>
            </w:r>
            <w:proofErr w:type="spellStart"/>
            <w:r w:rsidRPr="00B753D0">
              <w:rPr>
                <w:rFonts w:ascii="Times New Roman" w:eastAsia="Times New Roman" w:hAnsi="Times New Roman" w:cs="Times New Roman"/>
                <w:sz w:val="21"/>
                <w:szCs w:val="21"/>
              </w:rPr>
              <w:t>JUnit</w:t>
            </w:r>
            <w:proofErr w:type="spellEnd"/>
            <w:r w:rsidRPr="00B753D0">
              <w:rPr>
                <w:rFonts w:ascii="Times New Roman" w:eastAsia="Times New Roman" w:hAnsi="Times New Roman" w:cs="Times New Roman"/>
                <w:sz w:val="21"/>
                <w:szCs w:val="21"/>
              </w:rPr>
              <w:t>.</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w:t>
            </w:r>
            <w:proofErr w:type="spellStart"/>
            <w:r w:rsidRPr="00B753D0">
              <w:rPr>
                <w:rFonts w:ascii="Times New Roman" w:eastAsia="Times New Roman" w:hAnsi="Times New Roman" w:cs="Times New Roman"/>
                <w:sz w:val="21"/>
                <w:szCs w:val="21"/>
              </w:rPr>
              <w:t>AfterClass</w:t>
            </w:r>
            <w:proofErr w:type="spellEnd"/>
            <w:r w:rsidRPr="00B753D0">
              <w:rPr>
                <w:rFonts w:ascii="Times New Roman" w:eastAsia="Times New Roman" w:hAnsi="Times New Roman" w:cs="Times New Roman"/>
                <w:sz w:val="21"/>
                <w:szCs w:val="21"/>
              </w:rPr>
              <w:t> </w:t>
            </w:r>
            <w:r w:rsidRPr="00B753D0">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 xml:space="preserve">This method is executed once, after all tests have been finished. It is used to perform clean-up activities, for example, to disconnect from a database. Methods annotated with this annotation need to be defined </w:t>
            </w:r>
            <w:proofErr w:type="spellStart"/>
            <w:r w:rsidRPr="00B753D0">
              <w:rPr>
                <w:rFonts w:ascii="Times New Roman" w:eastAsia="Times New Roman" w:hAnsi="Times New Roman" w:cs="Times New Roman"/>
                <w:sz w:val="21"/>
                <w:szCs w:val="21"/>
              </w:rPr>
              <w:t>as</w:t>
            </w:r>
            <w:r w:rsidRPr="00B753D0">
              <w:rPr>
                <w:rFonts w:ascii="Courier New" w:eastAsia="Times New Roman" w:hAnsi="Courier New" w:cs="Courier New"/>
                <w:sz w:val="20"/>
                <w:szCs w:val="20"/>
                <w:bdr w:val="single" w:sz="6" w:space="1" w:color="D4D9D9" w:frame="1"/>
                <w:shd w:val="clear" w:color="auto" w:fill="EFF1F1"/>
              </w:rPr>
              <w:t>static</w:t>
            </w:r>
            <w:proofErr w:type="spellEnd"/>
            <w:r w:rsidRPr="00B753D0">
              <w:rPr>
                <w:rFonts w:ascii="Times New Roman" w:eastAsia="Times New Roman" w:hAnsi="Times New Roman" w:cs="Times New Roman"/>
                <w:sz w:val="21"/>
                <w:szCs w:val="21"/>
              </w:rPr>
              <w:t xml:space="preserve"> to work with </w:t>
            </w:r>
            <w:proofErr w:type="spellStart"/>
            <w:r w:rsidRPr="00B753D0">
              <w:rPr>
                <w:rFonts w:ascii="Times New Roman" w:eastAsia="Times New Roman" w:hAnsi="Times New Roman" w:cs="Times New Roman"/>
                <w:sz w:val="21"/>
                <w:szCs w:val="21"/>
              </w:rPr>
              <w:t>JUnit</w:t>
            </w:r>
            <w:proofErr w:type="spellEnd"/>
            <w:r w:rsidRPr="00B753D0">
              <w:rPr>
                <w:rFonts w:ascii="Times New Roman" w:eastAsia="Times New Roman" w:hAnsi="Times New Roman" w:cs="Times New Roman"/>
                <w:sz w:val="21"/>
                <w:szCs w:val="21"/>
              </w:rPr>
              <w:t>.</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@Ignore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Ignores the test method. This is useful when the underlying code has been changed and the test case has not yet been adapted. Or if the execution time of this test is too long to be included.</w:t>
            </w:r>
          </w:p>
        </w:tc>
      </w:tr>
    </w:tbl>
    <w:p w:rsidR="00B753D0" w:rsidRPr="00B753D0" w:rsidRDefault="00B753D0" w:rsidP="00B753D0">
      <w:pPr>
        <w:spacing w:before="100" w:beforeAutospacing="1" w:after="100" w:afterAutospacing="1" w:line="300" w:lineRule="atLeast"/>
        <w:ind w:left="150" w:right="150"/>
        <w:rPr>
          <w:ins w:id="210" w:author="Unknown"/>
          <w:rFonts w:ascii="Helvetica" w:eastAsia="Times New Roman" w:hAnsi="Helvetica" w:cs="Helvetica"/>
          <w:color w:val="000000"/>
          <w:sz w:val="21"/>
          <w:szCs w:val="21"/>
        </w:rPr>
      </w:pPr>
    </w:p>
    <w:p w:rsidR="00B753D0" w:rsidRPr="00B753D0" w:rsidRDefault="00B753D0" w:rsidP="00B753D0">
      <w:pPr>
        <w:spacing w:beforeAutospacing="1" w:after="100" w:afterAutospacing="1" w:line="360" w:lineRule="atLeast"/>
        <w:outlineLvl w:val="2"/>
        <w:rPr>
          <w:ins w:id="211" w:author="Unknown"/>
          <w:rFonts w:ascii="Arial" w:eastAsia="Times New Roman" w:hAnsi="Arial" w:cs="Arial"/>
          <w:b/>
          <w:bCs/>
          <w:color w:val="333333"/>
          <w:sz w:val="24"/>
          <w:szCs w:val="24"/>
        </w:rPr>
      </w:pPr>
      <w:bookmarkStart w:id="212" w:name="usingjunit_asserts"/>
      <w:bookmarkEnd w:id="212"/>
      <w:ins w:id="213" w:author="Unknown">
        <w:r w:rsidRPr="00B753D0">
          <w:rPr>
            <w:rFonts w:ascii="Arial" w:eastAsia="Times New Roman" w:hAnsi="Arial" w:cs="Arial"/>
            <w:b/>
            <w:bCs/>
            <w:color w:val="333333"/>
            <w:sz w:val="24"/>
            <w:szCs w:val="24"/>
          </w:rPr>
          <w:t>5.2. Assert statements</w:t>
        </w:r>
      </w:ins>
    </w:p>
    <w:p w:rsidR="00B753D0" w:rsidRPr="00B753D0" w:rsidRDefault="00B753D0" w:rsidP="00B753D0">
      <w:pPr>
        <w:spacing w:before="100" w:beforeAutospacing="1" w:after="100" w:afterAutospacing="1" w:line="300" w:lineRule="atLeast"/>
        <w:ind w:left="150" w:right="150"/>
        <w:rPr>
          <w:ins w:id="214" w:author="Unknown"/>
          <w:rFonts w:ascii="Helvetica" w:eastAsia="Times New Roman" w:hAnsi="Helvetica" w:cs="Helvetica"/>
          <w:color w:val="000000"/>
          <w:sz w:val="21"/>
          <w:szCs w:val="21"/>
        </w:rPr>
      </w:pPr>
      <w:bookmarkStart w:id="215" w:name="d345201e373"/>
      <w:bookmarkEnd w:id="215"/>
      <w:proofErr w:type="spellStart"/>
      <w:ins w:id="216"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provides static methods in the </w:t>
        </w:r>
        <w:r w:rsidRPr="00B753D0">
          <w:rPr>
            <w:rFonts w:ascii="Courier New" w:eastAsia="Times New Roman" w:hAnsi="Courier New" w:cs="Courier New"/>
            <w:color w:val="000000"/>
            <w:sz w:val="20"/>
            <w:szCs w:val="20"/>
            <w:bdr w:val="single" w:sz="6" w:space="1" w:color="D4D9D9" w:frame="1"/>
            <w:shd w:val="clear" w:color="auto" w:fill="EFF1F1"/>
          </w:rPr>
          <w:t>Assert</w:t>
        </w:r>
        <w:r w:rsidRPr="00B753D0">
          <w:rPr>
            <w:rFonts w:ascii="Helvetica" w:eastAsia="Times New Roman" w:hAnsi="Helvetica" w:cs="Helvetica"/>
            <w:color w:val="000000"/>
            <w:sz w:val="21"/>
            <w:szCs w:val="21"/>
          </w:rPr>
          <w:t> class to test for certain conditions. These </w:t>
        </w:r>
        <w:r w:rsidRPr="00B753D0">
          <w:rPr>
            <w:rFonts w:ascii="Helvetica" w:eastAsia="Times New Roman" w:hAnsi="Helvetica" w:cs="Helvetica"/>
            <w:i/>
            <w:iCs/>
            <w:color w:val="000000"/>
            <w:sz w:val="21"/>
            <w:szCs w:val="21"/>
          </w:rPr>
          <w:t>assertion methods</w:t>
        </w:r>
        <w:r w:rsidRPr="00B753D0">
          <w:rPr>
            <w:rFonts w:ascii="Helvetica" w:eastAsia="Times New Roman" w:hAnsi="Helvetica" w:cs="Helvetica"/>
            <w:color w:val="000000"/>
            <w:sz w:val="21"/>
            <w:szCs w:val="21"/>
          </w:rPr>
          <w:t xml:space="preserve"> typically start </w:t>
        </w:r>
        <w:proofErr w:type="spellStart"/>
        <w:r w:rsidRPr="00B753D0">
          <w:rPr>
            <w:rFonts w:ascii="Helvetica" w:eastAsia="Times New Roman" w:hAnsi="Helvetica" w:cs="Helvetica"/>
            <w:color w:val="000000"/>
            <w:sz w:val="21"/>
            <w:szCs w:val="21"/>
          </w:rPr>
          <w:t>with</w:t>
        </w:r>
        <w:r w:rsidRPr="00B753D0">
          <w:rPr>
            <w:rFonts w:ascii="Courier New" w:eastAsia="Times New Roman" w:hAnsi="Courier New" w:cs="Courier New"/>
            <w:color w:val="000000"/>
            <w:sz w:val="20"/>
            <w:szCs w:val="20"/>
            <w:bdr w:val="single" w:sz="6" w:space="1" w:color="D4D9D9" w:frame="1"/>
            <w:shd w:val="clear" w:color="auto" w:fill="EFF1F1"/>
          </w:rPr>
          <w:t>assert</w:t>
        </w:r>
        <w:proofErr w:type="spellEnd"/>
        <w:r w:rsidRPr="00B753D0">
          <w:rPr>
            <w:rFonts w:ascii="Helvetica" w:eastAsia="Times New Roman" w:hAnsi="Helvetica" w:cs="Helvetica"/>
            <w:color w:val="000000"/>
            <w:sz w:val="21"/>
            <w:szCs w:val="21"/>
          </w:rPr>
          <w:t xml:space="preserve"> and allow you to specify the error message, the expected </w:t>
        </w:r>
        <w:r w:rsidRPr="00B753D0">
          <w:rPr>
            <w:rFonts w:ascii="Helvetica" w:eastAsia="Times New Roman" w:hAnsi="Helvetica" w:cs="Helvetica"/>
            <w:color w:val="000000"/>
            <w:sz w:val="21"/>
            <w:szCs w:val="21"/>
          </w:rPr>
          <w:lastRenderedPageBreak/>
          <w:t>and the actual result. An </w:t>
        </w:r>
        <w:r w:rsidRPr="00B753D0">
          <w:rPr>
            <w:rFonts w:ascii="Helvetica" w:eastAsia="Times New Roman" w:hAnsi="Helvetica" w:cs="Helvetica"/>
            <w:i/>
            <w:iCs/>
            <w:color w:val="000000"/>
            <w:sz w:val="21"/>
            <w:szCs w:val="21"/>
          </w:rPr>
          <w:t>assertion method</w:t>
        </w:r>
        <w:r w:rsidRPr="00B753D0">
          <w:rPr>
            <w:rFonts w:ascii="Helvetica" w:eastAsia="Times New Roman" w:hAnsi="Helvetica" w:cs="Helvetica"/>
            <w:color w:val="000000"/>
            <w:sz w:val="21"/>
            <w:szCs w:val="21"/>
          </w:rPr>
          <w:t> compares the actual value returned by a test to the expected value, and throws an </w:t>
        </w:r>
        <w:proofErr w:type="spellStart"/>
        <w:r w:rsidRPr="00B753D0">
          <w:rPr>
            <w:rFonts w:ascii="Courier New" w:eastAsia="Times New Roman" w:hAnsi="Courier New" w:cs="Courier New"/>
            <w:color w:val="000000"/>
            <w:sz w:val="20"/>
            <w:szCs w:val="20"/>
            <w:bdr w:val="single" w:sz="6" w:space="1" w:color="D4D9D9" w:frame="1"/>
            <w:shd w:val="clear" w:color="auto" w:fill="EFF1F1"/>
          </w:rPr>
          <w:t>AssertionException</w:t>
        </w:r>
        <w:proofErr w:type="spellEnd"/>
        <w:r w:rsidRPr="00B753D0">
          <w:rPr>
            <w:rFonts w:ascii="Helvetica" w:eastAsia="Times New Roman" w:hAnsi="Helvetica" w:cs="Helvetica"/>
            <w:color w:val="000000"/>
            <w:sz w:val="21"/>
            <w:szCs w:val="21"/>
          </w:rPr>
          <w:t> if the comparison test fails.</w:t>
        </w:r>
      </w:ins>
    </w:p>
    <w:p w:rsidR="00B753D0" w:rsidRPr="00B753D0" w:rsidRDefault="00B753D0" w:rsidP="00B753D0">
      <w:pPr>
        <w:spacing w:before="100" w:beforeAutospacing="1" w:after="100" w:afterAutospacing="1" w:line="300" w:lineRule="atLeast"/>
        <w:ind w:left="150" w:right="150"/>
        <w:rPr>
          <w:ins w:id="217" w:author="Unknown"/>
          <w:rFonts w:ascii="Helvetica" w:eastAsia="Times New Roman" w:hAnsi="Helvetica" w:cs="Helvetica"/>
          <w:color w:val="000000"/>
          <w:sz w:val="21"/>
          <w:szCs w:val="21"/>
        </w:rPr>
      </w:pPr>
      <w:ins w:id="218" w:author="Unknown">
        <w:r w:rsidRPr="00B753D0">
          <w:rPr>
            <w:rFonts w:ascii="Helvetica" w:eastAsia="Times New Roman" w:hAnsi="Helvetica" w:cs="Helvetica"/>
            <w:color w:val="000000"/>
            <w:sz w:val="21"/>
            <w:szCs w:val="21"/>
          </w:rPr>
          <w:t>The following table gives an overview of these methods. Parameters in [] brackets are optional.</w:t>
        </w:r>
      </w:ins>
    </w:p>
    <w:p w:rsidR="00B753D0" w:rsidRPr="00B753D0" w:rsidRDefault="00B753D0" w:rsidP="00B753D0">
      <w:pPr>
        <w:spacing w:before="100" w:beforeAutospacing="1" w:after="100" w:afterAutospacing="1" w:line="300" w:lineRule="atLeast"/>
        <w:ind w:left="150" w:right="150"/>
        <w:rPr>
          <w:ins w:id="219" w:author="Unknown"/>
          <w:rFonts w:ascii="Arial" w:eastAsia="Times New Roman" w:hAnsi="Arial" w:cs="Arial"/>
          <w:color w:val="000000"/>
          <w:sz w:val="21"/>
          <w:szCs w:val="21"/>
        </w:rPr>
      </w:pPr>
      <w:bookmarkStart w:id="220" w:name="d345201e399"/>
      <w:bookmarkEnd w:id="220"/>
      <w:proofErr w:type="gramStart"/>
      <w:ins w:id="221" w:author="Unknown">
        <w:r w:rsidRPr="00B753D0">
          <w:rPr>
            <w:rFonts w:ascii="Arial" w:eastAsia="Times New Roman" w:hAnsi="Arial" w:cs="Arial"/>
            <w:b/>
            <w:bCs/>
            <w:color w:val="000000"/>
            <w:sz w:val="21"/>
            <w:szCs w:val="21"/>
          </w:rPr>
          <w:t>Table 2.</w:t>
        </w:r>
        <w:proofErr w:type="gramEnd"/>
        <w:r w:rsidRPr="00B753D0">
          <w:rPr>
            <w:rFonts w:ascii="Arial" w:eastAsia="Times New Roman" w:hAnsi="Arial" w:cs="Arial"/>
            <w:b/>
            <w:bCs/>
            <w:color w:val="000000"/>
            <w:sz w:val="21"/>
            <w:szCs w:val="21"/>
          </w:rPr>
          <w:t> Test methods</w:t>
        </w:r>
      </w:ins>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Test methods"/>
      </w:tblPr>
      <w:tblGrid>
        <w:gridCol w:w="3951"/>
        <w:gridCol w:w="8769"/>
      </w:tblGrid>
      <w:tr w:rsidR="00B753D0" w:rsidRPr="00B753D0" w:rsidTr="00B753D0">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753D0" w:rsidRPr="00B753D0" w:rsidRDefault="00B753D0" w:rsidP="00B753D0">
            <w:pPr>
              <w:spacing w:after="270" w:line="270" w:lineRule="atLeast"/>
              <w:rPr>
                <w:rFonts w:ascii="Times New Roman" w:eastAsia="Times New Roman" w:hAnsi="Times New Roman" w:cs="Times New Roman"/>
                <w:b/>
                <w:bCs/>
                <w:sz w:val="21"/>
                <w:szCs w:val="21"/>
              </w:rPr>
            </w:pPr>
            <w:r w:rsidRPr="00B753D0">
              <w:rPr>
                <w:rFonts w:ascii="Times New Roman" w:eastAsia="Times New Roman" w:hAnsi="Times New Roman" w:cs="Times New Roman"/>
                <w:b/>
                <w:bCs/>
                <w:sz w:val="21"/>
                <w:szCs w:val="21"/>
              </w:rPr>
              <w:t>Statement</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B753D0" w:rsidRPr="00B753D0" w:rsidRDefault="00B753D0" w:rsidP="00B753D0">
            <w:pPr>
              <w:spacing w:after="270" w:line="270" w:lineRule="atLeast"/>
              <w:rPr>
                <w:rFonts w:ascii="Times New Roman" w:eastAsia="Times New Roman" w:hAnsi="Times New Roman" w:cs="Times New Roman"/>
                <w:b/>
                <w:bCs/>
                <w:sz w:val="21"/>
                <w:szCs w:val="21"/>
              </w:rPr>
            </w:pPr>
            <w:r w:rsidRPr="00B753D0">
              <w:rPr>
                <w:rFonts w:ascii="Times New Roman" w:eastAsia="Times New Roman" w:hAnsi="Times New Roman" w:cs="Times New Roman"/>
                <w:b/>
                <w:bCs/>
                <w:sz w:val="21"/>
                <w:szCs w:val="21"/>
              </w:rPr>
              <w:t>Description</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fail(String)</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Let the method fail. Might be used to check that a certain part of the code is not reached or to have a failing test before the test code is implemented. The String parameter is optional.</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assertTrue</w:t>
            </w:r>
            <w:proofErr w:type="spellEnd"/>
            <w:r w:rsidRPr="00B753D0">
              <w:rPr>
                <w:rFonts w:ascii="Times New Roman" w:eastAsia="Times New Roman" w:hAnsi="Times New Roman" w:cs="Times New Roman"/>
                <w:sz w:val="21"/>
                <w:szCs w:val="21"/>
              </w:rPr>
              <w:t xml:space="preserve">([message], </w:t>
            </w:r>
            <w:proofErr w:type="spellStart"/>
            <w:r w:rsidRPr="00B753D0">
              <w:rPr>
                <w:rFonts w:ascii="Times New Roman" w:eastAsia="Times New Roman" w:hAnsi="Times New Roman" w:cs="Times New Roman"/>
                <w:sz w:val="21"/>
                <w:szCs w:val="21"/>
              </w:rPr>
              <w:t>boolean</w:t>
            </w:r>
            <w:proofErr w:type="spellEnd"/>
            <w:r w:rsidRPr="00B753D0">
              <w:rPr>
                <w:rFonts w:ascii="Times New Roman" w:eastAsia="Times New Roman" w:hAnsi="Times New Roman" w:cs="Times New Roman"/>
                <w:sz w:val="21"/>
                <w:szCs w:val="21"/>
              </w:rPr>
              <w:t xml:space="preserve">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 xml:space="preserve">Checks that the </w:t>
            </w:r>
            <w:proofErr w:type="spellStart"/>
            <w:r w:rsidRPr="00B753D0">
              <w:rPr>
                <w:rFonts w:ascii="Times New Roman" w:eastAsia="Times New Roman" w:hAnsi="Times New Roman" w:cs="Times New Roman"/>
                <w:sz w:val="21"/>
                <w:szCs w:val="21"/>
              </w:rPr>
              <w:t>boolean</w:t>
            </w:r>
            <w:proofErr w:type="spellEnd"/>
            <w:r w:rsidRPr="00B753D0">
              <w:rPr>
                <w:rFonts w:ascii="Times New Roman" w:eastAsia="Times New Roman" w:hAnsi="Times New Roman" w:cs="Times New Roman"/>
                <w:sz w:val="21"/>
                <w:szCs w:val="21"/>
              </w:rPr>
              <w:t xml:space="preserve"> condition is true.</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assertFalse</w:t>
            </w:r>
            <w:proofErr w:type="spellEnd"/>
            <w:r w:rsidRPr="00B753D0">
              <w:rPr>
                <w:rFonts w:ascii="Times New Roman" w:eastAsia="Times New Roman" w:hAnsi="Times New Roman" w:cs="Times New Roman"/>
                <w:sz w:val="21"/>
                <w:szCs w:val="21"/>
              </w:rPr>
              <w:t xml:space="preserve">([message], </w:t>
            </w:r>
            <w:proofErr w:type="spellStart"/>
            <w:r w:rsidRPr="00B753D0">
              <w:rPr>
                <w:rFonts w:ascii="Times New Roman" w:eastAsia="Times New Roman" w:hAnsi="Times New Roman" w:cs="Times New Roman"/>
                <w:sz w:val="21"/>
                <w:szCs w:val="21"/>
              </w:rPr>
              <w:t>boolean</w:t>
            </w:r>
            <w:proofErr w:type="spellEnd"/>
            <w:r w:rsidRPr="00B753D0">
              <w:rPr>
                <w:rFonts w:ascii="Times New Roman" w:eastAsia="Times New Roman" w:hAnsi="Times New Roman" w:cs="Times New Roman"/>
                <w:sz w:val="21"/>
                <w:szCs w:val="21"/>
              </w:rPr>
              <w:t xml:space="preserve">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 xml:space="preserve">Checks that the </w:t>
            </w:r>
            <w:proofErr w:type="spellStart"/>
            <w:r w:rsidRPr="00B753D0">
              <w:rPr>
                <w:rFonts w:ascii="Times New Roman" w:eastAsia="Times New Roman" w:hAnsi="Times New Roman" w:cs="Times New Roman"/>
                <w:sz w:val="21"/>
                <w:szCs w:val="21"/>
              </w:rPr>
              <w:t>boolean</w:t>
            </w:r>
            <w:proofErr w:type="spellEnd"/>
            <w:r w:rsidRPr="00B753D0">
              <w:rPr>
                <w:rFonts w:ascii="Times New Roman" w:eastAsia="Times New Roman" w:hAnsi="Times New Roman" w:cs="Times New Roman"/>
                <w:sz w:val="21"/>
                <w:szCs w:val="21"/>
              </w:rPr>
              <w:t xml:space="preserve"> condition is false.</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assertEquals</w:t>
            </w:r>
            <w:proofErr w:type="spellEnd"/>
            <w:r w:rsidRPr="00B753D0">
              <w:rPr>
                <w:rFonts w:ascii="Times New Roman" w:eastAsia="Times New Roman" w:hAnsi="Times New Roman" w:cs="Times New Roman"/>
                <w:sz w:val="21"/>
                <w:szCs w:val="21"/>
              </w:rPr>
              <w:t>([String 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Tests that two values are the same. Note: for arrays the reference is checked not the content of the arrays.</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assertEquals</w:t>
            </w:r>
            <w:proofErr w:type="spellEnd"/>
            <w:r w:rsidRPr="00B753D0">
              <w:rPr>
                <w:rFonts w:ascii="Times New Roman" w:eastAsia="Times New Roman" w:hAnsi="Times New Roman" w:cs="Times New Roman"/>
                <w:sz w:val="21"/>
                <w:szCs w:val="21"/>
              </w:rPr>
              <w:t>([String message], expected, actual, tolerance)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Test that float or double values match. The tolerance is the number of decimals which must be the same.</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assertNull</w:t>
            </w:r>
            <w:proofErr w:type="spellEnd"/>
            <w:r w:rsidRPr="00B753D0">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Checks that the object is null.</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assertNotNull</w:t>
            </w:r>
            <w:proofErr w:type="spellEnd"/>
            <w:r w:rsidRPr="00B753D0">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Checks that the object is not null.</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assertSame</w:t>
            </w:r>
            <w:proofErr w:type="spellEnd"/>
            <w:r w:rsidRPr="00B753D0">
              <w:rPr>
                <w:rFonts w:ascii="Times New Roman" w:eastAsia="Times New Roman" w:hAnsi="Times New Roman" w:cs="Times New Roman"/>
                <w:sz w:val="21"/>
                <w:szCs w:val="21"/>
              </w:rPr>
              <w:t>([String],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Checks that both variables refer to the same object.</w:t>
            </w:r>
          </w:p>
        </w:tc>
      </w:tr>
      <w:tr w:rsidR="00B753D0" w:rsidRPr="00B753D0" w:rsidTr="00B753D0">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proofErr w:type="spellStart"/>
            <w:r w:rsidRPr="00B753D0">
              <w:rPr>
                <w:rFonts w:ascii="Times New Roman" w:eastAsia="Times New Roman" w:hAnsi="Times New Roman" w:cs="Times New Roman"/>
                <w:sz w:val="21"/>
                <w:szCs w:val="21"/>
              </w:rPr>
              <w:t>assertNotSame</w:t>
            </w:r>
            <w:proofErr w:type="spellEnd"/>
            <w:r w:rsidRPr="00B753D0">
              <w:rPr>
                <w:rFonts w:ascii="Times New Roman" w:eastAsia="Times New Roman" w:hAnsi="Times New Roman" w:cs="Times New Roman"/>
                <w:sz w:val="21"/>
                <w:szCs w:val="21"/>
              </w:rPr>
              <w:t>([String],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B753D0" w:rsidRPr="00B753D0" w:rsidRDefault="00B753D0" w:rsidP="00B753D0">
            <w:pPr>
              <w:spacing w:after="270" w:line="270" w:lineRule="atLeast"/>
              <w:rPr>
                <w:rFonts w:ascii="Times New Roman" w:eastAsia="Times New Roman" w:hAnsi="Times New Roman" w:cs="Times New Roman"/>
                <w:sz w:val="21"/>
                <w:szCs w:val="21"/>
              </w:rPr>
            </w:pPr>
            <w:r w:rsidRPr="00B753D0">
              <w:rPr>
                <w:rFonts w:ascii="Times New Roman" w:eastAsia="Times New Roman" w:hAnsi="Times New Roman" w:cs="Times New Roman"/>
                <w:sz w:val="21"/>
                <w:szCs w:val="21"/>
              </w:rPr>
              <w:t>Checks that both variables refer to different objects.</w:t>
            </w:r>
          </w:p>
        </w:tc>
      </w:tr>
    </w:tbl>
    <w:p w:rsidR="00B753D0" w:rsidRPr="00B753D0" w:rsidRDefault="00B753D0" w:rsidP="00B753D0">
      <w:pPr>
        <w:spacing w:before="100" w:beforeAutospacing="1" w:after="100" w:afterAutospacing="1" w:line="300" w:lineRule="atLeast"/>
        <w:ind w:left="150" w:right="150"/>
        <w:rPr>
          <w:ins w:id="222" w:author="Unknown"/>
          <w:rFonts w:ascii="Helvetica" w:eastAsia="Times New Roman" w:hAnsi="Helvetica" w:cs="Helvetica"/>
          <w:color w:val="000000"/>
          <w:sz w:val="21"/>
          <w:szCs w:val="21"/>
        </w:rPr>
      </w:pPr>
    </w:p>
    <w:p w:rsidR="00B753D0" w:rsidRPr="00B753D0" w:rsidRDefault="00B753D0" w:rsidP="00B753D0">
      <w:pPr>
        <w:spacing w:before="100" w:beforeAutospacing="1" w:after="100" w:afterAutospacing="1" w:line="360" w:lineRule="atLeast"/>
        <w:outlineLvl w:val="2"/>
        <w:rPr>
          <w:ins w:id="223" w:author="Unknown"/>
          <w:rFonts w:ascii="Arial" w:eastAsia="Times New Roman" w:hAnsi="Arial" w:cs="Arial"/>
          <w:b/>
          <w:bCs/>
          <w:color w:val="333333"/>
          <w:sz w:val="24"/>
          <w:szCs w:val="24"/>
        </w:rPr>
      </w:pPr>
      <w:ins w:id="224" w:author="Unknown">
        <w:r w:rsidRPr="00B753D0">
          <w:rPr>
            <w:rFonts w:ascii="Arial" w:eastAsia="Times New Roman" w:hAnsi="Arial" w:cs="Arial"/>
            <w:b/>
            <w:bCs/>
            <w:color w:val="333333"/>
            <w:sz w:val="24"/>
            <w:szCs w:val="24"/>
          </w:rPr>
          <w:lastRenderedPageBreak/>
          <w:t>Note</w:t>
        </w:r>
      </w:ins>
    </w:p>
    <w:p w:rsidR="00B753D0" w:rsidRPr="00B753D0" w:rsidRDefault="00B753D0" w:rsidP="00B753D0">
      <w:pPr>
        <w:spacing w:after="0" w:line="360" w:lineRule="atLeast"/>
        <w:rPr>
          <w:ins w:id="225" w:author="Unknown"/>
          <w:rFonts w:ascii="Arial" w:eastAsia="Times New Roman" w:hAnsi="Arial" w:cs="Arial"/>
          <w:color w:val="000000"/>
          <w:sz w:val="27"/>
          <w:szCs w:val="27"/>
        </w:rPr>
      </w:pPr>
      <w:ins w:id="226" w:author="Unknown">
        <w:r w:rsidRPr="00B753D0">
          <w:rPr>
            <w:rFonts w:ascii="Arial" w:eastAsia="Times New Roman" w:hAnsi="Arial" w:cs="Arial"/>
            <w:color w:val="000000"/>
            <w:sz w:val="27"/>
            <w:szCs w:val="27"/>
          </w:rPr>
          <w:t> </w:t>
        </w:r>
      </w:ins>
    </w:p>
    <w:p w:rsidR="00B753D0" w:rsidRPr="00B753D0" w:rsidRDefault="00B753D0" w:rsidP="00B753D0">
      <w:pPr>
        <w:spacing w:after="240" w:line="300" w:lineRule="atLeast"/>
        <w:rPr>
          <w:ins w:id="227" w:author="Unknown"/>
          <w:rFonts w:ascii="Helvetica" w:eastAsia="Times New Roman" w:hAnsi="Helvetica" w:cs="Helvetica"/>
          <w:color w:val="000000"/>
          <w:sz w:val="21"/>
          <w:szCs w:val="21"/>
        </w:rPr>
      </w:pPr>
      <w:ins w:id="228" w:author="Unknown">
        <w:r w:rsidRPr="00B753D0">
          <w:rPr>
            <w:rFonts w:ascii="Helvetica" w:eastAsia="Times New Roman" w:hAnsi="Helvetica" w:cs="Helvetica"/>
            <w:color w:val="000000"/>
            <w:sz w:val="21"/>
            <w:szCs w:val="21"/>
          </w:rPr>
          <w:t>You should provide meaningful messages in assertions so that it is easier for the developer to identify the problem. This helps in fixing the issue, especially if someone looks at the problem, who did not write the code under test or the test code.</w:t>
        </w:r>
      </w:ins>
    </w:p>
    <w:p w:rsidR="00B753D0" w:rsidRPr="00B753D0" w:rsidRDefault="00B753D0" w:rsidP="00B753D0">
      <w:pPr>
        <w:spacing w:beforeAutospacing="1" w:after="100" w:afterAutospacing="1" w:line="360" w:lineRule="atLeast"/>
        <w:outlineLvl w:val="2"/>
        <w:rPr>
          <w:ins w:id="229" w:author="Unknown"/>
          <w:rFonts w:ascii="Arial" w:eastAsia="Times New Roman" w:hAnsi="Arial" w:cs="Arial"/>
          <w:b/>
          <w:bCs/>
          <w:color w:val="333333"/>
          <w:sz w:val="24"/>
          <w:szCs w:val="24"/>
        </w:rPr>
      </w:pPr>
      <w:bookmarkStart w:id="230" w:name="usingjunit_executionorder"/>
      <w:bookmarkEnd w:id="230"/>
      <w:ins w:id="231" w:author="Unknown">
        <w:r w:rsidRPr="00B753D0">
          <w:rPr>
            <w:rFonts w:ascii="Arial" w:eastAsia="Times New Roman" w:hAnsi="Arial" w:cs="Arial"/>
            <w:b/>
            <w:bCs/>
            <w:color w:val="333333"/>
            <w:sz w:val="24"/>
            <w:szCs w:val="24"/>
          </w:rPr>
          <w:t>5.3. Test execution order</w:t>
        </w:r>
      </w:ins>
    </w:p>
    <w:p w:rsidR="00B753D0" w:rsidRPr="00B753D0" w:rsidRDefault="00B753D0" w:rsidP="00B753D0">
      <w:pPr>
        <w:spacing w:before="100" w:beforeAutospacing="1" w:after="100" w:afterAutospacing="1" w:line="300" w:lineRule="atLeast"/>
        <w:ind w:left="150" w:right="150"/>
        <w:rPr>
          <w:ins w:id="232" w:author="Unknown"/>
          <w:rFonts w:ascii="Helvetica" w:eastAsia="Times New Roman" w:hAnsi="Helvetica" w:cs="Helvetica"/>
          <w:color w:val="000000"/>
          <w:sz w:val="21"/>
          <w:szCs w:val="21"/>
        </w:rPr>
      </w:pPr>
      <w:bookmarkStart w:id="233" w:name="d345201e464"/>
      <w:bookmarkEnd w:id="233"/>
      <w:proofErr w:type="spellStart"/>
      <w:ins w:id="234"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assumes that all test methods can be executed in an arbitrary order. Well-written test code should not assume any order, i.e., tests should not depend on other tests.</w:t>
        </w:r>
      </w:ins>
    </w:p>
    <w:p w:rsidR="00B753D0" w:rsidRPr="00B753D0" w:rsidRDefault="00B753D0" w:rsidP="00B753D0">
      <w:pPr>
        <w:spacing w:before="100" w:beforeAutospacing="1" w:after="100" w:afterAutospacing="1" w:line="300" w:lineRule="atLeast"/>
        <w:ind w:left="150" w:right="150"/>
        <w:rPr>
          <w:ins w:id="235" w:author="Unknown"/>
          <w:rFonts w:ascii="Helvetica" w:eastAsia="Times New Roman" w:hAnsi="Helvetica" w:cs="Helvetica"/>
          <w:color w:val="000000"/>
          <w:sz w:val="21"/>
          <w:szCs w:val="21"/>
        </w:rPr>
      </w:pPr>
      <w:ins w:id="236" w:author="Unknown">
        <w:r w:rsidRPr="00B753D0">
          <w:rPr>
            <w:rFonts w:ascii="Helvetica" w:eastAsia="Times New Roman" w:hAnsi="Helvetica" w:cs="Helvetica"/>
            <w:color w:val="000000"/>
            <w:sz w:val="21"/>
            <w:szCs w:val="21"/>
          </w:rPr>
          <w:t xml:space="preserve">As of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4.11 you can use an annotation to define that the test methods are sorted by method name, in lexicographic order.</w:t>
        </w:r>
      </w:ins>
    </w:p>
    <w:p w:rsidR="00B753D0" w:rsidRPr="00B753D0" w:rsidRDefault="00B753D0" w:rsidP="00B753D0">
      <w:pPr>
        <w:spacing w:before="100" w:beforeAutospacing="1" w:after="100" w:afterAutospacing="1" w:line="300" w:lineRule="atLeast"/>
        <w:ind w:left="150" w:right="150"/>
        <w:rPr>
          <w:ins w:id="237" w:author="Unknown"/>
          <w:rFonts w:ascii="Helvetica" w:eastAsia="Times New Roman" w:hAnsi="Helvetica" w:cs="Helvetica"/>
          <w:color w:val="000000"/>
          <w:sz w:val="21"/>
          <w:szCs w:val="21"/>
        </w:rPr>
      </w:pPr>
      <w:ins w:id="238" w:author="Unknown">
        <w:r w:rsidRPr="00B753D0">
          <w:rPr>
            <w:rFonts w:ascii="Helvetica" w:eastAsia="Times New Roman" w:hAnsi="Helvetica" w:cs="Helvetica"/>
            <w:color w:val="000000"/>
            <w:sz w:val="21"/>
            <w:szCs w:val="21"/>
          </w:rPr>
          <w:t>To activate this feature, annotate your test class with </w:t>
        </w:r>
        <w:proofErr w:type="gramStart"/>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r w:rsidRPr="00B753D0">
          <w:rPr>
            <w:rFonts w:ascii="Courier New" w:eastAsia="Times New Roman" w:hAnsi="Courier New" w:cs="Courier New"/>
            <w:color w:val="000000"/>
            <w:sz w:val="20"/>
            <w:szCs w:val="20"/>
            <w:bdr w:val="single" w:sz="6" w:space="1" w:color="D4D9D9" w:frame="1"/>
            <w:shd w:val="clear" w:color="auto" w:fill="EFF1F1"/>
          </w:rPr>
          <w:t>FixMethodOrder</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proofErr w:type="gramEnd"/>
        <w:r w:rsidRPr="00B753D0">
          <w:rPr>
            <w:rFonts w:ascii="Courier New" w:eastAsia="Times New Roman" w:hAnsi="Courier New" w:cs="Courier New"/>
            <w:color w:val="000000"/>
            <w:sz w:val="20"/>
            <w:szCs w:val="20"/>
            <w:bdr w:val="single" w:sz="6" w:space="1" w:color="D4D9D9" w:frame="1"/>
            <w:shd w:val="clear" w:color="auto" w:fill="EFF1F1"/>
          </w:rPr>
          <w:t>MethodSorters.NAME_ASCENDING</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60" w:lineRule="atLeast"/>
        <w:outlineLvl w:val="2"/>
        <w:rPr>
          <w:ins w:id="239" w:author="Unknown"/>
          <w:rFonts w:ascii="Arial" w:eastAsia="Times New Roman" w:hAnsi="Arial" w:cs="Arial"/>
          <w:b/>
          <w:bCs/>
          <w:color w:val="333333"/>
          <w:sz w:val="24"/>
          <w:szCs w:val="24"/>
        </w:rPr>
      </w:pPr>
      <w:ins w:id="240" w:author="Unknown">
        <w:r w:rsidRPr="00B753D0">
          <w:rPr>
            <w:rFonts w:ascii="Arial" w:eastAsia="Times New Roman" w:hAnsi="Arial" w:cs="Arial"/>
            <w:b/>
            <w:bCs/>
            <w:color w:val="333333"/>
            <w:sz w:val="24"/>
            <w:szCs w:val="24"/>
          </w:rPr>
          <w:t>Note</w:t>
        </w:r>
      </w:ins>
    </w:p>
    <w:p w:rsidR="00B753D0" w:rsidRPr="00B753D0" w:rsidRDefault="00B753D0" w:rsidP="00B753D0">
      <w:pPr>
        <w:spacing w:after="0" w:line="360" w:lineRule="atLeast"/>
        <w:rPr>
          <w:ins w:id="241" w:author="Unknown"/>
          <w:rFonts w:ascii="Arial" w:eastAsia="Times New Roman" w:hAnsi="Arial" w:cs="Arial"/>
          <w:color w:val="000000"/>
          <w:sz w:val="27"/>
          <w:szCs w:val="27"/>
        </w:rPr>
      </w:pPr>
      <w:ins w:id="242" w:author="Unknown">
        <w:r w:rsidRPr="00B753D0">
          <w:rPr>
            <w:rFonts w:ascii="Arial" w:eastAsia="Times New Roman" w:hAnsi="Arial" w:cs="Arial"/>
            <w:color w:val="000000"/>
            <w:sz w:val="27"/>
            <w:szCs w:val="27"/>
          </w:rPr>
          <w:t> </w:t>
        </w:r>
      </w:ins>
    </w:p>
    <w:p w:rsidR="00B753D0" w:rsidRPr="00B753D0" w:rsidRDefault="00B753D0" w:rsidP="00B753D0">
      <w:pPr>
        <w:spacing w:after="240" w:line="300" w:lineRule="atLeast"/>
        <w:rPr>
          <w:ins w:id="243" w:author="Unknown"/>
          <w:rFonts w:ascii="Helvetica" w:eastAsia="Times New Roman" w:hAnsi="Helvetica" w:cs="Helvetica"/>
          <w:color w:val="000000"/>
          <w:sz w:val="21"/>
          <w:szCs w:val="21"/>
        </w:rPr>
      </w:pPr>
      <w:ins w:id="244" w:author="Unknown">
        <w:r w:rsidRPr="00B753D0">
          <w:rPr>
            <w:rFonts w:ascii="Helvetica" w:eastAsia="Times New Roman" w:hAnsi="Helvetica" w:cs="Helvetica"/>
            <w:color w:val="000000"/>
            <w:sz w:val="21"/>
            <w:szCs w:val="21"/>
          </w:rPr>
          <w:t xml:space="preserve">The default in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4.11 is to uses a deterministic, but not predictable, order which can also be explicitly specified via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MethodSorters.DEFAULT</w:t>
        </w:r>
        <w:proofErr w:type="spellEnd"/>
        <w:r w:rsidRPr="00B753D0">
          <w:rPr>
            <w:rFonts w:ascii="Helvetica" w:eastAsia="Times New Roman" w:hAnsi="Helvetica" w:cs="Helvetica"/>
            <w:color w:val="000000"/>
            <w:sz w:val="21"/>
            <w:szCs w:val="21"/>
          </w:rPr>
          <w:t xml:space="preserve"> parameter in the above annotation. You can also </w:t>
        </w:r>
        <w:proofErr w:type="spellStart"/>
        <w:r w:rsidRPr="00B753D0">
          <w:rPr>
            <w:rFonts w:ascii="Helvetica" w:eastAsia="Times New Roman" w:hAnsi="Helvetica" w:cs="Helvetica"/>
            <w:color w:val="000000"/>
            <w:sz w:val="21"/>
            <w:szCs w:val="21"/>
          </w:rPr>
          <w:t>use</w:t>
        </w:r>
        <w:r w:rsidRPr="00B753D0">
          <w:rPr>
            <w:rFonts w:ascii="Courier New" w:eastAsia="Times New Roman" w:hAnsi="Courier New" w:cs="Courier New"/>
            <w:color w:val="000000"/>
            <w:sz w:val="20"/>
            <w:szCs w:val="20"/>
            <w:bdr w:val="single" w:sz="6" w:space="1" w:color="D4D9D9" w:frame="1"/>
            <w:shd w:val="clear" w:color="auto" w:fill="EFF1F1"/>
          </w:rPr>
          <w:t>MethodSorters.JVM</w:t>
        </w:r>
        <w:proofErr w:type="spellEnd"/>
        <w:r w:rsidRPr="00B753D0">
          <w:rPr>
            <w:rFonts w:ascii="Helvetica" w:eastAsia="Times New Roman" w:hAnsi="Helvetica" w:cs="Helvetica"/>
            <w:color w:val="000000"/>
            <w:sz w:val="21"/>
            <w:szCs w:val="21"/>
          </w:rPr>
          <w:t> which uses the JVM defaults, which may vary from run to run.</w:t>
        </w:r>
      </w:ins>
    </w:p>
    <w:p w:rsidR="00B753D0" w:rsidRPr="00B753D0" w:rsidRDefault="00B753D0" w:rsidP="00B753D0">
      <w:pPr>
        <w:spacing w:beforeAutospacing="1" w:after="100" w:afterAutospacing="1" w:line="360" w:lineRule="atLeast"/>
        <w:outlineLvl w:val="1"/>
        <w:rPr>
          <w:ins w:id="245" w:author="Unknown"/>
          <w:rFonts w:ascii="Arial" w:eastAsia="Times New Roman" w:hAnsi="Arial" w:cs="Arial"/>
          <w:b/>
          <w:bCs/>
          <w:color w:val="333333"/>
          <w:sz w:val="30"/>
          <w:szCs w:val="30"/>
        </w:rPr>
      </w:pPr>
      <w:bookmarkStart w:id="246" w:name="installation"/>
      <w:bookmarkEnd w:id="246"/>
      <w:ins w:id="247" w:author="Unknown">
        <w:r w:rsidRPr="00B753D0">
          <w:rPr>
            <w:rFonts w:ascii="Arial" w:eastAsia="Times New Roman" w:hAnsi="Arial" w:cs="Arial"/>
            <w:b/>
            <w:bCs/>
            <w:color w:val="333333"/>
            <w:sz w:val="30"/>
            <w:szCs w:val="30"/>
          </w:rPr>
          <w:t xml:space="preserve">6. Installation of </w:t>
        </w:r>
        <w:proofErr w:type="spellStart"/>
        <w:r w:rsidRPr="00B753D0">
          <w:rPr>
            <w:rFonts w:ascii="Arial" w:eastAsia="Times New Roman" w:hAnsi="Arial" w:cs="Arial"/>
            <w:b/>
            <w:bCs/>
            <w:color w:val="333333"/>
            <w:sz w:val="30"/>
            <w:szCs w:val="30"/>
          </w:rPr>
          <w:t>JUnit</w:t>
        </w:r>
        <w:proofErr w:type="spellEnd"/>
      </w:ins>
    </w:p>
    <w:p w:rsidR="00B753D0" w:rsidRPr="00B753D0" w:rsidRDefault="00B753D0" w:rsidP="00B753D0">
      <w:pPr>
        <w:spacing w:beforeAutospacing="1" w:after="100" w:afterAutospacing="1" w:line="360" w:lineRule="atLeast"/>
        <w:outlineLvl w:val="2"/>
        <w:rPr>
          <w:ins w:id="248" w:author="Unknown"/>
          <w:rFonts w:ascii="Arial" w:eastAsia="Times New Roman" w:hAnsi="Arial" w:cs="Arial"/>
          <w:b/>
          <w:bCs/>
          <w:color w:val="333333"/>
          <w:sz w:val="24"/>
          <w:szCs w:val="24"/>
        </w:rPr>
      </w:pPr>
      <w:bookmarkStart w:id="249" w:name="d345201e490"/>
      <w:bookmarkStart w:id="250" w:name="installation_eclipse"/>
      <w:bookmarkEnd w:id="249"/>
      <w:bookmarkEnd w:id="250"/>
      <w:ins w:id="251" w:author="Unknown">
        <w:r w:rsidRPr="00B753D0">
          <w:rPr>
            <w:rFonts w:ascii="Arial" w:eastAsia="Times New Roman" w:hAnsi="Arial" w:cs="Arial"/>
            <w:b/>
            <w:bCs/>
            <w:color w:val="333333"/>
            <w:sz w:val="24"/>
            <w:szCs w:val="24"/>
          </w:rPr>
          <w:t xml:space="preserve">6.1. Using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integrated into Eclipse</w:t>
        </w:r>
      </w:ins>
    </w:p>
    <w:p w:rsidR="00B753D0" w:rsidRPr="00B753D0" w:rsidRDefault="00B753D0" w:rsidP="00B753D0">
      <w:pPr>
        <w:spacing w:before="100" w:beforeAutospacing="1" w:after="100" w:afterAutospacing="1" w:line="300" w:lineRule="atLeast"/>
        <w:ind w:left="150" w:right="150"/>
        <w:rPr>
          <w:ins w:id="252" w:author="Unknown"/>
          <w:rFonts w:ascii="Helvetica" w:eastAsia="Times New Roman" w:hAnsi="Helvetica" w:cs="Helvetica"/>
          <w:color w:val="000000"/>
          <w:sz w:val="21"/>
          <w:szCs w:val="21"/>
        </w:rPr>
      </w:pPr>
      <w:ins w:id="253" w:author="Unknown">
        <w:r w:rsidRPr="00B753D0">
          <w:rPr>
            <w:rFonts w:ascii="Helvetica" w:eastAsia="Times New Roman" w:hAnsi="Helvetica" w:cs="Helvetica"/>
            <w:color w:val="000000"/>
            <w:sz w:val="21"/>
            <w:szCs w:val="21"/>
          </w:rPr>
          <w:t xml:space="preserve">Eclipse allows you to use the version of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which is integrated in Eclipse. If you use Eclipse, no additional setup is required. In this case you can skip the following section.</w:t>
        </w:r>
      </w:ins>
    </w:p>
    <w:p w:rsidR="00B753D0" w:rsidRPr="00B753D0" w:rsidRDefault="00B753D0" w:rsidP="00B753D0">
      <w:pPr>
        <w:spacing w:beforeAutospacing="1" w:after="100" w:afterAutospacing="1" w:line="360" w:lineRule="atLeast"/>
        <w:outlineLvl w:val="2"/>
        <w:rPr>
          <w:ins w:id="254" w:author="Unknown"/>
          <w:rFonts w:ascii="Arial" w:eastAsia="Times New Roman" w:hAnsi="Arial" w:cs="Arial"/>
          <w:b/>
          <w:bCs/>
          <w:color w:val="333333"/>
          <w:sz w:val="24"/>
          <w:szCs w:val="24"/>
        </w:rPr>
      </w:pPr>
      <w:bookmarkStart w:id="255" w:name="installation_junit"/>
      <w:bookmarkEnd w:id="255"/>
      <w:ins w:id="256" w:author="Unknown">
        <w:r w:rsidRPr="00B753D0">
          <w:rPr>
            <w:rFonts w:ascii="Arial" w:eastAsia="Times New Roman" w:hAnsi="Arial" w:cs="Arial"/>
            <w:b/>
            <w:bCs/>
            <w:color w:val="333333"/>
            <w:sz w:val="24"/>
            <w:szCs w:val="24"/>
          </w:rPr>
          <w:t xml:space="preserve">6.2. Downloading the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library</w:t>
        </w:r>
      </w:ins>
    </w:p>
    <w:p w:rsidR="00B753D0" w:rsidRPr="00B753D0" w:rsidRDefault="00B753D0" w:rsidP="00B753D0">
      <w:pPr>
        <w:spacing w:before="100" w:beforeAutospacing="1" w:after="100" w:afterAutospacing="1" w:line="300" w:lineRule="atLeast"/>
        <w:ind w:left="150" w:right="150"/>
        <w:rPr>
          <w:ins w:id="257" w:author="Unknown"/>
          <w:rFonts w:ascii="Helvetica" w:eastAsia="Times New Roman" w:hAnsi="Helvetica" w:cs="Helvetica"/>
          <w:color w:val="000000"/>
          <w:sz w:val="21"/>
          <w:szCs w:val="21"/>
        </w:rPr>
      </w:pPr>
      <w:ins w:id="258" w:author="Unknown">
        <w:r w:rsidRPr="00B753D0">
          <w:rPr>
            <w:rFonts w:ascii="Helvetica" w:eastAsia="Times New Roman" w:hAnsi="Helvetica" w:cs="Helvetica"/>
            <w:color w:val="000000"/>
            <w:sz w:val="21"/>
            <w:szCs w:val="21"/>
          </w:rPr>
          <w:t xml:space="preserve">If you want to control the used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library explicitly, download JUnit4.x.jar from the following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website. The download contains the </w:t>
        </w:r>
        <w:r w:rsidRPr="00B753D0">
          <w:rPr>
            <w:rFonts w:ascii="Courier New" w:eastAsia="Times New Roman" w:hAnsi="Courier New" w:cs="Courier New"/>
            <w:i/>
            <w:iCs/>
            <w:color w:val="000000"/>
            <w:sz w:val="20"/>
            <w:szCs w:val="20"/>
          </w:rPr>
          <w:t>junit-4.*.jar</w:t>
        </w:r>
        <w:r w:rsidRPr="00B753D0">
          <w:rPr>
            <w:rFonts w:ascii="Helvetica" w:eastAsia="Times New Roman" w:hAnsi="Helvetica" w:cs="Helvetica"/>
            <w:color w:val="000000"/>
            <w:sz w:val="21"/>
            <w:szCs w:val="21"/>
          </w:rPr>
          <w:t xml:space="preserve"> which is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library. Add this library to your Java project and add it to the </w:t>
        </w:r>
        <w:proofErr w:type="spellStart"/>
        <w:r w:rsidRPr="00B753D0">
          <w:rPr>
            <w:rFonts w:ascii="Helvetica" w:eastAsia="Times New Roman" w:hAnsi="Helvetica" w:cs="Helvetica"/>
            <w:color w:val="000000"/>
            <w:sz w:val="21"/>
            <w:szCs w:val="21"/>
          </w:rPr>
          <w:t>classpath</w:t>
        </w:r>
        <w:proofErr w:type="spellEnd"/>
        <w:r w:rsidRPr="00B753D0">
          <w:rPr>
            <w:rFonts w:ascii="Helvetica" w:eastAsia="Times New Roman" w:hAnsi="Helvetica" w:cs="Helvetica"/>
            <w:color w:val="000000"/>
            <w:sz w:val="21"/>
            <w:szCs w:val="21"/>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59" w:author="Unknown"/>
          <w:rFonts w:ascii="Courier New" w:eastAsia="Times New Roman" w:hAnsi="Courier New" w:cs="Courier New"/>
          <w:color w:val="000000"/>
          <w:sz w:val="20"/>
          <w:szCs w:val="20"/>
        </w:rPr>
      </w:pPr>
      <w:ins w:id="260" w:author="Unknown">
        <w:r w:rsidRPr="00B753D0">
          <w:rPr>
            <w:rFonts w:ascii="Courier New" w:eastAsia="Times New Roman" w:hAnsi="Courier New" w:cs="Courier New"/>
            <w:color w:val="000000"/>
            <w:sz w:val="20"/>
            <w:szCs w:val="20"/>
          </w:rPr>
          <w:t xml:space="preserve">http://junit.org/ </w:t>
        </w:r>
      </w:ins>
    </w:p>
    <w:p w:rsidR="00B753D0" w:rsidRPr="00B753D0" w:rsidRDefault="00B753D0" w:rsidP="00B753D0">
      <w:pPr>
        <w:spacing w:beforeAutospacing="1" w:after="100" w:afterAutospacing="1" w:line="360" w:lineRule="atLeast"/>
        <w:outlineLvl w:val="1"/>
        <w:rPr>
          <w:ins w:id="261" w:author="Unknown"/>
          <w:rFonts w:ascii="Arial" w:eastAsia="Times New Roman" w:hAnsi="Arial" w:cs="Arial"/>
          <w:b/>
          <w:bCs/>
          <w:color w:val="333333"/>
          <w:sz w:val="30"/>
          <w:szCs w:val="30"/>
        </w:rPr>
      </w:pPr>
      <w:bookmarkStart w:id="262" w:name="eclipse"/>
      <w:bookmarkEnd w:id="262"/>
      <w:ins w:id="263" w:author="Unknown">
        <w:r w:rsidRPr="00B753D0">
          <w:rPr>
            <w:rFonts w:ascii="Arial" w:eastAsia="Times New Roman" w:hAnsi="Arial" w:cs="Arial"/>
            <w:b/>
            <w:bCs/>
            <w:color w:val="333333"/>
            <w:sz w:val="30"/>
            <w:szCs w:val="30"/>
          </w:rPr>
          <w:lastRenderedPageBreak/>
          <w:t xml:space="preserve">7. Eclipse support for </w:t>
        </w:r>
        <w:proofErr w:type="spellStart"/>
        <w:r w:rsidRPr="00B753D0">
          <w:rPr>
            <w:rFonts w:ascii="Arial" w:eastAsia="Times New Roman" w:hAnsi="Arial" w:cs="Arial"/>
            <w:b/>
            <w:bCs/>
            <w:color w:val="333333"/>
            <w:sz w:val="30"/>
            <w:szCs w:val="30"/>
          </w:rPr>
          <w:t>JUnit</w:t>
        </w:r>
        <w:proofErr w:type="spellEnd"/>
      </w:ins>
    </w:p>
    <w:p w:rsidR="00B753D0" w:rsidRPr="00B753D0" w:rsidRDefault="00B753D0" w:rsidP="00B753D0">
      <w:pPr>
        <w:spacing w:beforeAutospacing="1" w:after="100" w:afterAutospacing="1" w:line="360" w:lineRule="atLeast"/>
        <w:outlineLvl w:val="2"/>
        <w:rPr>
          <w:ins w:id="264" w:author="Unknown"/>
          <w:rFonts w:ascii="Arial" w:eastAsia="Times New Roman" w:hAnsi="Arial" w:cs="Arial"/>
          <w:b/>
          <w:bCs/>
          <w:color w:val="333333"/>
          <w:sz w:val="24"/>
          <w:szCs w:val="24"/>
        </w:rPr>
      </w:pPr>
      <w:bookmarkStart w:id="265" w:name="d345201e518"/>
      <w:bookmarkStart w:id="266" w:name="eclipse_creatingjunittest"/>
      <w:bookmarkEnd w:id="265"/>
      <w:bookmarkEnd w:id="266"/>
      <w:ins w:id="267" w:author="Unknown">
        <w:r w:rsidRPr="00B753D0">
          <w:rPr>
            <w:rFonts w:ascii="Arial" w:eastAsia="Times New Roman" w:hAnsi="Arial" w:cs="Arial"/>
            <w:b/>
            <w:bCs/>
            <w:color w:val="333333"/>
            <w:sz w:val="24"/>
            <w:szCs w:val="24"/>
          </w:rPr>
          <w:t xml:space="preserve">7.1. Creating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tests</w:t>
        </w:r>
      </w:ins>
    </w:p>
    <w:p w:rsidR="00B753D0" w:rsidRPr="00B753D0" w:rsidRDefault="00B753D0" w:rsidP="00B753D0">
      <w:pPr>
        <w:spacing w:before="100" w:beforeAutospacing="1" w:after="100" w:afterAutospacing="1" w:line="300" w:lineRule="atLeast"/>
        <w:ind w:left="150" w:right="150"/>
        <w:rPr>
          <w:ins w:id="268" w:author="Unknown"/>
          <w:rFonts w:ascii="Helvetica" w:eastAsia="Times New Roman" w:hAnsi="Helvetica" w:cs="Helvetica"/>
          <w:color w:val="000000"/>
          <w:sz w:val="21"/>
          <w:szCs w:val="21"/>
        </w:rPr>
      </w:pPr>
      <w:ins w:id="269" w:author="Unknown">
        <w:r w:rsidRPr="00B753D0">
          <w:rPr>
            <w:rFonts w:ascii="Helvetica" w:eastAsia="Times New Roman" w:hAnsi="Helvetica" w:cs="Helvetica"/>
            <w:color w:val="000000"/>
            <w:sz w:val="21"/>
            <w:szCs w:val="21"/>
          </w:rPr>
          <w:t xml:space="preserve">You can write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tests manually, but Eclipse supports the creation of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tests via wizards.</w:t>
        </w:r>
      </w:ins>
    </w:p>
    <w:p w:rsidR="00B753D0" w:rsidRPr="00B753D0" w:rsidRDefault="00B753D0" w:rsidP="00B753D0">
      <w:pPr>
        <w:spacing w:before="100" w:beforeAutospacing="1" w:after="100" w:afterAutospacing="1" w:line="300" w:lineRule="atLeast"/>
        <w:ind w:left="150" w:right="150"/>
        <w:rPr>
          <w:ins w:id="270" w:author="Unknown"/>
          <w:rFonts w:ascii="Helvetica" w:eastAsia="Times New Roman" w:hAnsi="Helvetica" w:cs="Helvetica"/>
          <w:color w:val="000000"/>
          <w:sz w:val="21"/>
          <w:szCs w:val="21"/>
        </w:rPr>
      </w:pPr>
      <w:ins w:id="271" w:author="Unknown">
        <w:r w:rsidRPr="00B753D0">
          <w:rPr>
            <w:rFonts w:ascii="Helvetica" w:eastAsia="Times New Roman" w:hAnsi="Helvetica" w:cs="Helvetica"/>
            <w:color w:val="000000"/>
            <w:sz w:val="21"/>
            <w:szCs w:val="21"/>
          </w:rPr>
          <w:t xml:space="preserve">For example, to create a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 or a test class for an existing class, right-click on your new class, select this class in </w:t>
        </w:r>
        <w:proofErr w:type="spellStart"/>
        <w:r w:rsidRPr="00B753D0">
          <w:rPr>
            <w:rFonts w:ascii="Helvetica" w:eastAsia="Times New Roman" w:hAnsi="Helvetica" w:cs="Helvetica"/>
            <w:color w:val="000000"/>
            <w:sz w:val="21"/>
            <w:szCs w:val="21"/>
          </w:rPr>
          <w:t>the</w:t>
        </w:r>
        <w:r w:rsidRPr="00B753D0">
          <w:rPr>
            <w:rFonts w:ascii="Helvetica" w:eastAsia="Times New Roman" w:hAnsi="Helvetica" w:cs="Helvetica"/>
            <w:i/>
            <w:iCs/>
            <w:color w:val="000000"/>
            <w:sz w:val="21"/>
            <w:szCs w:val="21"/>
          </w:rPr>
          <w:t>Package</w:t>
        </w:r>
        <w:proofErr w:type="spellEnd"/>
        <w:r w:rsidRPr="00B753D0">
          <w:rPr>
            <w:rFonts w:ascii="Helvetica" w:eastAsia="Times New Roman" w:hAnsi="Helvetica" w:cs="Helvetica"/>
            <w:i/>
            <w:iCs/>
            <w:color w:val="000000"/>
            <w:sz w:val="21"/>
            <w:szCs w:val="21"/>
          </w:rPr>
          <w:t xml:space="preserve"> Explorer</w:t>
        </w:r>
        <w:r w:rsidRPr="00B753D0">
          <w:rPr>
            <w:rFonts w:ascii="Helvetica" w:eastAsia="Times New Roman" w:hAnsi="Helvetica" w:cs="Helvetica"/>
            <w:color w:val="000000"/>
            <w:sz w:val="21"/>
            <w:szCs w:val="21"/>
          </w:rPr>
          <w:t> view, right-click on it and select </w:t>
        </w:r>
        <w:proofErr w:type="gramStart"/>
        <w:r w:rsidRPr="00B753D0">
          <w:rPr>
            <w:rFonts w:ascii="Helvetica" w:eastAsia="Times New Roman" w:hAnsi="Helvetica" w:cs="Helvetica"/>
            <w:i/>
            <w:iCs/>
            <w:color w:val="000000"/>
            <w:sz w:val="21"/>
            <w:szCs w:val="21"/>
          </w:rPr>
          <w:t>New</w:t>
        </w:r>
        <w:proofErr w:type="gramEnd"/>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Test Case</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272" w:author="Unknown"/>
          <w:rFonts w:ascii="Helvetica" w:eastAsia="Times New Roman" w:hAnsi="Helvetica" w:cs="Helvetica"/>
          <w:color w:val="000000"/>
          <w:sz w:val="21"/>
          <w:szCs w:val="21"/>
        </w:rPr>
      </w:pPr>
      <w:ins w:id="273" w:author="Unknown">
        <w:r w:rsidRPr="00B753D0">
          <w:rPr>
            <w:rFonts w:ascii="Helvetica" w:eastAsia="Times New Roman" w:hAnsi="Helvetica" w:cs="Helvetica"/>
            <w:color w:val="000000"/>
            <w:sz w:val="21"/>
            <w:szCs w:val="21"/>
          </w:rPr>
          <w:t xml:space="preserve">Alternatively you can also use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wizards available under </w:t>
        </w:r>
        <w:r w:rsidRPr="00B753D0">
          <w:rPr>
            <w:rFonts w:ascii="Helvetica" w:eastAsia="Times New Roman" w:hAnsi="Helvetica" w:cs="Helvetica"/>
            <w:i/>
            <w:iCs/>
            <w:color w:val="000000"/>
            <w:sz w:val="21"/>
            <w:szCs w:val="21"/>
          </w:rPr>
          <w:t>File</w:t>
        </w:r>
        <w:r w:rsidRPr="00B753D0">
          <w:rPr>
            <w:rFonts w:ascii="Helvetica" w:eastAsia="Times New Roman" w:hAnsi="Helvetica" w:cs="Helvetica"/>
            <w:color w:val="000000"/>
            <w:sz w:val="21"/>
            <w:szCs w:val="21"/>
          </w:rPr>
          <w:t> → </w:t>
        </w:r>
        <w:proofErr w:type="gramStart"/>
        <w:r w:rsidRPr="00B753D0">
          <w:rPr>
            <w:rFonts w:ascii="Helvetica" w:eastAsia="Times New Roman" w:hAnsi="Helvetica" w:cs="Helvetica"/>
            <w:i/>
            <w:iCs/>
            <w:color w:val="000000"/>
            <w:sz w:val="21"/>
            <w:szCs w:val="21"/>
          </w:rPr>
          <w:t>New</w:t>
        </w:r>
        <w:proofErr w:type="gramEnd"/>
        <w:r w:rsidRPr="00B753D0">
          <w:rPr>
            <w:rFonts w:ascii="Helvetica" w:eastAsia="Times New Roman" w:hAnsi="Helvetica" w:cs="Helvetica"/>
            <w:i/>
            <w:iCs/>
            <w:color w:val="000000"/>
            <w:sz w:val="21"/>
            <w:szCs w:val="21"/>
          </w:rPr>
          <w:t> </w:t>
        </w:r>
        <w:r w:rsidRPr="00B753D0">
          <w:rPr>
            <w:rFonts w:ascii="Helvetica" w:eastAsia="Times New Roman" w:hAnsi="Helvetica" w:cs="Helvetica"/>
            <w:color w:val="000000"/>
            <w:sz w:val="21"/>
            <w:szCs w:val="21"/>
          </w:rPr>
          <w:t>→ </w:t>
        </w:r>
        <w:r w:rsidRPr="00B753D0">
          <w:rPr>
            <w:rFonts w:ascii="Helvetica" w:eastAsia="Times New Roman" w:hAnsi="Helvetica" w:cs="Helvetica"/>
            <w:i/>
            <w:iCs/>
            <w:color w:val="000000"/>
            <w:sz w:val="21"/>
            <w:szCs w:val="21"/>
          </w:rPr>
          <w:t>Other...</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Java</w:t>
        </w:r>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color w:val="000000"/>
            <w:sz w:val="21"/>
            <w:szCs w:val="21"/>
          </w:rPr>
          <w:t>.</w:t>
        </w:r>
      </w:ins>
    </w:p>
    <w:p w:rsidR="00B753D0" w:rsidRPr="00B753D0" w:rsidRDefault="00B753D0" w:rsidP="00B753D0">
      <w:pPr>
        <w:spacing w:beforeAutospacing="1" w:after="100" w:afterAutospacing="1" w:line="360" w:lineRule="atLeast"/>
        <w:outlineLvl w:val="2"/>
        <w:rPr>
          <w:ins w:id="274" w:author="Unknown"/>
          <w:rFonts w:ascii="Arial" w:eastAsia="Times New Roman" w:hAnsi="Arial" w:cs="Arial"/>
          <w:b/>
          <w:bCs/>
          <w:color w:val="333333"/>
          <w:sz w:val="24"/>
          <w:szCs w:val="24"/>
        </w:rPr>
      </w:pPr>
      <w:bookmarkStart w:id="275" w:name="eclipse_runningjunittest"/>
      <w:bookmarkEnd w:id="275"/>
      <w:ins w:id="276" w:author="Unknown">
        <w:r w:rsidRPr="00B753D0">
          <w:rPr>
            <w:rFonts w:ascii="Arial" w:eastAsia="Times New Roman" w:hAnsi="Arial" w:cs="Arial"/>
            <w:b/>
            <w:bCs/>
            <w:color w:val="333333"/>
            <w:sz w:val="24"/>
            <w:szCs w:val="24"/>
          </w:rPr>
          <w:t xml:space="preserve">7.2. Running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tests</w:t>
        </w:r>
      </w:ins>
    </w:p>
    <w:p w:rsidR="00B753D0" w:rsidRPr="00B753D0" w:rsidRDefault="00B753D0" w:rsidP="00B753D0">
      <w:pPr>
        <w:spacing w:before="100" w:beforeAutospacing="1" w:after="100" w:afterAutospacing="1" w:line="300" w:lineRule="atLeast"/>
        <w:ind w:left="150" w:right="150"/>
        <w:rPr>
          <w:ins w:id="277" w:author="Unknown"/>
          <w:rFonts w:ascii="Helvetica" w:eastAsia="Times New Roman" w:hAnsi="Helvetica" w:cs="Helvetica"/>
          <w:color w:val="000000"/>
          <w:sz w:val="21"/>
          <w:szCs w:val="21"/>
        </w:rPr>
      </w:pPr>
      <w:ins w:id="278" w:author="Unknown">
        <w:r w:rsidRPr="00B753D0">
          <w:rPr>
            <w:rFonts w:ascii="Helvetica" w:eastAsia="Times New Roman" w:hAnsi="Helvetica" w:cs="Helvetica"/>
            <w:color w:val="000000"/>
            <w:sz w:val="21"/>
            <w:szCs w:val="21"/>
          </w:rPr>
          <w:t>The Eclipse IDE also provides support for executing your tests interactively.</w:t>
        </w:r>
      </w:ins>
    </w:p>
    <w:p w:rsidR="00B753D0" w:rsidRPr="00B753D0" w:rsidRDefault="00B753D0" w:rsidP="00B753D0">
      <w:pPr>
        <w:spacing w:before="100" w:beforeAutospacing="1" w:after="100" w:afterAutospacing="1" w:line="300" w:lineRule="atLeast"/>
        <w:ind w:left="150" w:right="150"/>
        <w:rPr>
          <w:ins w:id="279" w:author="Unknown"/>
          <w:rFonts w:ascii="Helvetica" w:eastAsia="Times New Roman" w:hAnsi="Helvetica" w:cs="Helvetica"/>
          <w:color w:val="000000"/>
          <w:sz w:val="21"/>
          <w:szCs w:val="21"/>
        </w:rPr>
      </w:pPr>
      <w:ins w:id="280" w:author="Unknown">
        <w:r w:rsidRPr="00B753D0">
          <w:rPr>
            <w:rFonts w:ascii="Helvetica" w:eastAsia="Times New Roman" w:hAnsi="Helvetica" w:cs="Helvetica"/>
            <w:color w:val="000000"/>
            <w:sz w:val="21"/>
            <w:szCs w:val="21"/>
          </w:rPr>
          <w:t>To run a test, select the class which contains the tests, right-click on it and select </w:t>
        </w:r>
        <w:r w:rsidRPr="00B753D0">
          <w:rPr>
            <w:rFonts w:ascii="Helvetica" w:eastAsia="Times New Roman" w:hAnsi="Helvetica" w:cs="Helvetica"/>
            <w:i/>
            <w:iCs/>
            <w:color w:val="000000"/>
            <w:sz w:val="21"/>
            <w:szCs w:val="21"/>
          </w:rPr>
          <w:t>Run-as</w:t>
        </w:r>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Test</w:t>
        </w:r>
        <w:r w:rsidRPr="00B753D0">
          <w:rPr>
            <w:rFonts w:ascii="Helvetica" w:eastAsia="Times New Roman" w:hAnsi="Helvetica" w:cs="Helvetica"/>
            <w:color w:val="000000"/>
            <w:sz w:val="21"/>
            <w:szCs w:val="21"/>
          </w:rPr>
          <w:t xml:space="preserve">. This starts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and executes all test methods in this class.</w:t>
        </w:r>
      </w:ins>
    </w:p>
    <w:p w:rsidR="00B753D0" w:rsidRPr="00B753D0" w:rsidRDefault="00B753D0" w:rsidP="00B753D0">
      <w:pPr>
        <w:spacing w:before="100" w:beforeAutospacing="1" w:after="100" w:afterAutospacing="1" w:line="300" w:lineRule="atLeast"/>
        <w:ind w:left="150" w:right="150"/>
        <w:rPr>
          <w:ins w:id="281" w:author="Unknown"/>
          <w:rFonts w:ascii="Helvetica" w:eastAsia="Times New Roman" w:hAnsi="Helvetica" w:cs="Helvetica"/>
          <w:color w:val="000000"/>
          <w:sz w:val="21"/>
          <w:szCs w:val="21"/>
        </w:rPr>
      </w:pPr>
      <w:ins w:id="282" w:author="Unknown">
        <w:r w:rsidRPr="00B753D0">
          <w:rPr>
            <w:rFonts w:ascii="Helvetica" w:eastAsia="Times New Roman" w:hAnsi="Helvetica" w:cs="Helvetica"/>
            <w:color w:val="000000"/>
            <w:sz w:val="21"/>
            <w:szCs w:val="21"/>
          </w:rPr>
          <w:t>Eclipse provides the </w:t>
        </w:r>
        <w:proofErr w:type="spellStart"/>
        <w:r w:rsidRPr="00B753D0">
          <w:rPr>
            <w:rFonts w:ascii="Helvetica" w:eastAsia="Times New Roman" w:hAnsi="Helvetica" w:cs="Helvetica"/>
            <w:b/>
            <w:bCs/>
            <w:color w:val="000000"/>
            <w:sz w:val="21"/>
            <w:szCs w:val="21"/>
          </w:rPr>
          <w:t>Alt</w:t>
        </w:r>
        <w:r w:rsidRPr="00B753D0">
          <w:rPr>
            <w:rFonts w:ascii="Helvetica" w:eastAsia="Times New Roman" w:hAnsi="Helvetica" w:cs="Helvetica"/>
            <w:color w:val="000000"/>
            <w:sz w:val="21"/>
            <w:szCs w:val="21"/>
          </w:rPr>
          <w:t>+</w:t>
        </w:r>
        <w:r w:rsidRPr="00B753D0">
          <w:rPr>
            <w:rFonts w:ascii="Helvetica" w:eastAsia="Times New Roman" w:hAnsi="Helvetica" w:cs="Helvetica"/>
            <w:b/>
            <w:bCs/>
            <w:color w:val="000000"/>
            <w:sz w:val="21"/>
            <w:szCs w:val="21"/>
          </w:rPr>
          <w:t>Shift</w:t>
        </w:r>
        <w:r w:rsidRPr="00B753D0">
          <w:rPr>
            <w:rFonts w:ascii="Helvetica" w:eastAsia="Times New Roman" w:hAnsi="Helvetica" w:cs="Helvetica"/>
            <w:color w:val="000000"/>
            <w:sz w:val="21"/>
            <w:szCs w:val="21"/>
          </w:rPr>
          <w:t>+</w:t>
        </w:r>
        <w:r w:rsidRPr="00B753D0">
          <w:rPr>
            <w:rFonts w:ascii="Helvetica" w:eastAsia="Times New Roman" w:hAnsi="Helvetica" w:cs="Helvetica"/>
            <w:b/>
            <w:bCs/>
            <w:color w:val="000000"/>
            <w:sz w:val="21"/>
            <w:szCs w:val="21"/>
          </w:rPr>
          <w:t>X</w:t>
        </w:r>
        <w:proofErr w:type="spellEnd"/>
        <w:proofErr w:type="gramStart"/>
        <w:r w:rsidRPr="00B753D0">
          <w:rPr>
            <w:rFonts w:ascii="Helvetica" w:eastAsia="Times New Roman" w:hAnsi="Helvetica" w:cs="Helvetica"/>
            <w:b/>
            <w:bCs/>
            <w:color w:val="000000"/>
            <w:sz w:val="21"/>
            <w:szCs w:val="21"/>
          </w:rPr>
          <w:t>,</w:t>
        </w:r>
        <w:r w:rsidRPr="00B753D0">
          <w:rPr>
            <w:rFonts w:ascii="Helvetica" w:eastAsia="Times New Roman" w:hAnsi="Helvetica" w:cs="Helvetica"/>
            <w:color w:val="000000"/>
            <w:sz w:val="21"/>
            <w:szCs w:val="21"/>
          </w:rPr>
          <w:t> </w:t>
        </w:r>
        <w:r w:rsidRPr="00B753D0">
          <w:rPr>
            <w:rFonts w:ascii="Helvetica" w:eastAsia="Times New Roman" w:hAnsi="Helvetica" w:cs="Helvetica"/>
            <w:b/>
            <w:bCs/>
            <w:color w:val="000000"/>
            <w:sz w:val="21"/>
            <w:szCs w:val="21"/>
          </w:rPr>
          <w:t>,T</w:t>
        </w:r>
        <w:proofErr w:type="gramEnd"/>
        <w:r w:rsidRPr="00B753D0">
          <w:rPr>
            <w:rFonts w:ascii="Helvetica" w:eastAsia="Times New Roman" w:hAnsi="Helvetica" w:cs="Helvetica"/>
            <w:color w:val="000000"/>
            <w:sz w:val="21"/>
            <w:szCs w:val="21"/>
          </w:rPr>
          <w:t> shortcut to run the test in the selected class. If you position the cursor in the Java editor on one test method name, this shortcut runs only the selected test method.</w:t>
        </w:r>
      </w:ins>
    </w:p>
    <w:p w:rsidR="00B753D0" w:rsidRPr="00B753D0" w:rsidRDefault="00B753D0" w:rsidP="00B753D0">
      <w:pPr>
        <w:spacing w:before="100" w:beforeAutospacing="1" w:after="100" w:afterAutospacing="1" w:line="300" w:lineRule="atLeast"/>
        <w:ind w:left="150" w:right="150"/>
        <w:rPr>
          <w:ins w:id="283" w:author="Unknown"/>
          <w:rFonts w:ascii="Helvetica" w:eastAsia="Times New Roman" w:hAnsi="Helvetica" w:cs="Helvetica"/>
          <w:color w:val="000000"/>
          <w:sz w:val="21"/>
          <w:szCs w:val="21"/>
        </w:rPr>
      </w:pPr>
      <w:ins w:id="284" w:author="Unknown">
        <w:r w:rsidRPr="00B753D0">
          <w:rPr>
            <w:rFonts w:ascii="Helvetica" w:eastAsia="Times New Roman" w:hAnsi="Helvetica" w:cs="Helvetica"/>
            <w:color w:val="000000"/>
            <w:sz w:val="21"/>
            <w:szCs w:val="21"/>
          </w:rPr>
          <w:t xml:space="preserve">To see the result of </w:t>
        </w:r>
        <w:proofErr w:type="gramStart"/>
        <w:r w:rsidRPr="00B753D0">
          <w:rPr>
            <w:rFonts w:ascii="Helvetica" w:eastAsia="Times New Roman" w:hAnsi="Helvetica" w:cs="Helvetica"/>
            <w:color w:val="000000"/>
            <w:sz w:val="21"/>
            <w:szCs w:val="21"/>
          </w:rPr>
          <w:t>an</w:t>
        </w:r>
        <w:proofErr w:type="gramEnd"/>
        <w:r w:rsidRPr="00B753D0">
          <w:rPr>
            <w:rFonts w:ascii="Helvetica" w:eastAsia="Times New Roman" w:hAnsi="Helvetica" w:cs="Helvetica"/>
            <w:color w:val="000000"/>
            <w:sz w:val="21"/>
            <w:szCs w:val="21"/>
          </w:rPr>
          <w:t xml:space="preserv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 Eclipse uses the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color w:val="000000"/>
            <w:sz w:val="21"/>
            <w:szCs w:val="21"/>
          </w:rPr>
          <w:t xml:space="preserve"> view which shows the results of the tests. You can also select individual unit tests in this </w:t>
        </w:r>
        <w:proofErr w:type="gramStart"/>
        <w:r w:rsidRPr="00B753D0">
          <w:rPr>
            <w:rFonts w:ascii="Helvetica" w:eastAsia="Times New Roman" w:hAnsi="Helvetica" w:cs="Helvetica"/>
            <w:color w:val="000000"/>
            <w:sz w:val="21"/>
            <w:szCs w:val="21"/>
          </w:rPr>
          <w:t>view ,</w:t>
        </w:r>
        <w:proofErr w:type="gramEnd"/>
        <w:r w:rsidRPr="00B753D0">
          <w:rPr>
            <w:rFonts w:ascii="Helvetica" w:eastAsia="Times New Roman" w:hAnsi="Helvetica" w:cs="Helvetica"/>
            <w:color w:val="000000"/>
            <w:sz w:val="21"/>
            <w:szCs w:val="21"/>
          </w:rPr>
          <w:t xml:space="preserve"> right-click on them and select </w:t>
        </w:r>
        <w:r w:rsidRPr="00B753D0">
          <w:rPr>
            <w:rFonts w:ascii="Helvetica" w:eastAsia="Times New Roman" w:hAnsi="Helvetica" w:cs="Helvetica"/>
            <w:i/>
            <w:iCs/>
            <w:color w:val="000000"/>
            <w:sz w:val="21"/>
            <w:szCs w:val="21"/>
          </w:rPr>
          <w:t>Run</w:t>
        </w:r>
        <w:r w:rsidRPr="00B753D0">
          <w:rPr>
            <w:rFonts w:ascii="Helvetica" w:eastAsia="Times New Roman" w:hAnsi="Helvetica" w:cs="Helvetica"/>
            <w:color w:val="000000"/>
            <w:sz w:val="21"/>
            <w:szCs w:val="21"/>
          </w:rPr>
          <w:t> to execute them again.</w:t>
        </w:r>
      </w:ins>
    </w:p>
    <w:p w:rsidR="00B753D0" w:rsidRPr="00B753D0" w:rsidRDefault="00B753D0" w:rsidP="00B753D0">
      <w:pPr>
        <w:spacing w:after="0" w:line="360" w:lineRule="atLeast"/>
        <w:rPr>
          <w:ins w:id="285"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219575" cy="5467350"/>
            <wp:effectExtent l="0" t="0" r="9525" b="0"/>
            <wp:docPr id="12" name="Picture 12"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nit vie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9575" cy="546735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286" w:author="Unknown"/>
          <w:rFonts w:ascii="Helvetica" w:eastAsia="Times New Roman" w:hAnsi="Helvetica" w:cs="Helvetica"/>
          <w:color w:val="000000"/>
          <w:sz w:val="21"/>
          <w:szCs w:val="21"/>
        </w:rPr>
      </w:pPr>
      <w:ins w:id="287" w:author="Unknown">
        <w:r w:rsidRPr="00B753D0">
          <w:rPr>
            <w:rFonts w:ascii="Helvetica" w:eastAsia="Times New Roman" w:hAnsi="Helvetica" w:cs="Helvetica"/>
            <w:color w:val="000000"/>
            <w:sz w:val="21"/>
            <w:szCs w:val="21"/>
          </w:rPr>
          <w:t>By default this view shows all tests. You can also configure, that it only shows failing tests.</w:t>
        </w:r>
      </w:ins>
    </w:p>
    <w:p w:rsidR="00B753D0" w:rsidRPr="00B753D0" w:rsidRDefault="00B753D0" w:rsidP="00B753D0">
      <w:pPr>
        <w:spacing w:after="0" w:line="360" w:lineRule="atLeast"/>
        <w:rPr>
          <w:ins w:id="288"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724400" cy="2924175"/>
            <wp:effectExtent l="0" t="0" r="0" b="9525"/>
            <wp:docPr id="11" name="Picture 11"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view"/>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24400" cy="2924175"/>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289" w:author="Unknown"/>
          <w:rFonts w:ascii="Helvetica" w:eastAsia="Times New Roman" w:hAnsi="Helvetica" w:cs="Helvetica"/>
          <w:color w:val="000000"/>
          <w:sz w:val="21"/>
          <w:szCs w:val="21"/>
        </w:rPr>
      </w:pPr>
      <w:ins w:id="290" w:author="Unknown">
        <w:r w:rsidRPr="00B753D0">
          <w:rPr>
            <w:rFonts w:ascii="Helvetica" w:eastAsia="Times New Roman" w:hAnsi="Helvetica" w:cs="Helvetica"/>
            <w:color w:val="000000"/>
            <w:sz w:val="21"/>
            <w:szCs w:val="21"/>
          </w:rPr>
          <w:t>You can also define that the view is only activated if you have a failing test.</w:t>
        </w:r>
      </w:ins>
    </w:p>
    <w:p w:rsidR="00B753D0" w:rsidRPr="00B753D0" w:rsidRDefault="00B753D0" w:rsidP="00B753D0">
      <w:pPr>
        <w:spacing w:after="0" w:line="360" w:lineRule="atLeast"/>
        <w:rPr>
          <w:ins w:id="291" w:author="Unknown"/>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572375" cy="3048000"/>
            <wp:effectExtent l="0" t="0" r="9525" b="0"/>
            <wp:docPr id="10" name="Picture 10"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ie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572375" cy="304800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60" w:lineRule="atLeast"/>
        <w:outlineLvl w:val="2"/>
        <w:rPr>
          <w:ins w:id="292" w:author="Unknown"/>
          <w:rFonts w:ascii="Arial" w:eastAsia="Times New Roman" w:hAnsi="Arial" w:cs="Arial"/>
          <w:b/>
          <w:bCs/>
          <w:color w:val="333333"/>
          <w:sz w:val="24"/>
          <w:szCs w:val="24"/>
        </w:rPr>
      </w:pPr>
      <w:ins w:id="293" w:author="Unknown">
        <w:r w:rsidRPr="00B753D0">
          <w:rPr>
            <w:rFonts w:ascii="Arial" w:eastAsia="Times New Roman" w:hAnsi="Arial" w:cs="Arial"/>
            <w:b/>
            <w:bCs/>
            <w:color w:val="333333"/>
            <w:sz w:val="24"/>
            <w:szCs w:val="24"/>
          </w:rPr>
          <w:t>Note</w:t>
        </w:r>
      </w:ins>
    </w:p>
    <w:p w:rsidR="00B753D0" w:rsidRPr="00B753D0" w:rsidRDefault="00B753D0" w:rsidP="00B753D0">
      <w:pPr>
        <w:spacing w:after="0" w:line="360" w:lineRule="atLeast"/>
        <w:rPr>
          <w:ins w:id="294" w:author="Unknown"/>
          <w:rFonts w:ascii="Arial" w:eastAsia="Times New Roman" w:hAnsi="Arial" w:cs="Arial"/>
          <w:color w:val="000000"/>
          <w:sz w:val="27"/>
          <w:szCs w:val="27"/>
        </w:rPr>
      </w:pPr>
      <w:ins w:id="295" w:author="Unknown">
        <w:r w:rsidRPr="00B753D0">
          <w:rPr>
            <w:rFonts w:ascii="Arial" w:eastAsia="Times New Roman" w:hAnsi="Arial" w:cs="Arial"/>
            <w:color w:val="000000"/>
            <w:sz w:val="27"/>
            <w:szCs w:val="27"/>
          </w:rPr>
          <w:t> </w:t>
        </w:r>
      </w:ins>
    </w:p>
    <w:p w:rsidR="00B753D0" w:rsidRPr="00B753D0" w:rsidRDefault="00B753D0" w:rsidP="00B753D0">
      <w:pPr>
        <w:spacing w:after="240" w:line="300" w:lineRule="atLeast"/>
        <w:rPr>
          <w:ins w:id="296" w:author="Unknown"/>
          <w:rFonts w:ascii="Helvetica" w:eastAsia="Times New Roman" w:hAnsi="Helvetica" w:cs="Helvetica"/>
          <w:color w:val="000000"/>
          <w:sz w:val="21"/>
          <w:szCs w:val="21"/>
        </w:rPr>
      </w:pPr>
      <w:ins w:id="297" w:author="Unknown">
        <w:r w:rsidRPr="00B753D0">
          <w:rPr>
            <w:rFonts w:ascii="Helvetica" w:eastAsia="Times New Roman" w:hAnsi="Helvetica" w:cs="Helvetica"/>
            <w:color w:val="000000"/>
            <w:sz w:val="21"/>
            <w:szCs w:val="21"/>
          </w:rPr>
          <w:t>Eclipse creates run configurations for tests. You can see and modify these via the </w:t>
        </w:r>
        <w:r w:rsidRPr="00B753D0">
          <w:rPr>
            <w:rFonts w:ascii="Helvetica" w:eastAsia="Times New Roman" w:hAnsi="Helvetica" w:cs="Helvetica"/>
            <w:i/>
            <w:iCs/>
            <w:color w:val="000000"/>
            <w:sz w:val="21"/>
            <w:szCs w:val="21"/>
          </w:rPr>
          <w:t>Run</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Run Configurations...</w:t>
        </w:r>
        <w:r w:rsidRPr="00B753D0">
          <w:rPr>
            <w:rFonts w:ascii="Helvetica" w:eastAsia="Times New Roman" w:hAnsi="Helvetica" w:cs="Helvetica"/>
            <w:color w:val="000000"/>
            <w:sz w:val="21"/>
            <w:szCs w:val="21"/>
          </w:rPr>
          <w:t> menu.</w:t>
        </w:r>
      </w:ins>
    </w:p>
    <w:p w:rsidR="00B753D0" w:rsidRPr="00B753D0" w:rsidRDefault="00B753D0" w:rsidP="00B753D0">
      <w:pPr>
        <w:spacing w:beforeAutospacing="1" w:after="100" w:afterAutospacing="1" w:line="360" w:lineRule="atLeast"/>
        <w:outlineLvl w:val="2"/>
        <w:rPr>
          <w:ins w:id="298" w:author="Unknown"/>
          <w:rFonts w:ascii="Arial" w:eastAsia="Times New Roman" w:hAnsi="Arial" w:cs="Arial"/>
          <w:b/>
          <w:bCs/>
          <w:color w:val="333333"/>
          <w:sz w:val="24"/>
          <w:szCs w:val="24"/>
        </w:rPr>
      </w:pPr>
      <w:bookmarkStart w:id="299" w:name="usingjunit_staticimports"/>
      <w:bookmarkEnd w:id="299"/>
      <w:ins w:id="300" w:author="Unknown">
        <w:r w:rsidRPr="00B753D0">
          <w:rPr>
            <w:rFonts w:ascii="Arial" w:eastAsia="Times New Roman" w:hAnsi="Arial" w:cs="Arial"/>
            <w:b/>
            <w:bCs/>
            <w:color w:val="333333"/>
            <w:sz w:val="24"/>
            <w:szCs w:val="24"/>
          </w:rPr>
          <w:t>7.3. 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static imports</w:t>
        </w:r>
      </w:ins>
    </w:p>
    <w:p w:rsidR="00B753D0" w:rsidRPr="00B753D0" w:rsidRDefault="00B753D0" w:rsidP="00B753D0">
      <w:pPr>
        <w:spacing w:before="100" w:beforeAutospacing="1" w:after="100" w:afterAutospacing="1" w:line="300" w:lineRule="atLeast"/>
        <w:ind w:left="150" w:right="150"/>
        <w:rPr>
          <w:ins w:id="301" w:author="Unknown"/>
          <w:rFonts w:ascii="Helvetica" w:eastAsia="Times New Roman" w:hAnsi="Helvetica" w:cs="Helvetica"/>
          <w:color w:val="000000"/>
          <w:sz w:val="21"/>
          <w:szCs w:val="21"/>
        </w:rPr>
      </w:pPr>
      <w:bookmarkStart w:id="302" w:name="d345201e631"/>
      <w:bookmarkEnd w:id="302"/>
      <w:ins w:id="303" w:author="Unknown">
        <w:r w:rsidRPr="00B753D0">
          <w:rPr>
            <w:rFonts w:ascii="Helvetica" w:eastAsia="Times New Roman" w:hAnsi="Helvetica" w:cs="Helvetica"/>
            <w:color w:val="000000"/>
            <w:sz w:val="21"/>
            <w:szCs w:val="21"/>
          </w:rPr>
          <w:lastRenderedPageBreak/>
          <w:t>Static import is a feature that allows fields and methods) defined in a class as </w:t>
        </w:r>
        <w:r w:rsidRPr="00B753D0">
          <w:rPr>
            <w:rFonts w:ascii="Courier New" w:eastAsia="Times New Roman" w:hAnsi="Courier New" w:cs="Courier New"/>
            <w:color w:val="000000"/>
            <w:sz w:val="20"/>
            <w:szCs w:val="20"/>
            <w:bdr w:val="single" w:sz="6" w:space="1" w:color="D4D9D9" w:frame="1"/>
            <w:shd w:val="clear" w:color="auto" w:fill="EFF1F1"/>
          </w:rPr>
          <w:t>public static</w:t>
        </w:r>
        <w:r w:rsidRPr="00B753D0">
          <w:rPr>
            <w:rFonts w:ascii="Helvetica" w:eastAsia="Times New Roman" w:hAnsi="Helvetica" w:cs="Helvetica"/>
            <w:color w:val="000000"/>
            <w:sz w:val="21"/>
            <w:szCs w:val="21"/>
          </w:rPr>
          <w:t> to be used in Java code without specifying the class in which the field is defined.</w:t>
        </w:r>
      </w:ins>
    </w:p>
    <w:p w:rsidR="00B753D0" w:rsidRPr="00B753D0" w:rsidRDefault="00B753D0" w:rsidP="00B753D0">
      <w:pPr>
        <w:spacing w:before="100" w:beforeAutospacing="1" w:after="100" w:afterAutospacing="1" w:line="300" w:lineRule="atLeast"/>
        <w:ind w:left="150" w:right="150"/>
        <w:rPr>
          <w:ins w:id="304" w:author="Unknown"/>
          <w:rFonts w:ascii="Helvetica" w:eastAsia="Times New Roman" w:hAnsi="Helvetica" w:cs="Helvetica"/>
          <w:color w:val="000000"/>
          <w:sz w:val="21"/>
          <w:szCs w:val="21"/>
        </w:rPr>
      </w:pPr>
      <w:proofErr w:type="spellStart"/>
      <w:ins w:id="305"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assert </w:t>
        </w:r>
        <w:proofErr w:type="gramStart"/>
        <w:r w:rsidRPr="00B753D0">
          <w:rPr>
            <w:rFonts w:ascii="Helvetica" w:eastAsia="Times New Roman" w:hAnsi="Helvetica" w:cs="Helvetica"/>
            <w:color w:val="000000"/>
            <w:sz w:val="21"/>
            <w:szCs w:val="21"/>
          </w:rPr>
          <w:t>statement are</w:t>
        </w:r>
        <w:proofErr w:type="gramEnd"/>
        <w:r w:rsidRPr="00B753D0">
          <w:rPr>
            <w:rFonts w:ascii="Helvetica" w:eastAsia="Times New Roman" w:hAnsi="Helvetica" w:cs="Helvetica"/>
            <w:color w:val="000000"/>
            <w:sz w:val="21"/>
            <w:szCs w:val="21"/>
          </w:rPr>
          <w:t xml:space="preserve"> typically defined as </w:t>
        </w:r>
        <w:r w:rsidRPr="00B753D0">
          <w:rPr>
            <w:rFonts w:ascii="Courier New" w:eastAsia="Times New Roman" w:hAnsi="Courier New" w:cs="Courier New"/>
            <w:color w:val="000000"/>
            <w:sz w:val="20"/>
            <w:szCs w:val="20"/>
            <w:bdr w:val="single" w:sz="6" w:space="1" w:color="D4D9D9" w:frame="1"/>
            <w:shd w:val="clear" w:color="auto" w:fill="EFF1F1"/>
          </w:rPr>
          <w:t>public static</w:t>
        </w:r>
        <w:r w:rsidRPr="00B753D0">
          <w:rPr>
            <w:rFonts w:ascii="Helvetica" w:eastAsia="Times New Roman" w:hAnsi="Helvetica" w:cs="Helvetica"/>
            <w:color w:val="000000"/>
            <w:sz w:val="21"/>
            <w:szCs w:val="21"/>
          </w:rPr>
          <w:t> to allow the developer to write short test statements. The following snippet demonstrates an assert statement with and without static imports.</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06" w:author="Unknown"/>
          <w:rFonts w:ascii="Courier New" w:eastAsia="Times New Roman" w:hAnsi="Courier New" w:cs="Courier New"/>
          <w:color w:val="000000"/>
          <w:sz w:val="20"/>
          <w:szCs w:val="20"/>
        </w:rPr>
      </w:pPr>
      <w:ins w:id="307" w:author="Unknown">
        <w:r w:rsidRPr="00B753D0">
          <w:rPr>
            <w:rFonts w:ascii="Courier New" w:eastAsia="Times New Roman" w:hAnsi="Courier New" w:cs="Courier New"/>
            <w:i/>
            <w:iCs/>
            <w:color w:val="008800"/>
            <w:sz w:val="20"/>
            <w:szCs w:val="20"/>
          </w:rPr>
          <w:t>// without static imports you have to write the following statement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08" w:author="Unknown"/>
          <w:rFonts w:ascii="Courier New" w:eastAsia="Times New Roman" w:hAnsi="Courier New" w:cs="Courier New"/>
          <w:color w:val="000000"/>
          <w:sz w:val="20"/>
          <w:szCs w:val="20"/>
        </w:rPr>
      </w:pPr>
      <w:proofErr w:type="spellStart"/>
      <w:proofErr w:type="gramStart"/>
      <w:ins w:id="309" w:author="Unknown">
        <w:r w:rsidRPr="00B753D0">
          <w:rPr>
            <w:rFonts w:ascii="Courier New" w:eastAsia="Times New Roman" w:hAnsi="Courier New" w:cs="Courier New"/>
            <w:color w:val="000000"/>
            <w:sz w:val="20"/>
            <w:szCs w:val="20"/>
          </w:rPr>
          <w:t>Assert.assertEquals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"10 x 5 must be 50"</w:t>
        </w:r>
        <w:r w:rsidRPr="00B753D0">
          <w:rPr>
            <w:rFonts w:ascii="Courier New" w:eastAsia="Times New Roman" w:hAnsi="Courier New" w:cs="Courier New"/>
            <w:color w:val="000000"/>
            <w:sz w:val="20"/>
            <w:szCs w:val="20"/>
          </w:rPr>
          <w:t xml:space="preserve">, 50,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(10, 5));</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2" w:author="Unknown"/>
          <w:rFonts w:ascii="Courier New" w:eastAsia="Times New Roman" w:hAnsi="Courier New" w:cs="Courier New"/>
          <w:color w:val="000000"/>
          <w:sz w:val="20"/>
          <w:szCs w:val="20"/>
        </w:rPr>
      </w:pPr>
      <w:ins w:id="313" w:author="Unknown">
        <w:r w:rsidRPr="00B753D0">
          <w:rPr>
            <w:rFonts w:ascii="Courier New" w:eastAsia="Times New Roman" w:hAnsi="Courier New" w:cs="Courier New"/>
            <w:i/>
            <w:iCs/>
            <w:color w:val="008800"/>
            <w:sz w:val="20"/>
            <w:szCs w:val="20"/>
          </w:rPr>
          <w:t xml:space="preserve">// </w:t>
        </w:r>
        <w:proofErr w:type="spellStart"/>
        <w:r w:rsidRPr="00B753D0">
          <w:rPr>
            <w:rFonts w:ascii="Courier New" w:eastAsia="Times New Roman" w:hAnsi="Courier New" w:cs="Courier New"/>
            <w:i/>
            <w:iCs/>
            <w:color w:val="008800"/>
            <w:sz w:val="20"/>
            <w:szCs w:val="20"/>
          </w:rPr>
          <w:t>alteratively</w:t>
        </w:r>
        <w:proofErr w:type="spellEnd"/>
        <w:r w:rsidRPr="00B753D0">
          <w:rPr>
            <w:rFonts w:ascii="Courier New" w:eastAsia="Times New Roman" w:hAnsi="Courier New" w:cs="Courier New"/>
            <w:i/>
            <w:iCs/>
            <w:color w:val="008800"/>
            <w:sz w:val="20"/>
            <w:szCs w:val="20"/>
          </w:rPr>
          <w:t xml:space="preserve"> define </w:t>
        </w:r>
        <w:proofErr w:type="spellStart"/>
        <w:r w:rsidRPr="00B753D0">
          <w:rPr>
            <w:rFonts w:ascii="Courier New" w:eastAsia="Times New Roman" w:hAnsi="Courier New" w:cs="Courier New"/>
            <w:i/>
            <w:iCs/>
            <w:color w:val="008800"/>
            <w:sz w:val="20"/>
            <w:szCs w:val="20"/>
          </w:rPr>
          <w:t>assertEquals</w:t>
        </w:r>
        <w:proofErr w:type="spellEnd"/>
        <w:r w:rsidRPr="00B753D0">
          <w:rPr>
            <w:rFonts w:ascii="Courier New" w:eastAsia="Times New Roman" w:hAnsi="Courier New" w:cs="Courier New"/>
            <w:i/>
            <w:iCs/>
            <w:color w:val="008800"/>
            <w:sz w:val="20"/>
            <w:szCs w:val="20"/>
          </w:rPr>
          <w:t xml:space="preserve"> as static import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4" w:author="Unknown"/>
          <w:rFonts w:ascii="Courier New" w:eastAsia="Times New Roman" w:hAnsi="Courier New" w:cs="Courier New"/>
          <w:color w:val="000000"/>
          <w:sz w:val="20"/>
          <w:szCs w:val="20"/>
        </w:rPr>
      </w:pPr>
      <w:proofErr w:type="gramStart"/>
      <w:ins w:id="31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org.junit.Assert.assertEquals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6" w:author="Unknown"/>
          <w:rFonts w:ascii="Courier New" w:eastAsia="Times New Roman" w:hAnsi="Courier New" w:cs="Courier New"/>
          <w:color w:val="000000"/>
          <w:sz w:val="20"/>
          <w:szCs w:val="20"/>
        </w:rPr>
      </w:pPr>
      <w:ins w:id="317" w:author="Unknown">
        <w:r w:rsidRPr="00B753D0">
          <w:rPr>
            <w:rFonts w:ascii="Courier New" w:eastAsia="Times New Roman" w:hAnsi="Courier New" w:cs="Courier New"/>
            <w:i/>
            <w:iCs/>
            <w:color w:val="008800"/>
            <w:sz w:val="20"/>
            <w:szCs w:val="20"/>
          </w:rPr>
          <w:t>// more code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8" w:author="Unknown"/>
          <w:rFonts w:ascii="Courier New" w:eastAsia="Times New Roman" w:hAnsi="Courier New" w:cs="Courier New"/>
          <w:color w:val="000000"/>
          <w:sz w:val="20"/>
          <w:szCs w:val="20"/>
        </w:rPr>
      </w:pPr>
      <w:ins w:id="319" w:author="Unknown">
        <w:r w:rsidRPr="00B753D0">
          <w:rPr>
            <w:rFonts w:ascii="Courier New" w:eastAsia="Times New Roman" w:hAnsi="Courier New" w:cs="Courier New"/>
            <w:i/>
            <w:iCs/>
            <w:color w:val="008800"/>
            <w:sz w:val="20"/>
            <w:szCs w:val="20"/>
          </w:rPr>
          <w:t>// use it without the prefix</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20" w:author="Unknown"/>
          <w:rFonts w:ascii="Courier New" w:eastAsia="Times New Roman" w:hAnsi="Courier New" w:cs="Courier New"/>
          <w:color w:val="000000"/>
          <w:sz w:val="20"/>
          <w:szCs w:val="20"/>
        </w:rPr>
      </w:pPr>
      <w:proofErr w:type="spellStart"/>
      <w:proofErr w:type="gramStart"/>
      <w:ins w:id="321" w:author="Unknown">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"10 x 5 must be 50"</w:t>
        </w:r>
        <w:r w:rsidRPr="00B753D0">
          <w:rPr>
            <w:rFonts w:ascii="Courier New" w:eastAsia="Times New Roman" w:hAnsi="Courier New" w:cs="Courier New"/>
            <w:color w:val="000000"/>
            <w:sz w:val="20"/>
            <w:szCs w:val="20"/>
          </w:rPr>
          <w:t xml:space="preserve">, 50,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 xml:space="preserve">(10, 5)); </w:t>
        </w:r>
      </w:ins>
    </w:p>
    <w:p w:rsidR="00B753D0" w:rsidRPr="00B753D0" w:rsidRDefault="00B753D0" w:rsidP="00B753D0">
      <w:pPr>
        <w:spacing w:before="100" w:beforeAutospacing="1" w:after="100" w:afterAutospacing="1" w:line="300" w:lineRule="atLeast"/>
        <w:ind w:left="150" w:right="150"/>
        <w:rPr>
          <w:ins w:id="322" w:author="Unknown"/>
          <w:rFonts w:ascii="Helvetica" w:eastAsia="Times New Roman" w:hAnsi="Helvetica" w:cs="Helvetica"/>
          <w:color w:val="000000"/>
          <w:sz w:val="21"/>
          <w:szCs w:val="21"/>
        </w:rPr>
      </w:pPr>
      <w:ins w:id="323" w:author="Unknown">
        <w:r w:rsidRPr="00B753D0">
          <w:rPr>
            <w:rFonts w:ascii="Helvetica" w:eastAsia="Times New Roman" w:hAnsi="Helvetica" w:cs="Helvetica"/>
            <w:color w:val="000000"/>
            <w:sz w:val="21"/>
            <w:szCs w:val="21"/>
          </w:rPr>
          <w:t>The Eclipse IDE cannot always create the corresponding </w:t>
        </w:r>
        <w:r w:rsidRPr="00B753D0">
          <w:rPr>
            <w:rFonts w:ascii="Courier New" w:eastAsia="Times New Roman" w:hAnsi="Courier New" w:cs="Courier New"/>
            <w:color w:val="000000"/>
            <w:sz w:val="20"/>
            <w:szCs w:val="20"/>
            <w:bdr w:val="single" w:sz="6" w:space="1" w:color="D4D9D9" w:frame="1"/>
            <w:shd w:val="clear" w:color="auto" w:fill="EFF1F1"/>
          </w:rPr>
          <w:t>static import</w:t>
        </w:r>
        <w:r w:rsidRPr="00B753D0">
          <w:rPr>
            <w:rFonts w:ascii="Helvetica" w:eastAsia="Times New Roman" w:hAnsi="Helvetica" w:cs="Helvetica"/>
            <w:color w:val="000000"/>
            <w:sz w:val="21"/>
            <w:szCs w:val="21"/>
          </w:rPr>
          <w:t xml:space="preserve"> statements automatically. You can make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test methods available via the </w:t>
        </w:r>
        <w:r w:rsidRPr="00B753D0">
          <w:rPr>
            <w:rFonts w:ascii="Helvetica" w:eastAsia="Times New Roman" w:hAnsi="Helvetica" w:cs="Helvetica"/>
            <w:i/>
            <w:iCs/>
            <w:color w:val="000000"/>
            <w:sz w:val="21"/>
            <w:szCs w:val="21"/>
          </w:rPr>
          <w:t>Content Assists</w:t>
        </w:r>
        <w:r w:rsidRPr="00B753D0">
          <w:rPr>
            <w:rFonts w:ascii="Helvetica" w:eastAsia="Times New Roman" w:hAnsi="Helvetica" w:cs="Helvetica"/>
            <w:color w:val="000000"/>
            <w:sz w:val="21"/>
            <w:szCs w:val="21"/>
          </w:rPr>
          <w:t>. </w:t>
        </w:r>
        <w:r w:rsidRPr="00B753D0">
          <w:rPr>
            <w:rFonts w:ascii="Helvetica" w:eastAsia="Times New Roman" w:hAnsi="Helvetica" w:cs="Helvetica"/>
            <w:i/>
            <w:iCs/>
            <w:color w:val="000000"/>
            <w:sz w:val="21"/>
            <w:szCs w:val="21"/>
          </w:rPr>
          <w:t>Content Assists</w:t>
        </w:r>
        <w:r w:rsidRPr="00B753D0">
          <w:rPr>
            <w:rFonts w:ascii="Helvetica" w:eastAsia="Times New Roman" w:hAnsi="Helvetica" w:cs="Helvetica"/>
            <w:color w:val="000000"/>
            <w:sz w:val="21"/>
            <w:szCs w:val="21"/>
          </w:rPr>
          <w:t xml:space="preserve"> is </w:t>
        </w:r>
        <w:proofErr w:type="gramStart"/>
        <w:r w:rsidRPr="00B753D0">
          <w:rPr>
            <w:rFonts w:ascii="Helvetica" w:eastAsia="Times New Roman" w:hAnsi="Helvetica" w:cs="Helvetica"/>
            <w:color w:val="000000"/>
            <w:sz w:val="21"/>
            <w:szCs w:val="21"/>
          </w:rPr>
          <w:t>a functionality</w:t>
        </w:r>
        <w:proofErr w:type="gramEnd"/>
        <w:r w:rsidRPr="00B753D0">
          <w:rPr>
            <w:rFonts w:ascii="Helvetica" w:eastAsia="Times New Roman" w:hAnsi="Helvetica" w:cs="Helvetica"/>
            <w:color w:val="000000"/>
            <w:sz w:val="21"/>
            <w:szCs w:val="21"/>
          </w:rPr>
          <w:t xml:space="preserve"> in Eclipse which allows the developer to get context sensitive code completion in an editor upon user request. See </w:t>
        </w:r>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"http://www.vogella.com/tutorials/JUnit/article.html" \l "juniteclipse_class" \o "8.2. Configure Favorites in the preferences"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Section 8.2, “Configure Favorites in the preferences”</w:t>
        </w:r>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 for the required setup.</w:t>
        </w:r>
      </w:ins>
    </w:p>
    <w:p w:rsidR="00B753D0" w:rsidRPr="00B753D0" w:rsidRDefault="00B753D0" w:rsidP="00B753D0">
      <w:pPr>
        <w:spacing w:beforeAutospacing="1" w:after="100" w:afterAutospacing="1" w:line="360" w:lineRule="atLeast"/>
        <w:outlineLvl w:val="2"/>
        <w:rPr>
          <w:ins w:id="324" w:author="Unknown"/>
          <w:rFonts w:ascii="Arial" w:eastAsia="Times New Roman" w:hAnsi="Arial" w:cs="Arial"/>
          <w:b/>
          <w:bCs/>
          <w:color w:val="333333"/>
          <w:sz w:val="24"/>
          <w:szCs w:val="24"/>
        </w:rPr>
      </w:pPr>
      <w:bookmarkStart w:id="325" w:name="usingjunit_testsuites"/>
      <w:bookmarkEnd w:id="325"/>
      <w:ins w:id="326" w:author="Unknown">
        <w:r w:rsidRPr="00B753D0">
          <w:rPr>
            <w:rFonts w:ascii="Arial" w:eastAsia="Times New Roman" w:hAnsi="Arial" w:cs="Arial"/>
            <w:b/>
            <w:bCs/>
            <w:color w:val="333333"/>
            <w:sz w:val="24"/>
            <w:szCs w:val="24"/>
          </w:rPr>
          <w:t>7.4. Wizard for creating test suites</w:t>
        </w:r>
      </w:ins>
    </w:p>
    <w:p w:rsidR="00B753D0" w:rsidRPr="00B753D0" w:rsidRDefault="00B753D0" w:rsidP="00B753D0">
      <w:pPr>
        <w:spacing w:before="100" w:beforeAutospacing="1" w:after="100" w:afterAutospacing="1" w:line="300" w:lineRule="atLeast"/>
        <w:ind w:left="150" w:right="150"/>
        <w:rPr>
          <w:ins w:id="327" w:author="Unknown"/>
          <w:rFonts w:ascii="Helvetica" w:eastAsia="Times New Roman" w:hAnsi="Helvetica" w:cs="Helvetica"/>
          <w:color w:val="000000"/>
          <w:sz w:val="21"/>
          <w:szCs w:val="21"/>
        </w:rPr>
      </w:pPr>
      <w:ins w:id="328" w:author="Unknown">
        <w:r w:rsidRPr="00B753D0">
          <w:rPr>
            <w:rFonts w:ascii="Helvetica" w:eastAsia="Times New Roman" w:hAnsi="Helvetica" w:cs="Helvetica"/>
            <w:color w:val="000000"/>
            <w:sz w:val="21"/>
            <w:szCs w:val="21"/>
          </w:rPr>
          <w:t>To create a test suite in Eclipse, you select the test classes which should be included into this in the </w:t>
        </w:r>
        <w:r w:rsidRPr="00B753D0">
          <w:rPr>
            <w:rFonts w:ascii="Helvetica" w:eastAsia="Times New Roman" w:hAnsi="Helvetica" w:cs="Helvetica"/>
            <w:i/>
            <w:iCs/>
            <w:color w:val="000000"/>
            <w:sz w:val="21"/>
            <w:szCs w:val="21"/>
          </w:rPr>
          <w:t>Package Explorer</w:t>
        </w:r>
        <w:r w:rsidRPr="00B753D0">
          <w:rPr>
            <w:rFonts w:ascii="Helvetica" w:eastAsia="Times New Roman" w:hAnsi="Helvetica" w:cs="Helvetica"/>
            <w:color w:val="000000"/>
            <w:sz w:val="21"/>
            <w:szCs w:val="21"/>
          </w:rPr>
          <w:t> view, right-click on them and select </w:t>
        </w:r>
        <w:r w:rsidRPr="00B753D0">
          <w:rPr>
            <w:rFonts w:ascii="Helvetica" w:eastAsia="Times New Roman" w:hAnsi="Helvetica" w:cs="Helvetica"/>
            <w:i/>
            <w:iCs/>
            <w:color w:val="000000"/>
            <w:sz w:val="21"/>
            <w:szCs w:val="21"/>
          </w:rPr>
          <w:t>New </w:t>
        </w:r>
        <w:r w:rsidRPr="00B753D0">
          <w:rPr>
            <w:rFonts w:ascii="Helvetica" w:eastAsia="Times New Roman" w:hAnsi="Helvetica" w:cs="Helvetica"/>
            <w:color w:val="000000"/>
            <w:sz w:val="21"/>
            <w:szCs w:val="21"/>
          </w:rPr>
          <w:t>→ </w:t>
        </w:r>
        <w:r w:rsidRPr="00B753D0">
          <w:rPr>
            <w:rFonts w:ascii="Helvetica" w:eastAsia="Times New Roman" w:hAnsi="Helvetica" w:cs="Helvetica"/>
            <w:i/>
            <w:iCs/>
            <w:color w:val="000000"/>
            <w:sz w:val="21"/>
            <w:szCs w:val="21"/>
          </w:rPr>
          <w:t>Other...</w:t>
        </w:r>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Test Suite</w:t>
        </w:r>
        <w:r w:rsidRPr="00B753D0">
          <w:rPr>
            <w:rFonts w:ascii="Helvetica" w:eastAsia="Times New Roman" w:hAnsi="Helvetica" w:cs="Helvetica"/>
            <w:color w:val="000000"/>
            <w:sz w:val="21"/>
            <w:szCs w:val="21"/>
          </w:rPr>
          <w:t>.</w:t>
        </w:r>
      </w:ins>
    </w:p>
    <w:p w:rsidR="00B753D0" w:rsidRPr="00B753D0" w:rsidRDefault="00B753D0" w:rsidP="00B753D0">
      <w:pPr>
        <w:spacing w:after="0" w:line="360" w:lineRule="atLeast"/>
        <w:rPr>
          <w:ins w:id="329"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8825" cy="4867275"/>
            <wp:effectExtent l="0" t="0" r="9525" b="9525"/>
            <wp:docPr id="9" name="Picture 9"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test suit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8825" cy="4867275"/>
                    </a:xfrm>
                    <a:prstGeom prst="rect">
                      <a:avLst/>
                    </a:prstGeom>
                    <a:noFill/>
                    <a:ln>
                      <a:noFill/>
                    </a:ln>
                  </pic:spPr>
                </pic:pic>
              </a:graphicData>
            </a:graphic>
          </wp:inline>
        </w:drawing>
      </w:r>
    </w:p>
    <w:p w:rsidR="00B753D0" w:rsidRPr="00B753D0" w:rsidRDefault="00B753D0" w:rsidP="00B753D0">
      <w:pPr>
        <w:spacing w:beforeAutospacing="1" w:after="100" w:afterAutospacing="1" w:line="360" w:lineRule="atLeast"/>
        <w:outlineLvl w:val="2"/>
        <w:rPr>
          <w:ins w:id="330" w:author="Unknown"/>
          <w:rFonts w:ascii="Arial" w:eastAsia="Times New Roman" w:hAnsi="Arial" w:cs="Arial"/>
          <w:b/>
          <w:bCs/>
          <w:color w:val="333333"/>
          <w:sz w:val="24"/>
          <w:szCs w:val="24"/>
        </w:rPr>
      </w:pPr>
      <w:bookmarkStart w:id="331" w:name="usingjunit_execption"/>
      <w:bookmarkEnd w:id="331"/>
      <w:ins w:id="332" w:author="Unknown">
        <w:r w:rsidRPr="00B753D0">
          <w:rPr>
            <w:rFonts w:ascii="Arial" w:eastAsia="Times New Roman" w:hAnsi="Arial" w:cs="Arial"/>
            <w:b/>
            <w:bCs/>
            <w:color w:val="333333"/>
            <w:sz w:val="24"/>
            <w:szCs w:val="24"/>
          </w:rPr>
          <w:t>7.5. Testing exception</w:t>
        </w:r>
      </w:ins>
    </w:p>
    <w:p w:rsidR="00B753D0" w:rsidRPr="00B753D0" w:rsidRDefault="00B753D0" w:rsidP="00B753D0">
      <w:pPr>
        <w:spacing w:before="100" w:beforeAutospacing="1" w:after="100" w:afterAutospacing="1" w:line="300" w:lineRule="atLeast"/>
        <w:ind w:left="150" w:right="150"/>
        <w:rPr>
          <w:ins w:id="333" w:author="Unknown"/>
          <w:rFonts w:ascii="Helvetica" w:eastAsia="Times New Roman" w:hAnsi="Helvetica" w:cs="Helvetica"/>
          <w:color w:val="000000"/>
          <w:sz w:val="21"/>
          <w:szCs w:val="21"/>
        </w:rPr>
      </w:pPr>
      <w:bookmarkStart w:id="334" w:name="d345201e694"/>
      <w:bookmarkEnd w:id="334"/>
      <w:ins w:id="335" w:author="Unknown">
        <w:r w:rsidRPr="00B753D0">
          <w:rPr>
            <w:rFonts w:ascii="Helvetica" w:eastAsia="Times New Roman" w:hAnsi="Helvetica" w:cs="Helvetica"/>
            <w:color w:val="000000"/>
            <w:sz w:val="21"/>
            <w:szCs w:val="21"/>
          </w:rPr>
          <w:t>The </w:t>
        </w:r>
        <w:r w:rsidRPr="00B753D0">
          <w:rPr>
            <w:rFonts w:ascii="Courier New" w:eastAsia="Times New Roman" w:hAnsi="Courier New" w:cs="Courier New"/>
            <w:color w:val="000000"/>
            <w:sz w:val="20"/>
            <w:szCs w:val="20"/>
            <w:bdr w:val="single" w:sz="6" w:space="1" w:color="D4D9D9" w:frame="1"/>
            <w:shd w:val="clear" w:color="auto" w:fill="EFF1F1"/>
          </w:rPr>
          <w:t xml:space="preserve">@Test (expected = </w:t>
        </w:r>
        <w:proofErr w:type="spellStart"/>
        <w:r w:rsidRPr="00B753D0">
          <w:rPr>
            <w:rFonts w:ascii="Courier New" w:eastAsia="Times New Roman" w:hAnsi="Courier New" w:cs="Courier New"/>
            <w:color w:val="000000"/>
            <w:sz w:val="20"/>
            <w:szCs w:val="20"/>
            <w:bdr w:val="single" w:sz="6" w:space="1" w:color="D4D9D9" w:frame="1"/>
            <w:shd w:val="clear" w:color="auto" w:fill="EFF1F1"/>
          </w:rPr>
          <w:t>Exception.class</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r w:rsidRPr="00B753D0">
          <w:rPr>
            <w:rFonts w:ascii="Helvetica" w:eastAsia="Times New Roman" w:hAnsi="Helvetica" w:cs="Helvetica"/>
            <w:color w:val="000000"/>
            <w:sz w:val="21"/>
            <w:szCs w:val="21"/>
          </w:rPr>
          <w:t> annotation is limited as it can only test for one exception. To test exceptions, you can use the following test pattern.</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6" w:author="Unknown"/>
          <w:rFonts w:ascii="Courier New" w:eastAsia="Times New Roman" w:hAnsi="Courier New" w:cs="Courier New"/>
          <w:color w:val="000000"/>
          <w:sz w:val="20"/>
          <w:szCs w:val="20"/>
        </w:rPr>
      </w:pPr>
      <w:proofErr w:type="gramStart"/>
      <w:ins w:id="337" w:author="Unknown">
        <w:r w:rsidRPr="00B753D0">
          <w:rPr>
            <w:rFonts w:ascii="Courier New" w:eastAsia="Times New Roman" w:hAnsi="Courier New" w:cs="Courier New"/>
            <w:b/>
            <w:bCs/>
            <w:color w:val="7F0055"/>
            <w:sz w:val="20"/>
            <w:szCs w:val="20"/>
          </w:rPr>
          <w:t>try</w:t>
        </w:r>
        <w:proofErr w:type="gram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8" w:author="Unknown"/>
          <w:rFonts w:ascii="Courier New" w:eastAsia="Times New Roman" w:hAnsi="Courier New" w:cs="Courier New"/>
          <w:color w:val="000000"/>
          <w:sz w:val="20"/>
          <w:szCs w:val="20"/>
        </w:rPr>
      </w:pPr>
      <w:ins w:id="339"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mustThrowException</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0" w:author="Unknown"/>
          <w:rFonts w:ascii="Courier New" w:eastAsia="Times New Roman" w:hAnsi="Courier New" w:cs="Courier New"/>
          <w:color w:val="000000"/>
          <w:sz w:val="20"/>
          <w:szCs w:val="20"/>
        </w:rPr>
      </w:pPr>
      <w:ins w:id="341"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color w:val="000000"/>
            <w:sz w:val="20"/>
            <w:szCs w:val="20"/>
          </w:rPr>
          <w:t>fail(</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2" w:author="Unknown"/>
          <w:rFonts w:ascii="Courier New" w:eastAsia="Times New Roman" w:hAnsi="Courier New" w:cs="Courier New"/>
          <w:color w:val="000000"/>
          <w:sz w:val="20"/>
          <w:szCs w:val="20"/>
        </w:rPr>
      </w:pPr>
      <w:ins w:id="343"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catch</w:t>
        </w:r>
        <w:r w:rsidRPr="00B753D0">
          <w:rPr>
            <w:rFonts w:ascii="Courier New" w:eastAsia="Times New Roman" w:hAnsi="Courier New" w:cs="Courier New"/>
            <w:color w:val="000000"/>
            <w:sz w:val="20"/>
            <w:szCs w:val="20"/>
          </w:rPr>
          <w:t xml:space="preserve"> (Exception 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4" w:author="Unknown"/>
          <w:rFonts w:ascii="Courier New" w:eastAsia="Times New Roman" w:hAnsi="Courier New" w:cs="Courier New"/>
          <w:color w:val="000000"/>
          <w:sz w:val="20"/>
          <w:szCs w:val="20"/>
        </w:rPr>
      </w:pPr>
      <w:ins w:id="345"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expected</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6" w:author="Unknown"/>
          <w:rFonts w:ascii="Courier New" w:eastAsia="Times New Roman" w:hAnsi="Courier New" w:cs="Courier New"/>
          <w:color w:val="000000"/>
          <w:sz w:val="20"/>
          <w:szCs w:val="20"/>
        </w:rPr>
      </w:pPr>
      <w:ins w:id="347"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could also check for message of exception, etc.</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48" w:author="Unknown"/>
          <w:rFonts w:ascii="Courier New" w:eastAsia="Times New Roman" w:hAnsi="Courier New" w:cs="Courier New"/>
          <w:color w:val="000000"/>
          <w:sz w:val="20"/>
          <w:szCs w:val="20"/>
        </w:rPr>
      </w:pPr>
      <w:ins w:id="349"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Autospacing="1" w:after="100" w:afterAutospacing="1" w:line="360" w:lineRule="atLeast"/>
        <w:outlineLvl w:val="1"/>
        <w:rPr>
          <w:ins w:id="350" w:author="Unknown"/>
          <w:rFonts w:ascii="Arial" w:eastAsia="Times New Roman" w:hAnsi="Arial" w:cs="Arial"/>
          <w:b/>
          <w:bCs/>
          <w:color w:val="333333"/>
          <w:sz w:val="30"/>
          <w:szCs w:val="30"/>
        </w:rPr>
      </w:pPr>
      <w:bookmarkStart w:id="351" w:name="juniteclipse"/>
      <w:ins w:id="352" w:author="Unknown">
        <w:r w:rsidRPr="00B753D0">
          <w:rPr>
            <w:rFonts w:ascii="Arial" w:eastAsia="Times New Roman" w:hAnsi="Arial" w:cs="Arial"/>
            <w:b/>
            <w:bCs/>
            <w:color w:val="333333"/>
            <w:sz w:val="30"/>
            <w:szCs w:val="30"/>
          </w:rPr>
          <w:lastRenderedPageBreak/>
          <w:t xml:space="preserve">8. Exercise: Setting Eclipse up for using </w:t>
        </w:r>
        <w:proofErr w:type="spellStart"/>
        <w:r w:rsidRPr="00B753D0">
          <w:rPr>
            <w:rFonts w:ascii="Arial" w:eastAsia="Times New Roman" w:hAnsi="Arial" w:cs="Arial"/>
            <w:b/>
            <w:bCs/>
            <w:color w:val="333333"/>
            <w:sz w:val="30"/>
            <w:szCs w:val="30"/>
          </w:rPr>
          <w:t>JUnit</w:t>
        </w:r>
        <w:proofErr w:type="spellEnd"/>
      </w:ins>
    </w:p>
    <w:p w:rsidR="00B753D0" w:rsidRPr="00B753D0" w:rsidRDefault="00B753D0" w:rsidP="00B753D0">
      <w:pPr>
        <w:spacing w:beforeAutospacing="1" w:after="100" w:afterAutospacing="1" w:line="360" w:lineRule="atLeast"/>
        <w:outlineLvl w:val="2"/>
        <w:rPr>
          <w:ins w:id="353" w:author="Unknown"/>
          <w:rFonts w:ascii="Arial" w:eastAsia="Times New Roman" w:hAnsi="Arial" w:cs="Arial"/>
          <w:b/>
          <w:bCs/>
          <w:color w:val="333333"/>
          <w:sz w:val="24"/>
          <w:szCs w:val="24"/>
        </w:rPr>
      </w:pPr>
      <w:bookmarkStart w:id="354" w:name="exercise_staticimports_target"/>
      <w:bookmarkEnd w:id="354"/>
      <w:ins w:id="355" w:author="Unknown">
        <w:r w:rsidRPr="00B753D0">
          <w:rPr>
            <w:rFonts w:ascii="Arial" w:eastAsia="Times New Roman" w:hAnsi="Arial" w:cs="Arial"/>
            <w:b/>
            <w:bCs/>
            <w:color w:val="333333"/>
            <w:sz w:val="24"/>
            <w:szCs w:val="24"/>
          </w:rPr>
          <w:t>8.1. Target</w:t>
        </w:r>
      </w:ins>
    </w:p>
    <w:p w:rsidR="00B753D0" w:rsidRPr="00B753D0" w:rsidRDefault="00B753D0" w:rsidP="00B753D0">
      <w:pPr>
        <w:spacing w:before="100" w:beforeAutospacing="1" w:after="100" w:afterAutospacing="1" w:line="300" w:lineRule="atLeast"/>
        <w:ind w:left="150" w:right="150"/>
        <w:rPr>
          <w:ins w:id="356" w:author="Unknown"/>
          <w:rFonts w:ascii="Helvetica" w:eastAsia="Times New Roman" w:hAnsi="Helvetica" w:cs="Helvetica"/>
          <w:color w:val="000000"/>
          <w:sz w:val="21"/>
          <w:szCs w:val="21"/>
        </w:rPr>
      </w:pPr>
      <w:ins w:id="357" w:author="Unknown">
        <w:r w:rsidRPr="00B753D0">
          <w:rPr>
            <w:rFonts w:ascii="Helvetica" w:eastAsia="Times New Roman" w:hAnsi="Helvetica" w:cs="Helvetica"/>
            <w:color w:val="000000"/>
            <w:sz w:val="21"/>
            <w:szCs w:val="21"/>
          </w:rPr>
          <w:t xml:space="preserve">In this exercise you want to configure Eclipse to allow you to use code completion to insert typical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method calls.</w:t>
        </w:r>
      </w:ins>
    </w:p>
    <w:p w:rsidR="00B753D0" w:rsidRPr="00B753D0" w:rsidRDefault="00B753D0" w:rsidP="00B753D0">
      <w:pPr>
        <w:spacing w:beforeAutospacing="1" w:after="100" w:afterAutospacing="1" w:line="360" w:lineRule="atLeast"/>
        <w:outlineLvl w:val="2"/>
        <w:rPr>
          <w:ins w:id="358" w:author="Unknown"/>
          <w:rFonts w:ascii="Arial" w:eastAsia="Times New Roman" w:hAnsi="Arial" w:cs="Arial"/>
          <w:b/>
          <w:bCs/>
          <w:color w:val="333333"/>
          <w:sz w:val="24"/>
          <w:szCs w:val="24"/>
        </w:rPr>
      </w:pPr>
      <w:bookmarkStart w:id="359" w:name="juniteclipse_class"/>
      <w:ins w:id="360" w:author="Unknown">
        <w:r w:rsidRPr="00B753D0">
          <w:rPr>
            <w:rFonts w:ascii="Arial" w:eastAsia="Times New Roman" w:hAnsi="Arial" w:cs="Arial"/>
            <w:b/>
            <w:bCs/>
            <w:color w:val="333333"/>
            <w:sz w:val="24"/>
            <w:szCs w:val="24"/>
          </w:rPr>
          <w:t>8.2. Configure Favorites in the preferences</w:t>
        </w:r>
      </w:ins>
    </w:p>
    <w:p w:rsidR="00B753D0" w:rsidRPr="00B753D0" w:rsidRDefault="00B753D0" w:rsidP="00B753D0">
      <w:pPr>
        <w:spacing w:before="100" w:beforeAutospacing="1" w:after="100" w:afterAutospacing="1" w:line="300" w:lineRule="atLeast"/>
        <w:ind w:left="150" w:right="150"/>
        <w:rPr>
          <w:ins w:id="361" w:author="Unknown"/>
          <w:rFonts w:ascii="Helvetica" w:eastAsia="Times New Roman" w:hAnsi="Helvetica" w:cs="Helvetica"/>
          <w:color w:val="000000"/>
          <w:sz w:val="21"/>
          <w:szCs w:val="21"/>
        </w:rPr>
      </w:pPr>
      <w:ins w:id="362" w:author="Unknown">
        <w:r w:rsidRPr="00B753D0">
          <w:rPr>
            <w:rFonts w:ascii="Helvetica" w:eastAsia="Times New Roman" w:hAnsi="Helvetica" w:cs="Helvetica"/>
            <w:color w:val="000000"/>
            <w:sz w:val="21"/>
            <w:szCs w:val="21"/>
          </w:rPr>
          <w:t>Open the Preferences via </w:t>
        </w:r>
        <w:r w:rsidRPr="00B753D0">
          <w:rPr>
            <w:rFonts w:ascii="Helvetica" w:eastAsia="Times New Roman" w:hAnsi="Helvetica" w:cs="Helvetica"/>
            <w:i/>
            <w:iCs/>
            <w:color w:val="000000"/>
            <w:sz w:val="21"/>
            <w:szCs w:val="21"/>
          </w:rPr>
          <w:t>Window</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Preferences</w:t>
        </w:r>
        <w:r w:rsidRPr="00B753D0">
          <w:rPr>
            <w:rFonts w:ascii="Helvetica" w:eastAsia="Times New Roman" w:hAnsi="Helvetica" w:cs="Helvetica"/>
            <w:color w:val="000000"/>
            <w:sz w:val="21"/>
            <w:szCs w:val="21"/>
          </w:rPr>
          <w:t> and select </w:t>
        </w:r>
        <w:r w:rsidRPr="00B753D0">
          <w:rPr>
            <w:rFonts w:ascii="Helvetica" w:eastAsia="Times New Roman" w:hAnsi="Helvetica" w:cs="Helvetica"/>
            <w:i/>
            <w:iCs/>
            <w:color w:val="000000"/>
            <w:sz w:val="21"/>
            <w:szCs w:val="21"/>
          </w:rPr>
          <w:t>Java</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Editor</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Content Assist</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Favorites</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363" w:author="Unknown"/>
          <w:rFonts w:ascii="Helvetica" w:eastAsia="Times New Roman" w:hAnsi="Helvetica" w:cs="Helvetica"/>
          <w:color w:val="000000"/>
          <w:sz w:val="21"/>
          <w:szCs w:val="21"/>
        </w:rPr>
      </w:pPr>
      <w:ins w:id="364" w:author="Unknown">
        <w:r w:rsidRPr="00B753D0">
          <w:rPr>
            <w:rFonts w:ascii="Helvetica" w:eastAsia="Times New Roman" w:hAnsi="Helvetica" w:cs="Helvetica"/>
            <w:color w:val="000000"/>
            <w:sz w:val="21"/>
            <w:szCs w:val="21"/>
          </w:rPr>
          <w:t>Use the </w:t>
        </w:r>
        <w:r w:rsidRPr="00B753D0">
          <w:rPr>
            <w:rFonts w:ascii="Helvetica" w:eastAsia="Times New Roman" w:hAnsi="Helvetica" w:cs="Helvetica"/>
            <w:i/>
            <w:iCs/>
            <w:color w:val="000000"/>
            <w:sz w:val="21"/>
            <w:szCs w:val="21"/>
          </w:rPr>
          <w:t>New Type</w:t>
        </w:r>
        <w:r w:rsidRPr="00B753D0">
          <w:rPr>
            <w:rFonts w:ascii="Helvetica" w:eastAsia="Times New Roman" w:hAnsi="Helvetica" w:cs="Helvetica"/>
            <w:color w:val="000000"/>
            <w:sz w:val="21"/>
            <w:szCs w:val="21"/>
          </w:rPr>
          <w:t> button to add the following entries to it:</w:t>
        </w:r>
      </w:ins>
    </w:p>
    <w:p w:rsidR="00B753D0" w:rsidRPr="00B753D0" w:rsidRDefault="00B753D0" w:rsidP="00B753D0">
      <w:pPr>
        <w:numPr>
          <w:ilvl w:val="0"/>
          <w:numId w:val="1"/>
        </w:numPr>
        <w:spacing w:before="100" w:beforeAutospacing="1" w:after="100" w:afterAutospacing="1" w:line="300" w:lineRule="atLeast"/>
        <w:ind w:left="870" w:right="150"/>
        <w:rPr>
          <w:ins w:id="365" w:author="Unknown"/>
          <w:rFonts w:ascii="Helvetica" w:eastAsia="Times New Roman" w:hAnsi="Helvetica" w:cs="Helvetica"/>
          <w:color w:val="000000"/>
          <w:sz w:val="21"/>
          <w:szCs w:val="21"/>
        </w:rPr>
      </w:pPr>
      <w:proofErr w:type="spellStart"/>
      <w:ins w:id="366" w:author="Unknown">
        <w:r w:rsidRPr="00B753D0">
          <w:rPr>
            <w:rFonts w:ascii="Courier New" w:eastAsia="Times New Roman" w:hAnsi="Courier New" w:cs="Courier New"/>
            <w:color w:val="000000"/>
            <w:sz w:val="20"/>
            <w:szCs w:val="20"/>
            <w:bdr w:val="single" w:sz="6" w:space="1" w:color="D4D9D9" w:frame="1"/>
            <w:shd w:val="clear" w:color="auto" w:fill="EFF1F1"/>
          </w:rPr>
          <w:t>org.junit.Assert</w:t>
        </w:r>
        <w:proofErr w:type="spellEnd"/>
      </w:ins>
    </w:p>
    <w:p w:rsidR="00B753D0" w:rsidRPr="00B753D0" w:rsidRDefault="00B753D0" w:rsidP="00B753D0">
      <w:pPr>
        <w:numPr>
          <w:ilvl w:val="0"/>
          <w:numId w:val="1"/>
        </w:numPr>
        <w:spacing w:before="100" w:beforeAutospacing="1" w:after="100" w:afterAutospacing="1" w:line="300" w:lineRule="atLeast"/>
        <w:ind w:left="870" w:right="150"/>
        <w:rPr>
          <w:ins w:id="367" w:author="Unknown"/>
          <w:rFonts w:ascii="Helvetica" w:eastAsia="Times New Roman" w:hAnsi="Helvetica" w:cs="Helvetica"/>
          <w:color w:val="000000"/>
          <w:sz w:val="21"/>
          <w:szCs w:val="21"/>
        </w:rPr>
      </w:pPr>
      <w:proofErr w:type="spellStart"/>
      <w:ins w:id="368" w:author="Unknown">
        <w:r w:rsidRPr="00B753D0">
          <w:rPr>
            <w:rFonts w:ascii="Courier New" w:eastAsia="Times New Roman" w:hAnsi="Courier New" w:cs="Courier New"/>
            <w:color w:val="000000"/>
            <w:sz w:val="20"/>
            <w:szCs w:val="20"/>
            <w:bdr w:val="single" w:sz="6" w:space="1" w:color="D4D9D9" w:frame="1"/>
            <w:shd w:val="clear" w:color="auto" w:fill="EFF1F1"/>
          </w:rPr>
          <w:t>org.hamcrest.CoreMatchers</w:t>
        </w:r>
        <w:proofErr w:type="spellEnd"/>
      </w:ins>
    </w:p>
    <w:p w:rsidR="00B753D0" w:rsidRPr="00B753D0" w:rsidRDefault="00B753D0" w:rsidP="00B753D0">
      <w:pPr>
        <w:numPr>
          <w:ilvl w:val="0"/>
          <w:numId w:val="1"/>
        </w:numPr>
        <w:spacing w:before="100" w:beforeAutospacing="1" w:after="100" w:afterAutospacing="1" w:line="300" w:lineRule="atLeast"/>
        <w:ind w:left="870" w:right="150"/>
        <w:rPr>
          <w:ins w:id="369" w:author="Unknown"/>
          <w:rFonts w:ascii="Helvetica" w:eastAsia="Times New Roman" w:hAnsi="Helvetica" w:cs="Helvetica"/>
          <w:color w:val="000000"/>
          <w:sz w:val="21"/>
          <w:szCs w:val="21"/>
        </w:rPr>
      </w:pPr>
      <w:proofErr w:type="spellStart"/>
      <w:ins w:id="370" w:author="Unknown">
        <w:r w:rsidRPr="00B753D0">
          <w:rPr>
            <w:rFonts w:ascii="Courier New" w:eastAsia="Times New Roman" w:hAnsi="Courier New" w:cs="Courier New"/>
            <w:color w:val="000000"/>
            <w:sz w:val="20"/>
            <w:szCs w:val="20"/>
            <w:bdr w:val="single" w:sz="6" w:space="1" w:color="D4D9D9" w:frame="1"/>
            <w:shd w:val="clear" w:color="auto" w:fill="EFF1F1"/>
          </w:rPr>
          <w:t>org.hamcrest.Matchers</w:t>
        </w:r>
        <w:proofErr w:type="spellEnd"/>
      </w:ins>
    </w:p>
    <w:p w:rsidR="00B753D0" w:rsidRPr="00B753D0" w:rsidRDefault="00B753D0" w:rsidP="00B753D0">
      <w:pPr>
        <w:spacing w:before="100" w:beforeAutospacing="1" w:after="100" w:afterAutospacing="1" w:line="300" w:lineRule="atLeast"/>
        <w:ind w:left="150" w:right="150"/>
        <w:rPr>
          <w:ins w:id="371" w:author="Unknown"/>
          <w:rFonts w:ascii="Helvetica" w:eastAsia="Times New Roman" w:hAnsi="Helvetica" w:cs="Helvetica"/>
          <w:color w:val="000000"/>
          <w:sz w:val="21"/>
          <w:szCs w:val="21"/>
        </w:rPr>
      </w:pPr>
      <w:ins w:id="372" w:author="Unknown">
        <w:r w:rsidRPr="00B753D0">
          <w:rPr>
            <w:rFonts w:ascii="Helvetica" w:eastAsia="Times New Roman" w:hAnsi="Helvetica" w:cs="Helvetica"/>
            <w:color w:val="000000"/>
            <w:sz w:val="21"/>
            <w:szCs w:val="21"/>
          </w:rPr>
          <w:t>This makes, for example,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assertTrue</w:t>
        </w:r>
        <w:proofErr w:type="spellEnd"/>
        <w:r w:rsidRPr="00B753D0">
          <w:rPr>
            <w:rFonts w:ascii="Helvetica" w:eastAsia="Times New Roman" w:hAnsi="Helvetica" w:cs="Helvetica"/>
            <w:color w:val="000000"/>
            <w:sz w:val="21"/>
            <w:szCs w:val="21"/>
          </w:rPr>
          <w:t>, </w:t>
        </w:r>
        <w:proofErr w:type="spellStart"/>
        <w:r w:rsidRPr="00B753D0">
          <w:rPr>
            <w:rFonts w:ascii="Courier New" w:eastAsia="Times New Roman" w:hAnsi="Courier New" w:cs="Courier New"/>
            <w:color w:val="000000"/>
            <w:sz w:val="20"/>
            <w:szCs w:val="20"/>
            <w:bdr w:val="single" w:sz="6" w:space="1" w:color="D4D9D9" w:frame="1"/>
            <w:shd w:val="clear" w:color="auto" w:fill="EFF1F1"/>
          </w:rPr>
          <w:t>assertFalse</w:t>
        </w:r>
        <w:proofErr w:type="spellEnd"/>
        <w:r w:rsidRPr="00B753D0">
          <w:rPr>
            <w:rFonts w:ascii="Helvetica" w:eastAsia="Times New Roman" w:hAnsi="Helvetica" w:cs="Helvetica"/>
            <w:color w:val="000000"/>
            <w:sz w:val="21"/>
            <w:szCs w:val="21"/>
          </w:rPr>
          <w:t> and </w:t>
        </w:r>
        <w:proofErr w:type="spellStart"/>
        <w:r w:rsidRPr="00B753D0">
          <w:rPr>
            <w:rFonts w:ascii="Courier New" w:eastAsia="Times New Roman" w:hAnsi="Courier New" w:cs="Courier New"/>
            <w:color w:val="000000"/>
            <w:sz w:val="20"/>
            <w:szCs w:val="20"/>
            <w:bdr w:val="single" w:sz="6" w:space="1" w:color="D4D9D9" w:frame="1"/>
            <w:shd w:val="clear" w:color="auto" w:fill="EFF1F1"/>
          </w:rPr>
          <w:t>assertEquals</w:t>
        </w:r>
        <w:proofErr w:type="spellEnd"/>
        <w:r w:rsidRPr="00B753D0">
          <w:rPr>
            <w:rFonts w:ascii="Helvetica" w:eastAsia="Times New Roman" w:hAnsi="Helvetica" w:cs="Helvetica"/>
            <w:color w:val="000000"/>
            <w:sz w:val="21"/>
            <w:szCs w:val="21"/>
          </w:rPr>
          <w:t> methods directly available in the </w:t>
        </w:r>
        <w:r w:rsidRPr="00B753D0">
          <w:rPr>
            <w:rFonts w:ascii="Helvetica" w:eastAsia="Times New Roman" w:hAnsi="Helvetica" w:cs="Helvetica"/>
            <w:i/>
            <w:iCs/>
            <w:color w:val="000000"/>
            <w:sz w:val="21"/>
            <w:szCs w:val="21"/>
          </w:rPr>
          <w:t>Content Assists</w:t>
        </w:r>
        <w:r w:rsidRPr="00B753D0">
          <w:rPr>
            <w:rFonts w:ascii="Helvetica" w:eastAsia="Times New Roman" w:hAnsi="Helvetica" w:cs="Helvetica"/>
            <w:color w:val="000000"/>
            <w:sz w:val="21"/>
            <w:szCs w:val="21"/>
          </w:rPr>
          <w:t>.</w:t>
        </w:r>
      </w:ins>
    </w:p>
    <w:p w:rsidR="00B753D0" w:rsidRPr="00B753D0" w:rsidRDefault="00B753D0" w:rsidP="00B753D0">
      <w:pPr>
        <w:spacing w:after="0" w:line="360" w:lineRule="atLeast"/>
        <w:rPr>
          <w:ins w:id="373"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743700" cy="5610225"/>
            <wp:effectExtent l="0" t="0" r="0" b="9525"/>
            <wp:docPr id="8" name="Picture 8"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static imports to the preferenc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43700" cy="5610225"/>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374" w:author="Unknown"/>
          <w:rFonts w:ascii="Helvetica" w:eastAsia="Times New Roman" w:hAnsi="Helvetica" w:cs="Helvetica"/>
          <w:color w:val="000000"/>
          <w:sz w:val="21"/>
          <w:szCs w:val="21"/>
        </w:rPr>
      </w:pPr>
      <w:ins w:id="375" w:author="Unknown">
        <w:r w:rsidRPr="00B753D0">
          <w:rPr>
            <w:rFonts w:ascii="Helvetica" w:eastAsia="Times New Roman" w:hAnsi="Helvetica" w:cs="Helvetica"/>
            <w:color w:val="000000"/>
            <w:sz w:val="21"/>
            <w:szCs w:val="21"/>
          </w:rPr>
          <w:t>You can now use </w:t>
        </w:r>
        <w:r w:rsidRPr="00B753D0">
          <w:rPr>
            <w:rFonts w:ascii="Helvetica" w:eastAsia="Times New Roman" w:hAnsi="Helvetica" w:cs="Helvetica"/>
            <w:i/>
            <w:iCs/>
            <w:color w:val="000000"/>
            <w:sz w:val="21"/>
            <w:szCs w:val="21"/>
          </w:rPr>
          <w:t>Content Assists</w:t>
        </w:r>
        <w:r w:rsidRPr="00B753D0">
          <w:rPr>
            <w:rFonts w:ascii="Helvetica" w:eastAsia="Times New Roman" w:hAnsi="Helvetica" w:cs="Helvetica"/>
            <w:color w:val="000000"/>
            <w:sz w:val="21"/>
            <w:szCs w:val="21"/>
          </w:rPr>
          <w:t> (shortcut: </w:t>
        </w:r>
        <w:proofErr w:type="spellStart"/>
        <w:r w:rsidRPr="00B753D0">
          <w:rPr>
            <w:rFonts w:ascii="Helvetica" w:eastAsia="Times New Roman" w:hAnsi="Helvetica" w:cs="Helvetica"/>
            <w:b/>
            <w:bCs/>
            <w:color w:val="000000"/>
            <w:sz w:val="21"/>
            <w:szCs w:val="21"/>
          </w:rPr>
          <w:t>Ctrl</w:t>
        </w:r>
        <w:r w:rsidRPr="00B753D0">
          <w:rPr>
            <w:rFonts w:ascii="Helvetica" w:eastAsia="Times New Roman" w:hAnsi="Helvetica" w:cs="Helvetica"/>
            <w:color w:val="000000"/>
            <w:sz w:val="21"/>
            <w:szCs w:val="21"/>
          </w:rPr>
          <w:t>+</w:t>
        </w:r>
        <w:r w:rsidRPr="00B753D0">
          <w:rPr>
            <w:rFonts w:ascii="Helvetica" w:eastAsia="Times New Roman" w:hAnsi="Helvetica" w:cs="Helvetica"/>
            <w:b/>
            <w:bCs/>
            <w:color w:val="000000"/>
            <w:sz w:val="21"/>
            <w:szCs w:val="21"/>
          </w:rPr>
          <w:t>Space</w:t>
        </w:r>
        <w:proofErr w:type="spellEnd"/>
        <w:r w:rsidRPr="00B753D0">
          <w:rPr>
            <w:rFonts w:ascii="Helvetica" w:eastAsia="Times New Roman" w:hAnsi="Helvetica" w:cs="Helvetica"/>
            <w:color w:val="000000"/>
            <w:sz w:val="21"/>
            <w:szCs w:val="21"/>
          </w:rPr>
          <w:t>) to add the method and the import.</w:t>
        </w:r>
      </w:ins>
    </w:p>
    <w:bookmarkEnd w:id="351"/>
    <w:p w:rsidR="00B753D0" w:rsidRPr="00B753D0" w:rsidRDefault="00B753D0" w:rsidP="00B753D0">
      <w:pPr>
        <w:spacing w:beforeAutospacing="1" w:after="100" w:afterAutospacing="1" w:line="360" w:lineRule="atLeast"/>
        <w:outlineLvl w:val="1"/>
        <w:rPr>
          <w:ins w:id="376" w:author="Unknown"/>
          <w:rFonts w:ascii="Arial" w:eastAsia="Times New Roman" w:hAnsi="Arial" w:cs="Arial"/>
          <w:b/>
          <w:bCs/>
          <w:color w:val="333333"/>
          <w:sz w:val="30"/>
          <w:szCs w:val="30"/>
        </w:rPr>
      </w:pPr>
      <w:ins w:id="377" w:author="Unknown">
        <w:r w:rsidRPr="00B753D0">
          <w:rPr>
            <w:rFonts w:ascii="Arial" w:eastAsia="Times New Roman" w:hAnsi="Arial" w:cs="Arial"/>
            <w:b/>
            <w:bCs/>
            <w:color w:val="333333"/>
            <w:sz w:val="30"/>
            <w:szCs w:val="30"/>
          </w:rPr>
          <w:t xml:space="preserve">9. Exercise: Using </w:t>
        </w:r>
        <w:proofErr w:type="spellStart"/>
        <w:r w:rsidRPr="00B753D0">
          <w:rPr>
            <w:rFonts w:ascii="Arial" w:eastAsia="Times New Roman" w:hAnsi="Arial" w:cs="Arial"/>
            <w:b/>
            <w:bCs/>
            <w:color w:val="333333"/>
            <w:sz w:val="30"/>
            <w:szCs w:val="30"/>
          </w:rPr>
          <w:t>JUnit</w:t>
        </w:r>
        <w:proofErr w:type="spellEnd"/>
      </w:ins>
    </w:p>
    <w:p w:rsidR="00B753D0" w:rsidRPr="00B753D0" w:rsidRDefault="00B753D0" w:rsidP="00B753D0">
      <w:pPr>
        <w:spacing w:beforeAutospacing="1" w:after="100" w:afterAutospacing="1" w:line="360" w:lineRule="atLeast"/>
        <w:outlineLvl w:val="2"/>
        <w:rPr>
          <w:ins w:id="378" w:author="Unknown"/>
          <w:rFonts w:ascii="Arial" w:eastAsia="Times New Roman" w:hAnsi="Arial" w:cs="Arial"/>
          <w:b/>
          <w:bCs/>
          <w:color w:val="333333"/>
          <w:sz w:val="24"/>
          <w:szCs w:val="24"/>
        </w:rPr>
      </w:pPr>
      <w:bookmarkStart w:id="379" w:name="juniteclipse_prep"/>
      <w:bookmarkEnd w:id="379"/>
      <w:ins w:id="380" w:author="Unknown">
        <w:r w:rsidRPr="00B753D0">
          <w:rPr>
            <w:rFonts w:ascii="Arial" w:eastAsia="Times New Roman" w:hAnsi="Arial" w:cs="Arial"/>
            <w:b/>
            <w:bCs/>
            <w:color w:val="333333"/>
            <w:sz w:val="24"/>
            <w:szCs w:val="24"/>
          </w:rPr>
          <w:t>9.1. Project preparation</w:t>
        </w:r>
      </w:ins>
    </w:p>
    <w:p w:rsidR="00B753D0" w:rsidRPr="00B753D0" w:rsidRDefault="00B753D0" w:rsidP="00B753D0">
      <w:pPr>
        <w:spacing w:before="100" w:beforeAutospacing="1" w:after="100" w:afterAutospacing="1" w:line="300" w:lineRule="atLeast"/>
        <w:ind w:left="150" w:right="150"/>
        <w:rPr>
          <w:ins w:id="381" w:author="Unknown"/>
          <w:rFonts w:ascii="Helvetica" w:eastAsia="Times New Roman" w:hAnsi="Helvetica" w:cs="Helvetica"/>
          <w:color w:val="000000"/>
          <w:sz w:val="21"/>
          <w:szCs w:val="21"/>
        </w:rPr>
      </w:pPr>
      <w:ins w:id="382" w:author="Unknown">
        <w:r w:rsidRPr="00B753D0">
          <w:rPr>
            <w:rFonts w:ascii="Helvetica" w:eastAsia="Times New Roman" w:hAnsi="Helvetica" w:cs="Helvetica"/>
            <w:color w:val="000000"/>
            <w:sz w:val="21"/>
            <w:szCs w:val="21"/>
          </w:rPr>
          <w:t>Create a new project called </w:t>
        </w:r>
        <w:proofErr w:type="spellStart"/>
        <w:r w:rsidRPr="00B753D0">
          <w:rPr>
            <w:rFonts w:ascii="Helvetica" w:eastAsia="Times New Roman" w:hAnsi="Helvetica" w:cs="Helvetica"/>
            <w:i/>
            <w:iCs/>
            <w:color w:val="000000"/>
            <w:sz w:val="21"/>
            <w:szCs w:val="21"/>
          </w:rPr>
          <w:t>com.vogella.junit.first</w:t>
        </w:r>
        <w:proofErr w:type="spellEnd"/>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383" w:author="Unknown"/>
          <w:rFonts w:ascii="Helvetica" w:eastAsia="Times New Roman" w:hAnsi="Helvetica" w:cs="Helvetica"/>
          <w:color w:val="000000"/>
          <w:sz w:val="21"/>
          <w:szCs w:val="21"/>
        </w:rPr>
      </w:pPr>
      <w:ins w:id="384" w:author="Unknown">
        <w:r w:rsidRPr="00B753D0">
          <w:rPr>
            <w:rFonts w:ascii="Helvetica" w:eastAsia="Times New Roman" w:hAnsi="Helvetica" w:cs="Helvetica"/>
            <w:color w:val="000000"/>
            <w:sz w:val="21"/>
            <w:szCs w:val="21"/>
          </w:rPr>
          <w:t>Create a new source folder </w:t>
        </w:r>
        <w:r w:rsidRPr="00B753D0">
          <w:rPr>
            <w:rFonts w:ascii="Courier New" w:eastAsia="Times New Roman" w:hAnsi="Courier New" w:cs="Courier New"/>
            <w:i/>
            <w:iCs/>
            <w:color w:val="000000"/>
            <w:sz w:val="20"/>
            <w:szCs w:val="20"/>
          </w:rPr>
          <w:t>test</w:t>
        </w:r>
        <w:r w:rsidRPr="00B753D0">
          <w:rPr>
            <w:rFonts w:ascii="Helvetica" w:eastAsia="Times New Roman" w:hAnsi="Helvetica" w:cs="Helvetica"/>
            <w:color w:val="000000"/>
            <w:sz w:val="21"/>
            <w:szCs w:val="21"/>
          </w:rPr>
          <w:t>. For this right-click on your project, select </w:t>
        </w:r>
        <w:r w:rsidRPr="00B753D0">
          <w:rPr>
            <w:rFonts w:ascii="Helvetica" w:eastAsia="Times New Roman" w:hAnsi="Helvetica" w:cs="Helvetica"/>
            <w:i/>
            <w:iCs/>
            <w:color w:val="000000"/>
            <w:sz w:val="21"/>
            <w:szCs w:val="21"/>
          </w:rPr>
          <w:t>Properties</w:t>
        </w:r>
        <w:r w:rsidRPr="00B753D0">
          <w:rPr>
            <w:rFonts w:ascii="Helvetica" w:eastAsia="Times New Roman" w:hAnsi="Helvetica" w:cs="Helvetica"/>
            <w:color w:val="000000"/>
            <w:sz w:val="21"/>
            <w:szCs w:val="21"/>
          </w:rPr>
          <w:t> and choose </w:t>
        </w:r>
        <w:r w:rsidRPr="00B753D0">
          <w:rPr>
            <w:rFonts w:ascii="Helvetica" w:eastAsia="Times New Roman" w:hAnsi="Helvetica" w:cs="Helvetica"/>
            <w:i/>
            <w:iCs/>
            <w:color w:val="000000"/>
            <w:sz w:val="21"/>
            <w:szCs w:val="21"/>
          </w:rPr>
          <w:t>Java</w:t>
        </w:r>
        <w:r w:rsidRPr="00B753D0">
          <w:rPr>
            <w:rFonts w:ascii="Helvetica" w:eastAsia="Times New Roman" w:hAnsi="Helvetica" w:cs="Helvetica"/>
            <w:color w:val="000000"/>
            <w:sz w:val="21"/>
            <w:szCs w:val="21"/>
          </w:rPr>
          <w:t> → </w:t>
        </w:r>
        <w:r w:rsidRPr="00B753D0">
          <w:rPr>
            <w:rFonts w:ascii="Helvetica" w:eastAsia="Times New Roman" w:hAnsi="Helvetica" w:cs="Helvetica"/>
            <w:i/>
            <w:iCs/>
            <w:color w:val="000000"/>
            <w:sz w:val="21"/>
            <w:szCs w:val="21"/>
          </w:rPr>
          <w:t>Build Path</w:t>
        </w:r>
        <w:r w:rsidRPr="00B753D0">
          <w:rPr>
            <w:rFonts w:ascii="Helvetica" w:eastAsia="Times New Roman" w:hAnsi="Helvetica" w:cs="Helvetica"/>
            <w:color w:val="000000"/>
            <w:sz w:val="21"/>
            <w:szCs w:val="21"/>
          </w:rPr>
          <w:t xml:space="preserve">. Select </w:t>
        </w:r>
        <w:proofErr w:type="spellStart"/>
        <w:r w:rsidRPr="00B753D0">
          <w:rPr>
            <w:rFonts w:ascii="Helvetica" w:eastAsia="Times New Roman" w:hAnsi="Helvetica" w:cs="Helvetica"/>
            <w:color w:val="000000"/>
            <w:sz w:val="21"/>
            <w:szCs w:val="21"/>
          </w:rPr>
          <w:t>the</w:t>
        </w:r>
        <w:r w:rsidRPr="00B753D0">
          <w:rPr>
            <w:rFonts w:ascii="Helvetica" w:eastAsia="Times New Roman" w:hAnsi="Helvetica" w:cs="Helvetica"/>
            <w:i/>
            <w:iCs/>
            <w:color w:val="000000"/>
            <w:sz w:val="21"/>
            <w:szCs w:val="21"/>
          </w:rPr>
          <w:t>Source</w:t>
        </w:r>
        <w:proofErr w:type="spellEnd"/>
        <w:r w:rsidRPr="00B753D0">
          <w:rPr>
            <w:rFonts w:ascii="Helvetica" w:eastAsia="Times New Roman" w:hAnsi="Helvetica" w:cs="Helvetica"/>
            <w:color w:val="000000"/>
            <w:sz w:val="21"/>
            <w:szCs w:val="21"/>
          </w:rPr>
          <w:t> tab.</w:t>
        </w:r>
      </w:ins>
    </w:p>
    <w:p w:rsidR="00B753D0" w:rsidRPr="00B753D0" w:rsidRDefault="00B753D0" w:rsidP="00B753D0">
      <w:pPr>
        <w:spacing w:after="0" w:line="360" w:lineRule="atLeast"/>
        <w:rPr>
          <w:ins w:id="385"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562850" cy="5314950"/>
            <wp:effectExtent l="0" t="0" r="0" b="0"/>
            <wp:docPr id="7" name="Picture 7"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ew source folder for the test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62850" cy="531495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386" w:author="Unknown"/>
          <w:rFonts w:ascii="Helvetica" w:eastAsia="Times New Roman" w:hAnsi="Helvetica" w:cs="Helvetica"/>
          <w:color w:val="000000"/>
          <w:sz w:val="21"/>
          <w:szCs w:val="21"/>
        </w:rPr>
      </w:pPr>
      <w:ins w:id="387" w:author="Unknown">
        <w:r w:rsidRPr="00B753D0">
          <w:rPr>
            <w:rFonts w:ascii="Helvetica" w:eastAsia="Times New Roman" w:hAnsi="Helvetica" w:cs="Helvetica"/>
            <w:color w:val="000000"/>
            <w:sz w:val="21"/>
            <w:szCs w:val="21"/>
          </w:rPr>
          <w:t>Press the </w:t>
        </w:r>
        <w:r w:rsidRPr="00B753D0">
          <w:rPr>
            <w:rFonts w:ascii="Helvetica" w:eastAsia="Times New Roman" w:hAnsi="Helvetica" w:cs="Helvetica"/>
            <w:i/>
            <w:iCs/>
            <w:color w:val="000000"/>
            <w:sz w:val="21"/>
            <w:szCs w:val="21"/>
          </w:rPr>
          <w:t>Add Folder</w:t>
        </w:r>
        <w:r w:rsidRPr="00B753D0">
          <w:rPr>
            <w:rFonts w:ascii="Helvetica" w:eastAsia="Times New Roman" w:hAnsi="Helvetica" w:cs="Helvetica"/>
            <w:color w:val="000000"/>
            <w:sz w:val="21"/>
            <w:szCs w:val="21"/>
          </w:rPr>
          <w:t> button. Afterwards, press the </w:t>
        </w:r>
        <w:r w:rsidRPr="00B753D0">
          <w:rPr>
            <w:rFonts w:ascii="Helvetica" w:eastAsia="Times New Roman" w:hAnsi="Helvetica" w:cs="Helvetica"/>
            <w:i/>
            <w:iCs/>
            <w:color w:val="000000"/>
            <w:sz w:val="21"/>
            <w:szCs w:val="21"/>
          </w:rPr>
          <w:t>Create New Folder</w:t>
        </w:r>
        <w:r w:rsidRPr="00B753D0">
          <w:rPr>
            <w:rFonts w:ascii="Helvetica" w:eastAsia="Times New Roman" w:hAnsi="Helvetica" w:cs="Helvetica"/>
            <w:color w:val="000000"/>
            <w:sz w:val="21"/>
            <w:szCs w:val="21"/>
          </w:rPr>
          <w:t> button. Enter </w:t>
        </w:r>
        <w:r w:rsidRPr="00B753D0">
          <w:rPr>
            <w:rFonts w:ascii="Courier New" w:eastAsia="Times New Roman" w:hAnsi="Courier New" w:cs="Courier New"/>
            <w:i/>
            <w:iCs/>
            <w:color w:val="000000"/>
            <w:sz w:val="20"/>
            <w:szCs w:val="20"/>
          </w:rPr>
          <w:t>test</w:t>
        </w:r>
        <w:r w:rsidRPr="00B753D0">
          <w:rPr>
            <w:rFonts w:ascii="Helvetica" w:eastAsia="Times New Roman" w:hAnsi="Helvetica" w:cs="Helvetica"/>
            <w:color w:val="000000"/>
            <w:sz w:val="21"/>
            <w:szCs w:val="21"/>
          </w:rPr>
          <w:t> as folder name.</w:t>
        </w:r>
      </w:ins>
    </w:p>
    <w:p w:rsidR="00B753D0" w:rsidRPr="00B753D0" w:rsidRDefault="00B753D0" w:rsidP="00B753D0">
      <w:pPr>
        <w:spacing w:before="100" w:beforeAutospacing="1" w:after="100" w:afterAutospacing="1" w:line="300" w:lineRule="atLeast"/>
        <w:ind w:left="150" w:right="150"/>
        <w:rPr>
          <w:ins w:id="388" w:author="Unknown"/>
          <w:rFonts w:ascii="Helvetica" w:eastAsia="Times New Roman" w:hAnsi="Helvetica" w:cs="Helvetica"/>
          <w:color w:val="000000"/>
          <w:sz w:val="21"/>
          <w:szCs w:val="21"/>
        </w:rPr>
      </w:pPr>
      <w:ins w:id="389" w:author="Unknown">
        <w:r w:rsidRPr="00B753D0">
          <w:rPr>
            <w:rFonts w:ascii="Helvetica" w:eastAsia="Times New Roman" w:hAnsi="Helvetica" w:cs="Helvetica"/>
            <w:color w:val="000000"/>
            <w:sz w:val="21"/>
            <w:szCs w:val="21"/>
          </w:rPr>
          <w:t>The result is depicted in the following screenshot.</w:t>
        </w:r>
      </w:ins>
    </w:p>
    <w:p w:rsidR="00B753D0" w:rsidRPr="00B753D0" w:rsidRDefault="00B753D0" w:rsidP="00B753D0">
      <w:pPr>
        <w:spacing w:after="0" w:line="360" w:lineRule="atLeast"/>
        <w:rPr>
          <w:ins w:id="390"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620000" cy="5314950"/>
            <wp:effectExtent l="0" t="0" r="0" b="0"/>
            <wp:docPr id="6" name="Picture 6"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 new fold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0" cy="531495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60" w:lineRule="atLeast"/>
        <w:outlineLvl w:val="2"/>
        <w:rPr>
          <w:ins w:id="391" w:author="Unknown"/>
          <w:rFonts w:ascii="Arial" w:eastAsia="Times New Roman" w:hAnsi="Arial" w:cs="Arial"/>
          <w:b/>
          <w:bCs/>
          <w:color w:val="333333"/>
          <w:sz w:val="24"/>
          <w:szCs w:val="24"/>
        </w:rPr>
      </w:pPr>
      <w:ins w:id="392" w:author="Unknown">
        <w:r w:rsidRPr="00B753D0">
          <w:rPr>
            <w:rFonts w:ascii="Arial" w:eastAsia="Times New Roman" w:hAnsi="Arial" w:cs="Arial"/>
            <w:b/>
            <w:bCs/>
            <w:color w:val="333333"/>
            <w:sz w:val="24"/>
            <w:szCs w:val="24"/>
          </w:rPr>
          <w:t>Tip</w:t>
        </w:r>
      </w:ins>
    </w:p>
    <w:p w:rsidR="00B753D0" w:rsidRPr="00B753D0" w:rsidRDefault="00B753D0" w:rsidP="00B753D0">
      <w:pPr>
        <w:spacing w:after="0" w:line="360" w:lineRule="atLeast"/>
        <w:rPr>
          <w:ins w:id="393" w:author="Unknown"/>
          <w:rFonts w:ascii="Arial" w:eastAsia="Times New Roman" w:hAnsi="Arial" w:cs="Arial"/>
          <w:color w:val="000000"/>
          <w:sz w:val="27"/>
          <w:szCs w:val="27"/>
        </w:rPr>
      </w:pPr>
      <w:ins w:id="394" w:author="Unknown">
        <w:r w:rsidRPr="00B753D0">
          <w:rPr>
            <w:rFonts w:ascii="Arial" w:eastAsia="Times New Roman" w:hAnsi="Arial" w:cs="Arial"/>
            <w:color w:val="000000"/>
            <w:sz w:val="27"/>
            <w:szCs w:val="27"/>
          </w:rPr>
          <w:t> </w:t>
        </w:r>
      </w:ins>
    </w:p>
    <w:p w:rsidR="00B753D0" w:rsidRPr="00B753D0" w:rsidRDefault="00B753D0" w:rsidP="00B753D0">
      <w:pPr>
        <w:spacing w:after="240" w:line="300" w:lineRule="atLeast"/>
        <w:rPr>
          <w:ins w:id="395" w:author="Unknown"/>
          <w:rFonts w:ascii="Helvetica" w:eastAsia="Times New Roman" w:hAnsi="Helvetica" w:cs="Helvetica"/>
          <w:color w:val="000000"/>
          <w:sz w:val="21"/>
          <w:szCs w:val="21"/>
        </w:rPr>
      </w:pPr>
      <w:ins w:id="396" w:author="Unknown">
        <w:r w:rsidRPr="00B753D0">
          <w:rPr>
            <w:rFonts w:ascii="Helvetica" w:eastAsia="Times New Roman" w:hAnsi="Helvetica" w:cs="Helvetica"/>
            <w:color w:val="000000"/>
            <w:sz w:val="21"/>
            <w:szCs w:val="21"/>
          </w:rPr>
          <w:t>You can also add a new source folder by right-clicking on a project and selecting </w:t>
        </w:r>
        <w:proofErr w:type="gramStart"/>
        <w:r w:rsidRPr="00B753D0">
          <w:rPr>
            <w:rFonts w:ascii="Helvetica" w:eastAsia="Times New Roman" w:hAnsi="Helvetica" w:cs="Helvetica"/>
            <w:i/>
            <w:iCs/>
            <w:color w:val="000000"/>
            <w:sz w:val="21"/>
            <w:szCs w:val="21"/>
          </w:rPr>
          <w:t>New</w:t>
        </w:r>
        <w:proofErr w:type="gramEnd"/>
        <w:r w:rsidRPr="00B753D0">
          <w:rPr>
            <w:rFonts w:ascii="Helvetica" w:eastAsia="Times New Roman" w:hAnsi="Helvetica" w:cs="Helvetica"/>
            <w:i/>
            <w:iCs/>
            <w:color w:val="000000"/>
            <w:sz w:val="21"/>
            <w:szCs w:val="21"/>
          </w:rPr>
          <w:t> </w:t>
        </w:r>
        <w:r w:rsidRPr="00B753D0">
          <w:rPr>
            <w:rFonts w:ascii="Helvetica" w:eastAsia="Times New Roman" w:hAnsi="Helvetica" w:cs="Helvetica"/>
            <w:color w:val="000000"/>
            <w:sz w:val="21"/>
            <w:szCs w:val="21"/>
          </w:rPr>
          <w:t>→ </w:t>
        </w:r>
        <w:r w:rsidRPr="00B753D0">
          <w:rPr>
            <w:rFonts w:ascii="Helvetica" w:eastAsia="Times New Roman" w:hAnsi="Helvetica" w:cs="Helvetica"/>
            <w:i/>
            <w:iCs/>
            <w:color w:val="000000"/>
            <w:sz w:val="21"/>
            <w:szCs w:val="21"/>
          </w:rPr>
          <w:t>Source Folder</w:t>
        </w:r>
        <w:r w:rsidRPr="00B753D0">
          <w:rPr>
            <w:rFonts w:ascii="Helvetica" w:eastAsia="Times New Roman" w:hAnsi="Helvetica" w:cs="Helvetica"/>
            <w:color w:val="000000"/>
            <w:sz w:val="21"/>
            <w:szCs w:val="21"/>
          </w:rPr>
          <w:t>.</w:t>
        </w:r>
      </w:ins>
    </w:p>
    <w:bookmarkEnd w:id="359"/>
    <w:p w:rsidR="00B753D0" w:rsidRPr="00B753D0" w:rsidRDefault="00B753D0" w:rsidP="00B753D0">
      <w:pPr>
        <w:spacing w:beforeAutospacing="1" w:after="100" w:afterAutospacing="1" w:line="360" w:lineRule="atLeast"/>
        <w:outlineLvl w:val="2"/>
        <w:rPr>
          <w:ins w:id="397" w:author="Unknown"/>
          <w:rFonts w:ascii="Arial" w:eastAsia="Times New Roman" w:hAnsi="Arial" w:cs="Arial"/>
          <w:b/>
          <w:bCs/>
          <w:color w:val="333333"/>
          <w:sz w:val="24"/>
          <w:szCs w:val="24"/>
        </w:rPr>
      </w:pPr>
      <w:ins w:id="398" w:author="Unknown">
        <w:r w:rsidRPr="00B753D0">
          <w:rPr>
            <w:rFonts w:ascii="Arial" w:eastAsia="Times New Roman" w:hAnsi="Arial" w:cs="Arial"/>
            <w:b/>
            <w:bCs/>
            <w:color w:val="333333"/>
            <w:sz w:val="24"/>
            <w:szCs w:val="24"/>
          </w:rPr>
          <w:t>9.2. Create a Java class</w:t>
        </w:r>
      </w:ins>
    </w:p>
    <w:p w:rsidR="00B753D0" w:rsidRPr="00B753D0" w:rsidRDefault="00B753D0" w:rsidP="00B753D0">
      <w:pPr>
        <w:spacing w:before="100" w:beforeAutospacing="1" w:after="100" w:afterAutospacing="1" w:line="300" w:lineRule="atLeast"/>
        <w:ind w:left="150" w:right="150"/>
        <w:rPr>
          <w:ins w:id="399" w:author="Unknown"/>
          <w:rFonts w:ascii="Helvetica" w:eastAsia="Times New Roman" w:hAnsi="Helvetica" w:cs="Helvetica"/>
          <w:color w:val="000000"/>
          <w:sz w:val="21"/>
          <w:szCs w:val="21"/>
        </w:rPr>
      </w:pPr>
      <w:ins w:id="400" w:author="Unknown">
        <w:r w:rsidRPr="00B753D0">
          <w:rPr>
            <w:rFonts w:ascii="Helvetica" w:eastAsia="Times New Roman" w:hAnsi="Helvetica" w:cs="Helvetica"/>
            <w:color w:val="000000"/>
            <w:sz w:val="21"/>
            <w:szCs w:val="21"/>
          </w:rPr>
          <w:t>In the </w:t>
        </w:r>
        <w:proofErr w:type="spellStart"/>
        <w:r w:rsidRPr="00B753D0">
          <w:rPr>
            <w:rFonts w:ascii="Courier New" w:eastAsia="Times New Roman" w:hAnsi="Courier New" w:cs="Courier New"/>
            <w:i/>
            <w:iCs/>
            <w:color w:val="000000"/>
            <w:sz w:val="20"/>
            <w:szCs w:val="20"/>
          </w:rPr>
          <w:t>src</w:t>
        </w:r>
        <w:proofErr w:type="spellEnd"/>
        <w:r w:rsidRPr="00B753D0">
          <w:rPr>
            <w:rFonts w:ascii="Helvetica" w:eastAsia="Times New Roman" w:hAnsi="Helvetica" w:cs="Helvetica"/>
            <w:color w:val="000000"/>
            <w:sz w:val="21"/>
            <w:szCs w:val="21"/>
          </w:rPr>
          <w:t> folder, create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com.vogella.junit.first</w:t>
        </w:r>
        <w:proofErr w:type="spellEnd"/>
        <w:r w:rsidRPr="00B753D0">
          <w:rPr>
            <w:rFonts w:ascii="Helvetica" w:eastAsia="Times New Roman" w:hAnsi="Helvetica" w:cs="Helvetica"/>
            <w:color w:val="000000"/>
            <w:sz w:val="21"/>
            <w:szCs w:val="21"/>
          </w:rPr>
          <w:t> package and the following class.</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01" w:author="Unknown"/>
          <w:rFonts w:ascii="Courier New" w:eastAsia="Times New Roman" w:hAnsi="Courier New" w:cs="Courier New"/>
          <w:color w:val="000000"/>
          <w:sz w:val="20"/>
          <w:szCs w:val="20"/>
        </w:rPr>
      </w:pPr>
      <w:proofErr w:type="gramStart"/>
      <w:ins w:id="402"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com.vogella.junit.first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03"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04" w:author="Unknown"/>
          <w:rFonts w:ascii="Courier New" w:eastAsia="Times New Roman" w:hAnsi="Courier New" w:cs="Courier New"/>
          <w:color w:val="000000"/>
          <w:sz w:val="20"/>
          <w:szCs w:val="20"/>
        </w:rPr>
      </w:pPr>
      <w:proofErr w:type="gramStart"/>
      <w:ins w:id="405" w:author="Unknown">
        <w:r w:rsidRPr="00B753D0">
          <w:rPr>
            <w:rFonts w:ascii="Courier New" w:eastAsia="Times New Roman" w:hAnsi="Courier New" w:cs="Courier New"/>
            <w:b/>
            <w:bCs/>
            <w:color w:val="7F0055"/>
            <w:sz w:val="20"/>
            <w:szCs w:val="20"/>
          </w:rPr>
          <w:lastRenderedPageBreak/>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06" w:author="Unknown"/>
          <w:rFonts w:ascii="Courier New" w:eastAsia="Times New Roman" w:hAnsi="Courier New" w:cs="Courier New"/>
          <w:color w:val="000000"/>
          <w:sz w:val="20"/>
          <w:szCs w:val="20"/>
        </w:rPr>
      </w:pPr>
      <w:ins w:id="407"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b/>
            <w:bCs/>
            <w:color w:val="7F0055"/>
            <w:sz w:val="20"/>
            <w:szCs w:val="20"/>
          </w:rPr>
          <w:t>int</w:t>
        </w:r>
        <w:proofErr w:type="spellEnd"/>
        <w:r w:rsidRPr="00B753D0">
          <w:rPr>
            <w:rFonts w:ascii="Courier New" w:eastAsia="Times New Roman" w:hAnsi="Courier New" w:cs="Courier New"/>
            <w:color w:val="000000"/>
            <w:sz w:val="20"/>
            <w:szCs w:val="20"/>
          </w:rPr>
          <w:t xml:space="preserve"> multiply(</w:t>
        </w:r>
        <w:proofErr w:type="spellStart"/>
        <w:r w:rsidRPr="00B753D0">
          <w:rPr>
            <w:rFonts w:ascii="Courier New" w:eastAsia="Times New Roman" w:hAnsi="Courier New" w:cs="Courier New"/>
            <w:b/>
            <w:bCs/>
            <w:color w:val="7F0055"/>
            <w:sz w:val="20"/>
            <w:szCs w:val="20"/>
          </w:rPr>
          <w:t>int</w:t>
        </w:r>
        <w:proofErr w:type="spellEnd"/>
        <w:r w:rsidRPr="00B753D0">
          <w:rPr>
            <w:rFonts w:ascii="Courier New" w:eastAsia="Times New Roman" w:hAnsi="Courier New" w:cs="Courier New"/>
            <w:color w:val="000000"/>
            <w:sz w:val="20"/>
            <w:szCs w:val="20"/>
          </w:rPr>
          <w:t xml:space="preserve"> x, </w:t>
        </w:r>
        <w:proofErr w:type="spellStart"/>
        <w:r w:rsidRPr="00B753D0">
          <w:rPr>
            <w:rFonts w:ascii="Courier New" w:eastAsia="Times New Roman" w:hAnsi="Courier New" w:cs="Courier New"/>
            <w:b/>
            <w:bCs/>
            <w:color w:val="7F0055"/>
            <w:sz w:val="20"/>
            <w:szCs w:val="20"/>
          </w:rPr>
          <w:t>int</w:t>
        </w:r>
        <w:proofErr w:type="spellEnd"/>
        <w:r w:rsidRPr="00B753D0">
          <w:rPr>
            <w:rFonts w:ascii="Courier New" w:eastAsia="Times New Roman" w:hAnsi="Courier New" w:cs="Courier New"/>
            <w:color w:val="000000"/>
            <w:sz w:val="20"/>
            <w:szCs w:val="20"/>
          </w:rPr>
          <w:t xml:space="preserve"> y)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08" w:author="Unknown"/>
          <w:rFonts w:ascii="Courier New" w:eastAsia="Times New Roman" w:hAnsi="Courier New" w:cs="Courier New"/>
          <w:color w:val="000000"/>
          <w:sz w:val="20"/>
          <w:szCs w:val="20"/>
        </w:rPr>
      </w:pPr>
      <w:ins w:id="409"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the following is just an example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10" w:author="Unknown"/>
          <w:rFonts w:ascii="Courier New" w:eastAsia="Times New Roman" w:hAnsi="Courier New" w:cs="Courier New"/>
          <w:color w:val="000000"/>
          <w:sz w:val="20"/>
          <w:szCs w:val="20"/>
        </w:rPr>
      </w:pPr>
      <w:ins w:id="411"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if</w:t>
        </w:r>
        <w:proofErr w:type="gramEnd"/>
        <w:r w:rsidRPr="00B753D0">
          <w:rPr>
            <w:rFonts w:ascii="Courier New" w:eastAsia="Times New Roman" w:hAnsi="Courier New" w:cs="Courier New"/>
            <w:color w:val="000000"/>
            <w:sz w:val="20"/>
            <w:szCs w:val="20"/>
          </w:rPr>
          <w:t xml:space="preserve"> (x &gt; 999)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12" w:author="Unknown"/>
          <w:rFonts w:ascii="Courier New" w:eastAsia="Times New Roman" w:hAnsi="Courier New" w:cs="Courier New"/>
          <w:color w:val="000000"/>
          <w:sz w:val="20"/>
          <w:szCs w:val="20"/>
        </w:rPr>
      </w:pPr>
      <w:ins w:id="413"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throw</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IllegalArgumentException</w:t>
        </w:r>
        <w:proofErr w:type="spellEnd"/>
        <w:r w:rsidRPr="00B753D0">
          <w:rPr>
            <w:rFonts w:ascii="Courier New" w:eastAsia="Times New Roman" w:hAnsi="Courier New" w:cs="Courier New"/>
            <w:color w:val="000000"/>
            <w:sz w:val="20"/>
            <w:szCs w:val="20"/>
          </w:rPr>
          <w:t>(</w:t>
        </w:r>
        <w:r w:rsidRPr="00B753D0">
          <w:rPr>
            <w:rFonts w:ascii="Courier New" w:eastAsia="Times New Roman" w:hAnsi="Courier New" w:cs="Courier New"/>
            <w:color w:val="0000FF"/>
            <w:sz w:val="20"/>
            <w:szCs w:val="20"/>
          </w:rPr>
          <w:t>"X should be less than 1000"</w:t>
        </w:r>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14" w:author="Unknown"/>
          <w:rFonts w:ascii="Courier New" w:eastAsia="Times New Roman" w:hAnsi="Courier New" w:cs="Courier New"/>
          <w:color w:val="000000"/>
          <w:sz w:val="20"/>
          <w:szCs w:val="20"/>
        </w:rPr>
      </w:pPr>
      <w:ins w:id="415"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16" w:author="Unknown"/>
          <w:rFonts w:ascii="Courier New" w:eastAsia="Times New Roman" w:hAnsi="Courier New" w:cs="Courier New"/>
          <w:color w:val="000000"/>
          <w:sz w:val="20"/>
          <w:szCs w:val="20"/>
        </w:rPr>
      </w:pPr>
      <w:ins w:id="417"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return</w:t>
        </w:r>
        <w:proofErr w:type="gramEnd"/>
        <w:r w:rsidRPr="00B753D0">
          <w:rPr>
            <w:rFonts w:ascii="Courier New" w:eastAsia="Times New Roman" w:hAnsi="Courier New" w:cs="Courier New"/>
            <w:color w:val="000000"/>
            <w:sz w:val="20"/>
            <w:szCs w:val="20"/>
          </w:rPr>
          <w:t xml:space="preserve"> x / y;</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18" w:author="Unknown"/>
          <w:rFonts w:ascii="Courier New" w:eastAsia="Times New Roman" w:hAnsi="Courier New" w:cs="Courier New"/>
          <w:color w:val="000000"/>
          <w:sz w:val="20"/>
          <w:szCs w:val="20"/>
        </w:rPr>
      </w:pPr>
      <w:ins w:id="419"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20" w:author="Unknown"/>
          <w:rFonts w:ascii="Courier New" w:eastAsia="Times New Roman" w:hAnsi="Courier New" w:cs="Courier New"/>
          <w:color w:val="000000"/>
          <w:sz w:val="20"/>
          <w:szCs w:val="20"/>
        </w:rPr>
      </w:pPr>
      <w:ins w:id="421"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Autospacing="1" w:after="100" w:afterAutospacing="1" w:line="360" w:lineRule="atLeast"/>
        <w:outlineLvl w:val="2"/>
        <w:rPr>
          <w:ins w:id="422" w:author="Unknown"/>
          <w:rFonts w:ascii="Arial" w:eastAsia="Times New Roman" w:hAnsi="Arial" w:cs="Arial"/>
          <w:b/>
          <w:bCs/>
          <w:color w:val="333333"/>
          <w:sz w:val="24"/>
          <w:szCs w:val="24"/>
        </w:rPr>
      </w:pPr>
      <w:bookmarkStart w:id="423" w:name="juniteclipse_test"/>
      <w:bookmarkEnd w:id="423"/>
      <w:ins w:id="424" w:author="Unknown">
        <w:r w:rsidRPr="00B753D0">
          <w:rPr>
            <w:rFonts w:ascii="Arial" w:eastAsia="Times New Roman" w:hAnsi="Arial" w:cs="Arial"/>
            <w:b/>
            <w:bCs/>
            <w:color w:val="333333"/>
            <w:sz w:val="24"/>
            <w:szCs w:val="24"/>
          </w:rPr>
          <w:t xml:space="preserve">9.3. Create a </w:t>
        </w:r>
        <w:proofErr w:type="spellStart"/>
        <w:r w:rsidRPr="00B753D0">
          <w:rPr>
            <w:rFonts w:ascii="Arial" w:eastAsia="Times New Roman" w:hAnsi="Arial" w:cs="Arial"/>
            <w:b/>
            <w:bCs/>
            <w:color w:val="333333"/>
            <w:sz w:val="24"/>
            <w:szCs w:val="24"/>
          </w:rPr>
          <w:t>JUnit</w:t>
        </w:r>
        <w:proofErr w:type="spellEnd"/>
        <w:r w:rsidRPr="00B753D0">
          <w:rPr>
            <w:rFonts w:ascii="Arial" w:eastAsia="Times New Roman" w:hAnsi="Arial" w:cs="Arial"/>
            <w:b/>
            <w:bCs/>
            <w:color w:val="333333"/>
            <w:sz w:val="24"/>
            <w:szCs w:val="24"/>
          </w:rPr>
          <w:t xml:space="preserve"> test</w:t>
        </w:r>
      </w:ins>
    </w:p>
    <w:p w:rsidR="00B753D0" w:rsidRPr="00B753D0" w:rsidRDefault="00B753D0" w:rsidP="00B753D0">
      <w:pPr>
        <w:spacing w:before="100" w:beforeAutospacing="1" w:after="100" w:afterAutospacing="1" w:line="300" w:lineRule="atLeast"/>
        <w:ind w:left="150" w:right="150"/>
        <w:rPr>
          <w:ins w:id="425" w:author="Unknown"/>
          <w:rFonts w:ascii="Helvetica" w:eastAsia="Times New Roman" w:hAnsi="Helvetica" w:cs="Helvetica"/>
          <w:color w:val="000000"/>
          <w:sz w:val="21"/>
          <w:szCs w:val="21"/>
        </w:rPr>
      </w:pPr>
      <w:ins w:id="426" w:author="Unknown">
        <w:r w:rsidRPr="00B753D0">
          <w:rPr>
            <w:rFonts w:ascii="Helvetica" w:eastAsia="Times New Roman" w:hAnsi="Helvetica" w:cs="Helvetica"/>
            <w:color w:val="000000"/>
            <w:sz w:val="21"/>
            <w:szCs w:val="21"/>
          </w:rPr>
          <w:t>Right-click on your new class in the </w:t>
        </w:r>
        <w:r w:rsidRPr="00B753D0">
          <w:rPr>
            <w:rFonts w:ascii="Helvetica" w:eastAsia="Times New Roman" w:hAnsi="Helvetica" w:cs="Helvetica"/>
            <w:i/>
            <w:iCs/>
            <w:color w:val="000000"/>
            <w:sz w:val="21"/>
            <w:szCs w:val="21"/>
          </w:rPr>
          <w:t>Package Explorer</w:t>
        </w:r>
        <w:r w:rsidRPr="00B753D0">
          <w:rPr>
            <w:rFonts w:ascii="Helvetica" w:eastAsia="Times New Roman" w:hAnsi="Helvetica" w:cs="Helvetica"/>
            <w:color w:val="000000"/>
            <w:sz w:val="21"/>
            <w:szCs w:val="21"/>
          </w:rPr>
          <w:t> view and select </w:t>
        </w:r>
        <w:proofErr w:type="gramStart"/>
        <w:r w:rsidRPr="00B753D0">
          <w:rPr>
            <w:rFonts w:ascii="Helvetica" w:eastAsia="Times New Roman" w:hAnsi="Helvetica" w:cs="Helvetica"/>
            <w:i/>
            <w:iCs/>
            <w:color w:val="000000"/>
            <w:sz w:val="21"/>
            <w:szCs w:val="21"/>
          </w:rPr>
          <w:t>New</w:t>
        </w:r>
        <w:proofErr w:type="gramEnd"/>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Test Case</w:t>
        </w:r>
        <w:r w:rsidRPr="00B753D0">
          <w:rPr>
            <w:rFonts w:ascii="Helvetica" w:eastAsia="Times New Roman" w:hAnsi="Helvetica" w:cs="Helvetica"/>
            <w:color w:val="000000"/>
            <w:sz w:val="21"/>
            <w:szCs w:val="21"/>
          </w:rPr>
          <w:t>.</w:t>
        </w:r>
      </w:ins>
    </w:p>
    <w:p w:rsidR="00B753D0" w:rsidRPr="00B753D0" w:rsidRDefault="00B753D0" w:rsidP="00B753D0">
      <w:pPr>
        <w:spacing w:before="100" w:beforeAutospacing="1" w:after="100" w:afterAutospacing="1" w:line="300" w:lineRule="atLeast"/>
        <w:ind w:left="150" w:right="150"/>
        <w:rPr>
          <w:ins w:id="427" w:author="Unknown"/>
          <w:rFonts w:ascii="Helvetica" w:eastAsia="Times New Roman" w:hAnsi="Helvetica" w:cs="Helvetica"/>
          <w:color w:val="000000"/>
          <w:sz w:val="21"/>
          <w:szCs w:val="21"/>
        </w:rPr>
      </w:pPr>
      <w:ins w:id="428" w:author="Unknown">
        <w:r w:rsidRPr="00B753D0">
          <w:rPr>
            <w:rFonts w:ascii="Helvetica" w:eastAsia="Times New Roman" w:hAnsi="Helvetica" w:cs="Helvetica"/>
            <w:color w:val="000000"/>
            <w:sz w:val="21"/>
            <w:szCs w:val="21"/>
          </w:rPr>
          <w:t>In the following wizard ensure that the </w:t>
        </w:r>
        <w:r w:rsidRPr="00B753D0">
          <w:rPr>
            <w:rFonts w:ascii="Helvetica" w:eastAsia="Times New Roman" w:hAnsi="Helvetica" w:cs="Helvetica"/>
            <w:i/>
            <w:iCs/>
            <w:color w:val="000000"/>
            <w:sz w:val="21"/>
            <w:szCs w:val="21"/>
          </w:rPr>
          <w:t xml:space="preserve">New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4 test</w:t>
        </w:r>
        <w:r w:rsidRPr="00B753D0">
          <w:rPr>
            <w:rFonts w:ascii="Helvetica" w:eastAsia="Times New Roman" w:hAnsi="Helvetica" w:cs="Helvetica"/>
            <w:color w:val="000000"/>
            <w:sz w:val="21"/>
            <w:szCs w:val="21"/>
          </w:rPr>
          <w:t> flag is selected and set the source folder to </w:t>
        </w:r>
        <w:r w:rsidRPr="00B753D0">
          <w:rPr>
            <w:rFonts w:ascii="Courier New" w:eastAsia="Times New Roman" w:hAnsi="Courier New" w:cs="Courier New"/>
            <w:i/>
            <w:iCs/>
            <w:color w:val="000000"/>
            <w:sz w:val="20"/>
            <w:szCs w:val="20"/>
          </w:rPr>
          <w:t>test</w:t>
        </w:r>
        <w:r w:rsidRPr="00B753D0">
          <w:rPr>
            <w:rFonts w:ascii="Helvetica" w:eastAsia="Times New Roman" w:hAnsi="Helvetica" w:cs="Helvetica"/>
            <w:color w:val="000000"/>
            <w:sz w:val="21"/>
            <w:szCs w:val="21"/>
          </w:rPr>
          <w:t>, so that your test class gets created in this folder.</w:t>
        </w:r>
      </w:ins>
    </w:p>
    <w:p w:rsidR="00B753D0" w:rsidRPr="00B753D0" w:rsidRDefault="00B753D0" w:rsidP="00B753D0">
      <w:pPr>
        <w:spacing w:after="0" w:line="360" w:lineRule="atLeast"/>
        <w:rPr>
          <w:ins w:id="429"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8825" cy="6591300"/>
            <wp:effectExtent l="0" t="0" r="9525" b="0"/>
            <wp:docPr id="5" name="Picture 5"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new test clas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38825" cy="659130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430" w:author="Unknown"/>
          <w:rFonts w:ascii="Helvetica" w:eastAsia="Times New Roman" w:hAnsi="Helvetica" w:cs="Helvetica"/>
          <w:color w:val="000000"/>
          <w:sz w:val="21"/>
          <w:szCs w:val="21"/>
        </w:rPr>
      </w:pPr>
      <w:ins w:id="431" w:author="Unknown">
        <w:r w:rsidRPr="00B753D0">
          <w:rPr>
            <w:rFonts w:ascii="Helvetica" w:eastAsia="Times New Roman" w:hAnsi="Helvetica" w:cs="Helvetica"/>
            <w:color w:val="000000"/>
            <w:sz w:val="21"/>
            <w:szCs w:val="21"/>
          </w:rPr>
          <w:t>Press the </w:t>
        </w:r>
        <w:r w:rsidRPr="00B753D0">
          <w:rPr>
            <w:rFonts w:ascii="Helvetica" w:eastAsia="Times New Roman" w:hAnsi="Helvetica" w:cs="Helvetica"/>
            <w:i/>
            <w:iCs/>
            <w:color w:val="000000"/>
            <w:sz w:val="21"/>
            <w:szCs w:val="21"/>
          </w:rPr>
          <w:t>Next</w:t>
        </w:r>
        <w:r w:rsidRPr="00B753D0">
          <w:rPr>
            <w:rFonts w:ascii="Helvetica" w:eastAsia="Times New Roman" w:hAnsi="Helvetica" w:cs="Helvetica"/>
            <w:color w:val="000000"/>
            <w:sz w:val="21"/>
            <w:szCs w:val="21"/>
          </w:rPr>
          <w:t> button and select the methods that you want to test.</w:t>
        </w:r>
      </w:ins>
    </w:p>
    <w:p w:rsidR="00B753D0" w:rsidRPr="00B753D0" w:rsidRDefault="00B753D0" w:rsidP="00B753D0">
      <w:pPr>
        <w:spacing w:after="0" w:line="360" w:lineRule="atLeast"/>
        <w:rPr>
          <w:ins w:id="432"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200650" cy="6553200"/>
            <wp:effectExtent l="0" t="0" r="0" b="0"/>
            <wp:docPr id="4" name="Picture 4"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the methods to tes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00650" cy="6553200"/>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433" w:author="Unknown"/>
          <w:rFonts w:ascii="Helvetica" w:eastAsia="Times New Roman" w:hAnsi="Helvetica" w:cs="Helvetica"/>
          <w:color w:val="000000"/>
          <w:sz w:val="21"/>
          <w:szCs w:val="21"/>
        </w:rPr>
      </w:pPr>
      <w:ins w:id="434" w:author="Unknown">
        <w:r w:rsidRPr="00B753D0">
          <w:rPr>
            <w:rFonts w:ascii="Helvetica" w:eastAsia="Times New Roman" w:hAnsi="Helvetica" w:cs="Helvetica"/>
            <w:color w:val="000000"/>
            <w:sz w:val="21"/>
            <w:szCs w:val="21"/>
          </w:rPr>
          <w:t xml:space="preserve">If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library is not part of the </w:t>
        </w:r>
        <w:proofErr w:type="spellStart"/>
        <w:r w:rsidRPr="00B753D0">
          <w:rPr>
            <w:rFonts w:ascii="Helvetica" w:eastAsia="Times New Roman" w:hAnsi="Helvetica" w:cs="Helvetica"/>
            <w:color w:val="000000"/>
            <w:sz w:val="21"/>
            <w:szCs w:val="21"/>
          </w:rPr>
          <w:t>classpath</w:t>
        </w:r>
        <w:proofErr w:type="spellEnd"/>
        <w:r w:rsidRPr="00B753D0">
          <w:rPr>
            <w:rFonts w:ascii="Helvetica" w:eastAsia="Times New Roman" w:hAnsi="Helvetica" w:cs="Helvetica"/>
            <w:color w:val="000000"/>
            <w:sz w:val="21"/>
            <w:szCs w:val="21"/>
          </w:rPr>
          <w:t xml:space="preserve"> of your project, Eclipse will prompt you to add it. Use this to add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to your project.</w:t>
        </w:r>
      </w:ins>
    </w:p>
    <w:p w:rsidR="00B753D0" w:rsidRPr="00B753D0" w:rsidRDefault="00B753D0" w:rsidP="00B753D0">
      <w:pPr>
        <w:spacing w:after="0" w:line="360" w:lineRule="atLeast"/>
        <w:rPr>
          <w:ins w:id="435"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8825" cy="3114675"/>
            <wp:effectExtent l="0" t="0" r="9525" b="9525"/>
            <wp:docPr id="3" name="Picture 3" descr="Eclipse prompt for adding JUnit to the project class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lipse prompt for adding JUnit to the project classpath"/>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436" w:author="Unknown"/>
          <w:rFonts w:ascii="Helvetica" w:eastAsia="Times New Roman" w:hAnsi="Helvetica" w:cs="Helvetica"/>
          <w:color w:val="000000"/>
          <w:sz w:val="21"/>
          <w:szCs w:val="21"/>
        </w:rPr>
      </w:pPr>
      <w:ins w:id="437" w:author="Unknown">
        <w:r w:rsidRPr="00B753D0">
          <w:rPr>
            <w:rFonts w:ascii="Helvetica" w:eastAsia="Times New Roman" w:hAnsi="Helvetica" w:cs="Helvetica"/>
            <w:color w:val="000000"/>
            <w:sz w:val="21"/>
            <w:szCs w:val="21"/>
          </w:rPr>
          <w:t>Create a test with the following code.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38" w:author="Unknown"/>
          <w:rFonts w:ascii="Courier New" w:eastAsia="Times New Roman" w:hAnsi="Courier New" w:cs="Courier New"/>
          <w:color w:val="000000"/>
          <w:sz w:val="20"/>
          <w:szCs w:val="20"/>
        </w:rPr>
      </w:pPr>
      <w:proofErr w:type="gramStart"/>
      <w:ins w:id="439"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com.vogella.junit.first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1" w:author="Unknown"/>
          <w:rFonts w:ascii="Courier New" w:eastAsia="Times New Roman" w:hAnsi="Courier New" w:cs="Courier New"/>
          <w:color w:val="000000"/>
          <w:sz w:val="20"/>
          <w:szCs w:val="20"/>
        </w:rPr>
      </w:pPr>
      <w:proofErr w:type="gramStart"/>
      <w:ins w:id="442"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org.junit.Assert.assertEquals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3"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4" w:author="Unknown"/>
          <w:rFonts w:ascii="Courier New" w:eastAsia="Times New Roman" w:hAnsi="Courier New" w:cs="Courier New"/>
          <w:color w:val="000000"/>
          <w:sz w:val="20"/>
          <w:szCs w:val="20"/>
        </w:rPr>
      </w:pPr>
      <w:proofErr w:type="gramStart"/>
      <w:ins w:id="44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org.junit.AfterClass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6" w:author="Unknown"/>
          <w:rFonts w:ascii="Courier New" w:eastAsia="Times New Roman" w:hAnsi="Courier New" w:cs="Courier New"/>
          <w:color w:val="000000"/>
          <w:sz w:val="20"/>
          <w:szCs w:val="20"/>
        </w:rPr>
      </w:pPr>
      <w:proofErr w:type="gramStart"/>
      <w:ins w:id="447"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org.junit.BeforeClass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8" w:author="Unknown"/>
          <w:rFonts w:ascii="Courier New" w:eastAsia="Times New Roman" w:hAnsi="Courier New" w:cs="Courier New"/>
          <w:color w:val="000000"/>
          <w:sz w:val="20"/>
          <w:szCs w:val="20"/>
        </w:rPr>
      </w:pPr>
      <w:proofErr w:type="gramStart"/>
      <w:ins w:id="449"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org.junit.Test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1" w:author="Unknown"/>
          <w:rFonts w:ascii="Courier New" w:eastAsia="Times New Roman" w:hAnsi="Courier New" w:cs="Courier New"/>
          <w:color w:val="000000"/>
          <w:sz w:val="20"/>
          <w:szCs w:val="20"/>
        </w:rPr>
      </w:pPr>
      <w:proofErr w:type="gramStart"/>
      <w:ins w:id="452"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MyClassTest</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3" w:author="Unknown"/>
          <w:rFonts w:ascii="Courier New" w:eastAsia="Times New Roman" w:hAnsi="Courier New" w:cs="Courier New"/>
          <w:color w:val="000000"/>
          <w:sz w:val="20"/>
          <w:szCs w:val="20"/>
        </w:rPr>
      </w:pPr>
      <w:ins w:id="454"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5" w:author="Unknown"/>
          <w:rFonts w:ascii="Courier New" w:eastAsia="Times New Roman" w:hAnsi="Courier New" w:cs="Courier New"/>
          <w:color w:val="000000"/>
          <w:sz w:val="20"/>
          <w:szCs w:val="20"/>
        </w:rPr>
      </w:pPr>
      <w:ins w:id="456"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i/>
            <w:iCs/>
            <w:color w:val="808080"/>
            <w:sz w:val="20"/>
            <w:szCs w:val="20"/>
          </w:rPr>
          <w:t>@Test(</w:t>
        </w:r>
        <w:proofErr w:type="gramEnd"/>
        <w:r w:rsidRPr="00B753D0">
          <w:rPr>
            <w:rFonts w:ascii="Courier New" w:eastAsia="Times New Roman" w:hAnsi="Courier New" w:cs="Courier New"/>
            <w:i/>
            <w:iCs/>
            <w:color w:val="808080"/>
            <w:sz w:val="20"/>
            <w:szCs w:val="20"/>
          </w:rPr>
          <w:t xml:space="preserve">expected = </w:t>
        </w:r>
        <w:proofErr w:type="spellStart"/>
        <w:r w:rsidRPr="00B753D0">
          <w:rPr>
            <w:rFonts w:ascii="Courier New" w:eastAsia="Times New Roman" w:hAnsi="Courier New" w:cs="Courier New"/>
            <w:i/>
            <w:iCs/>
            <w:color w:val="808080"/>
            <w:sz w:val="20"/>
            <w:szCs w:val="20"/>
          </w:rPr>
          <w:t>IllegalArgumentException.class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7" w:author="Unknown"/>
          <w:rFonts w:ascii="Courier New" w:eastAsia="Times New Roman" w:hAnsi="Courier New" w:cs="Courier New"/>
          <w:color w:val="000000"/>
          <w:sz w:val="20"/>
          <w:szCs w:val="20"/>
        </w:rPr>
      </w:pPr>
      <w:ins w:id="458"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testExceptionIsThrown</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59" w:author="Unknown"/>
          <w:rFonts w:ascii="Courier New" w:eastAsia="Times New Roman" w:hAnsi="Courier New" w:cs="Courier New"/>
          <w:color w:val="000000"/>
          <w:sz w:val="20"/>
          <w:szCs w:val="20"/>
        </w:rPr>
      </w:pPr>
      <w:ins w:id="460"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 xml:space="preserve"> tester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1" w:author="Unknown"/>
          <w:rFonts w:ascii="Courier New" w:eastAsia="Times New Roman" w:hAnsi="Courier New" w:cs="Courier New"/>
          <w:color w:val="000000"/>
          <w:sz w:val="20"/>
          <w:szCs w:val="20"/>
        </w:rPr>
      </w:pPr>
      <w:ins w:id="462"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1000, 5);</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3" w:author="Unknown"/>
          <w:rFonts w:ascii="Courier New" w:eastAsia="Times New Roman" w:hAnsi="Courier New" w:cs="Courier New"/>
          <w:color w:val="000000"/>
          <w:sz w:val="20"/>
          <w:szCs w:val="20"/>
        </w:rPr>
      </w:pPr>
      <w:ins w:id="464"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5"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6" w:author="Unknown"/>
          <w:rFonts w:ascii="Courier New" w:eastAsia="Times New Roman" w:hAnsi="Courier New" w:cs="Courier New"/>
          <w:color w:val="000000"/>
          <w:sz w:val="20"/>
          <w:szCs w:val="20"/>
        </w:rPr>
      </w:pPr>
      <w:ins w:id="467"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8" w:author="Unknown"/>
          <w:rFonts w:ascii="Courier New" w:eastAsia="Times New Roman" w:hAnsi="Courier New" w:cs="Courier New"/>
          <w:color w:val="000000"/>
          <w:sz w:val="20"/>
          <w:szCs w:val="20"/>
        </w:rPr>
      </w:pPr>
      <w:ins w:id="469"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testMultiply</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70" w:author="Unknown"/>
          <w:rFonts w:ascii="Courier New" w:eastAsia="Times New Roman" w:hAnsi="Courier New" w:cs="Courier New"/>
          <w:color w:val="000000"/>
          <w:sz w:val="20"/>
          <w:szCs w:val="20"/>
        </w:rPr>
      </w:pPr>
      <w:ins w:id="471"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 xml:space="preserve"> tester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72" w:author="Unknown"/>
          <w:rFonts w:ascii="Courier New" w:eastAsia="Times New Roman" w:hAnsi="Courier New" w:cs="Courier New"/>
          <w:color w:val="000000"/>
          <w:sz w:val="20"/>
          <w:szCs w:val="20"/>
        </w:rPr>
      </w:pPr>
      <w:ins w:id="473" w:author="Unknown">
        <w:r w:rsidRPr="00B753D0">
          <w:rPr>
            <w:rFonts w:ascii="Courier New" w:eastAsia="Times New Roman" w:hAnsi="Courier New" w:cs="Courier New"/>
            <w:color w:val="000000"/>
            <w:sz w:val="20"/>
            <w:szCs w:val="20"/>
          </w:rPr>
          <w:lastRenderedPageBreak/>
          <w:t xml:space="preserve">    </w:t>
        </w:r>
        <w:proofErr w:type="spellStart"/>
        <w:proofErr w:type="gramStart"/>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"10 x 5 must be 50"</w:t>
        </w:r>
        <w:r w:rsidRPr="00B753D0">
          <w:rPr>
            <w:rFonts w:ascii="Courier New" w:eastAsia="Times New Roman" w:hAnsi="Courier New" w:cs="Courier New"/>
            <w:color w:val="000000"/>
            <w:sz w:val="20"/>
            <w:szCs w:val="20"/>
          </w:rPr>
          <w:t xml:space="preserve">, 50, </w:t>
        </w:r>
        <w:proofErr w:type="spell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(10, 5));</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74" w:author="Unknown"/>
          <w:rFonts w:ascii="Courier New" w:eastAsia="Times New Roman" w:hAnsi="Courier New" w:cs="Courier New"/>
          <w:color w:val="000000"/>
          <w:sz w:val="20"/>
          <w:szCs w:val="20"/>
        </w:rPr>
      </w:pPr>
      <w:ins w:id="475"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76" w:author="Unknown"/>
          <w:rFonts w:ascii="Courier New" w:eastAsia="Times New Roman" w:hAnsi="Courier New" w:cs="Courier New"/>
          <w:color w:val="000000"/>
          <w:sz w:val="20"/>
          <w:szCs w:val="20"/>
        </w:rPr>
      </w:pPr>
      <w:ins w:id="477"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Autospacing="1" w:after="100" w:afterAutospacing="1" w:line="360" w:lineRule="atLeast"/>
        <w:outlineLvl w:val="2"/>
        <w:rPr>
          <w:ins w:id="478" w:author="Unknown"/>
          <w:rFonts w:ascii="Arial" w:eastAsia="Times New Roman" w:hAnsi="Arial" w:cs="Arial"/>
          <w:b/>
          <w:bCs/>
          <w:color w:val="333333"/>
          <w:sz w:val="24"/>
          <w:szCs w:val="24"/>
        </w:rPr>
      </w:pPr>
      <w:bookmarkStart w:id="479" w:name="juniteclipse_eclipse"/>
      <w:bookmarkEnd w:id="479"/>
      <w:ins w:id="480" w:author="Unknown">
        <w:r w:rsidRPr="00B753D0">
          <w:rPr>
            <w:rFonts w:ascii="Arial" w:eastAsia="Times New Roman" w:hAnsi="Arial" w:cs="Arial"/>
            <w:b/>
            <w:bCs/>
            <w:color w:val="333333"/>
            <w:sz w:val="24"/>
            <w:szCs w:val="24"/>
          </w:rPr>
          <w:t>9.4. Run your test in Eclipse</w:t>
        </w:r>
      </w:ins>
    </w:p>
    <w:p w:rsidR="00B753D0" w:rsidRPr="00B753D0" w:rsidRDefault="00B753D0" w:rsidP="00B753D0">
      <w:pPr>
        <w:spacing w:before="100" w:beforeAutospacing="1" w:after="100" w:afterAutospacing="1" w:line="300" w:lineRule="atLeast"/>
        <w:ind w:left="150" w:right="150"/>
        <w:rPr>
          <w:ins w:id="481" w:author="Unknown"/>
          <w:rFonts w:ascii="Helvetica" w:eastAsia="Times New Roman" w:hAnsi="Helvetica" w:cs="Helvetica"/>
          <w:color w:val="000000"/>
          <w:sz w:val="21"/>
          <w:szCs w:val="21"/>
        </w:rPr>
      </w:pPr>
      <w:proofErr w:type="gramStart"/>
      <w:ins w:id="482" w:author="Unknown">
        <w:r w:rsidRPr="00B753D0">
          <w:rPr>
            <w:rFonts w:ascii="Helvetica" w:eastAsia="Times New Roman" w:hAnsi="Helvetica" w:cs="Helvetica"/>
            <w:color w:val="000000"/>
            <w:sz w:val="21"/>
            <w:szCs w:val="21"/>
          </w:rPr>
          <w:t>Right-click on your new test class and select </w:t>
        </w:r>
        <w:r w:rsidRPr="00B753D0">
          <w:rPr>
            <w:rFonts w:ascii="Helvetica" w:eastAsia="Times New Roman" w:hAnsi="Helvetica" w:cs="Helvetica"/>
            <w:i/>
            <w:iCs/>
            <w:color w:val="000000"/>
            <w:sz w:val="21"/>
            <w:szCs w:val="21"/>
          </w:rPr>
          <w:t>Run-As</w:t>
        </w:r>
        <w:r w:rsidRPr="00B753D0">
          <w:rPr>
            <w:rFonts w:ascii="Helvetica" w:eastAsia="Times New Roman" w:hAnsi="Helvetica" w:cs="Helvetica"/>
            <w:color w:val="000000"/>
            <w:sz w:val="21"/>
            <w:szCs w:val="21"/>
          </w:rPr>
          <w:t> → </w:t>
        </w:r>
        <w:proofErr w:type="spellStart"/>
        <w:r w:rsidRPr="00B753D0">
          <w:rPr>
            <w:rFonts w:ascii="Helvetica" w:eastAsia="Times New Roman" w:hAnsi="Helvetica" w:cs="Helvetica"/>
            <w:i/>
            <w:iCs/>
            <w:color w:val="000000"/>
            <w:sz w:val="21"/>
            <w:szCs w:val="21"/>
          </w:rPr>
          <w:t>JUnit</w:t>
        </w:r>
        <w:proofErr w:type="spellEnd"/>
        <w:r w:rsidRPr="00B753D0">
          <w:rPr>
            <w:rFonts w:ascii="Helvetica" w:eastAsia="Times New Roman" w:hAnsi="Helvetica" w:cs="Helvetica"/>
            <w:i/>
            <w:iCs/>
            <w:color w:val="000000"/>
            <w:sz w:val="21"/>
            <w:szCs w:val="21"/>
          </w:rPr>
          <w:t xml:space="preserve"> Test</w:t>
        </w:r>
        <w:r w:rsidRPr="00B753D0">
          <w:rPr>
            <w:rFonts w:ascii="Helvetica" w:eastAsia="Times New Roman" w:hAnsi="Helvetica" w:cs="Helvetica"/>
            <w:color w:val="000000"/>
            <w:sz w:val="21"/>
            <w:szCs w:val="21"/>
          </w:rPr>
          <w:t>.</w:t>
        </w:r>
        <w:proofErr w:type="gramEnd"/>
      </w:ins>
    </w:p>
    <w:p w:rsidR="00B753D0" w:rsidRPr="00B753D0" w:rsidRDefault="00B753D0" w:rsidP="00B753D0">
      <w:pPr>
        <w:spacing w:after="0" w:line="360" w:lineRule="atLeast"/>
        <w:rPr>
          <w:ins w:id="483" w:author="Unknown"/>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496050" cy="561975"/>
            <wp:effectExtent l="0" t="0" r="0" b="9525"/>
            <wp:docPr id="2" name="Picture 2"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JUnit test in Eclips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96050" cy="561975"/>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484" w:author="Unknown"/>
          <w:rFonts w:ascii="Helvetica" w:eastAsia="Times New Roman" w:hAnsi="Helvetica" w:cs="Helvetica"/>
          <w:color w:val="000000"/>
          <w:sz w:val="21"/>
          <w:szCs w:val="21"/>
        </w:rPr>
      </w:pPr>
      <w:ins w:id="485" w:author="Unknown">
        <w:r w:rsidRPr="00B753D0">
          <w:rPr>
            <w:rFonts w:ascii="Helvetica" w:eastAsia="Times New Roman" w:hAnsi="Helvetica" w:cs="Helvetica"/>
            <w:color w:val="000000"/>
            <w:sz w:val="21"/>
            <w:szCs w:val="21"/>
          </w:rPr>
          <w:t xml:space="preserve">The result of the tests will be displayed in the </w:t>
        </w:r>
        <w:proofErr w:type="spellStart"/>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w:t>
        </w:r>
        <w:proofErr w:type="gramStart"/>
        <w:r w:rsidRPr="00B753D0">
          <w:rPr>
            <w:rFonts w:ascii="Helvetica" w:eastAsia="Times New Roman" w:hAnsi="Helvetica" w:cs="Helvetica"/>
            <w:color w:val="000000"/>
            <w:sz w:val="21"/>
            <w:szCs w:val="21"/>
          </w:rPr>
          <w:t>view .</w:t>
        </w:r>
        <w:proofErr w:type="gramEnd"/>
        <w:r w:rsidRPr="00B753D0">
          <w:rPr>
            <w:rFonts w:ascii="Helvetica" w:eastAsia="Times New Roman" w:hAnsi="Helvetica" w:cs="Helvetica"/>
            <w:color w:val="000000"/>
            <w:sz w:val="21"/>
            <w:szCs w:val="21"/>
          </w:rPr>
          <w:t xml:space="preserve"> In our example one test should be </w:t>
        </w:r>
        <w:proofErr w:type="spellStart"/>
        <w:r w:rsidRPr="00B753D0">
          <w:rPr>
            <w:rFonts w:ascii="Helvetica" w:eastAsia="Times New Roman" w:hAnsi="Helvetica" w:cs="Helvetica"/>
            <w:color w:val="000000"/>
            <w:sz w:val="21"/>
            <w:szCs w:val="21"/>
          </w:rPr>
          <w:t>succesful</w:t>
        </w:r>
        <w:proofErr w:type="spellEnd"/>
        <w:r w:rsidRPr="00B753D0">
          <w:rPr>
            <w:rFonts w:ascii="Helvetica" w:eastAsia="Times New Roman" w:hAnsi="Helvetica" w:cs="Helvetica"/>
            <w:color w:val="000000"/>
            <w:sz w:val="21"/>
            <w:szCs w:val="21"/>
          </w:rPr>
          <w:t xml:space="preserve"> and one test should show an error. This error is indicated by a red bar.</w:t>
        </w:r>
      </w:ins>
    </w:p>
    <w:p w:rsidR="00B753D0" w:rsidRPr="00B753D0" w:rsidRDefault="00B753D0" w:rsidP="00B753D0">
      <w:pPr>
        <w:spacing w:after="0" w:line="360" w:lineRule="atLeast"/>
        <w:rPr>
          <w:ins w:id="486"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200525" cy="5495925"/>
            <wp:effectExtent l="0" t="0" r="9525" b="9525"/>
            <wp:docPr id="1" name="Picture 1"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of running a unit tes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00525" cy="5495925"/>
                    </a:xfrm>
                    <a:prstGeom prst="rect">
                      <a:avLst/>
                    </a:prstGeom>
                    <a:noFill/>
                    <a:ln>
                      <a:noFill/>
                    </a:ln>
                  </pic:spPr>
                </pic:pic>
              </a:graphicData>
            </a:graphic>
          </wp:inline>
        </w:drawing>
      </w:r>
    </w:p>
    <w:p w:rsidR="00B753D0" w:rsidRPr="00B753D0" w:rsidRDefault="00B753D0" w:rsidP="00B753D0">
      <w:pPr>
        <w:spacing w:before="100" w:beforeAutospacing="1" w:after="100" w:afterAutospacing="1" w:line="300" w:lineRule="atLeast"/>
        <w:ind w:left="150" w:right="150"/>
        <w:rPr>
          <w:ins w:id="487" w:author="Unknown"/>
          <w:rFonts w:ascii="Helvetica" w:eastAsia="Times New Roman" w:hAnsi="Helvetica" w:cs="Helvetica"/>
          <w:color w:val="000000"/>
          <w:sz w:val="21"/>
          <w:szCs w:val="21"/>
        </w:rPr>
      </w:pPr>
      <w:ins w:id="488" w:author="Unknown">
        <w:r w:rsidRPr="00B753D0">
          <w:rPr>
            <w:rFonts w:ascii="Helvetica" w:eastAsia="Times New Roman" w:hAnsi="Helvetica" w:cs="Helvetica"/>
            <w:color w:val="000000"/>
            <w:sz w:val="21"/>
            <w:szCs w:val="21"/>
          </w:rPr>
          <w:t>The test is failing, because our multiplier class is currently not working correctly. It does a division instead of multiplication. Fix the bug and re-run the test to get a green bar.</w:t>
        </w:r>
      </w:ins>
    </w:p>
    <w:p w:rsidR="00B753D0" w:rsidRPr="00B753D0" w:rsidRDefault="00B753D0" w:rsidP="00B753D0">
      <w:pPr>
        <w:spacing w:beforeAutospacing="1" w:after="100" w:afterAutospacing="1" w:line="360" w:lineRule="atLeast"/>
        <w:outlineLvl w:val="1"/>
        <w:rPr>
          <w:ins w:id="489" w:author="Unknown"/>
          <w:rFonts w:ascii="Arial" w:eastAsia="Times New Roman" w:hAnsi="Arial" w:cs="Arial"/>
          <w:b/>
          <w:bCs/>
          <w:color w:val="333333"/>
          <w:sz w:val="30"/>
          <w:szCs w:val="30"/>
        </w:rPr>
      </w:pPr>
      <w:bookmarkStart w:id="490" w:name="junitadvanced"/>
      <w:bookmarkEnd w:id="490"/>
      <w:ins w:id="491" w:author="Unknown">
        <w:r w:rsidRPr="00B753D0">
          <w:rPr>
            <w:rFonts w:ascii="Arial" w:eastAsia="Times New Roman" w:hAnsi="Arial" w:cs="Arial"/>
            <w:b/>
            <w:bCs/>
            <w:color w:val="333333"/>
            <w:sz w:val="30"/>
            <w:szCs w:val="30"/>
          </w:rPr>
          <w:t xml:space="preserve">10. Advanced </w:t>
        </w:r>
        <w:proofErr w:type="spellStart"/>
        <w:r w:rsidRPr="00B753D0">
          <w:rPr>
            <w:rFonts w:ascii="Arial" w:eastAsia="Times New Roman" w:hAnsi="Arial" w:cs="Arial"/>
            <w:b/>
            <w:bCs/>
            <w:color w:val="333333"/>
            <w:sz w:val="30"/>
            <w:szCs w:val="30"/>
          </w:rPr>
          <w:t>JUnit</w:t>
        </w:r>
        <w:proofErr w:type="spellEnd"/>
        <w:r w:rsidRPr="00B753D0">
          <w:rPr>
            <w:rFonts w:ascii="Arial" w:eastAsia="Times New Roman" w:hAnsi="Arial" w:cs="Arial"/>
            <w:b/>
            <w:bCs/>
            <w:color w:val="333333"/>
            <w:sz w:val="30"/>
            <w:szCs w:val="30"/>
          </w:rPr>
          <w:t xml:space="preserve"> options</w:t>
        </w:r>
      </w:ins>
    </w:p>
    <w:p w:rsidR="00B753D0" w:rsidRPr="00B753D0" w:rsidRDefault="00B753D0" w:rsidP="00B753D0">
      <w:pPr>
        <w:spacing w:beforeAutospacing="1" w:after="100" w:afterAutospacing="1" w:line="360" w:lineRule="atLeast"/>
        <w:outlineLvl w:val="2"/>
        <w:rPr>
          <w:ins w:id="492" w:author="Unknown"/>
          <w:rFonts w:ascii="Arial" w:eastAsia="Times New Roman" w:hAnsi="Arial" w:cs="Arial"/>
          <w:b/>
          <w:bCs/>
          <w:color w:val="333333"/>
          <w:sz w:val="24"/>
          <w:szCs w:val="24"/>
        </w:rPr>
      </w:pPr>
      <w:bookmarkStart w:id="493" w:name="junitadvanced_parameterizedtests"/>
      <w:bookmarkEnd w:id="493"/>
      <w:ins w:id="494" w:author="Unknown">
        <w:r w:rsidRPr="00B753D0">
          <w:rPr>
            <w:rFonts w:ascii="Arial" w:eastAsia="Times New Roman" w:hAnsi="Arial" w:cs="Arial"/>
            <w:b/>
            <w:bCs/>
            <w:color w:val="333333"/>
            <w:sz w:val="24"/>
            <w:szCs w:val="24"/>
          </w:rPr>
          <w:t>10.1. Parameterized test</w:t>
        </w:r>
      </w:ins>
    </w:p>
    <w:p w:rsidR="00B753D0" w:rsidRPr="00B753D0" w:rsidRDefault="00B753D0" w:rsidP="00B753D0">
      <w:pPr>
        <w:spacing w:before="100" w:beforeAutospacing="1" w:after="100" w:afterAutospacing="1" w:line="300" w:lineRule="atLeast"/>
        <w:ind w:left="150" w:right="150"/>
        <w:rPr>
          <w:ins w:id="495" w:author="Unknown"/>
          <w:rFonts w:ascii="Helvetica" w:eastAsia="Times New Roman" w:hAnsi="Helvetica" w:cs="Helvetica"/>
          <w:color w:val="000000"/>
          <w:sz w:val="21"/>
          <w:szCs w:val="21"/>
        </w:rPr>
      </w:pPr>
      <w:bookmarkStart w:id="496" w:name="d345201e981"/>
      <w:bookmarkEnd w:id="496"/>
      <w:proofErr w:type="spellStart"/>
      <w:ins w:id="497"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allows you to use parameters in a tests class. This class can contain one test method and this method is executed with the different parameters provided.</w:t>
        </w:r>
      </w:ins>
    </w:p>
    <w:p w:rsidR="00B753D0" w:rsidRPr="00B753D0" w:rsidRDefault="00B753D0" w:rsidP="00B753D0">
      <w:pPr>
        <w:spacing w:before="100" w:beforeAutospacing="1" w:after="100" w:afterAutospacing="1" w:line="300" w:lineRule="atLeast"/>
        <w:ind w:left="150" w:right="150"/>
        <w:rPr>
          <w:ins w:id="498" w:author="Unknown"/>
          <w:rFonts w:ascii="Helvetica" w:eastAsia="Times New Roman" w:hAnsi="Helvetica" w:cs="Helvetica"/>
          <w:color w:val="000000"/>
          <w:sz w:val="21"/>
          <w:szCs w:val="21"/>
        </w:rPr>
      </w:pPr>
      <w:ins w:id="499" w:author="Unknown">
        <w:r w:rsidRPr="00B753D0">
          <w:rPr>
            <w:rFonts w:ascii="Helvetica" w:eastAsia="Times New Roman" w:hAnsi="Helvetica" w:cs="Helvetica"/>
            <w:color w:val="000000"/>
            <w:sz w:val="21"/>
            <w:szCs w:val="21"/>
          </w:rPr>
          <w:t>You mark a test class as a parameterized test with the </w:t>
        </w:r>
        <w:proofErr w:type="gramStart"/>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r w:rsidRPr="00B753D0">
          <w:rPr>
            <w:rFonts w:ascii="Courier New" w:eastAsia="Times New Roman" w:hAnsi="Courier New" w:cs="Courier New"/>
            <w:color w:val="000000"/>
            <w:sz w:val="20"/>
            <w:szCs w:val="20"/>
            <w:bdr w:val="single" w:sz="6" w:space="1" w:color="D4D9D9" w:frame="1"/>
            <w:shd w:val="clear" w:color="auto" w:fill="EFF1F1"/>
          </w:rPr>
          <w:t>RunWith</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proofErr w:type="spellStart"/>
        <w:proofErr w:type="gramEnd"/>
        <w:r w:rsidRPr="00B753D0">
          <w:rPr>
            <w:rFonts w:ascii="Courier New" w:eastAsia="Times New Roman" w:hAnsi="Courier New" w:cs="Courier New"/>
            <w:color w:val="000000"/>
            <w:sz w:val="20"/>
            <w:szCs w:val="20"/>
            <w:bdr w:val="single" w:sz="6" w:space="1" w:color="D4D9D9" w:frame="1"/>
            <w:shd w:val="clear" w:color="auto" w:fill="EFF1F1"/>
          </w:rPr>
          <w:t>Parameterized.class</w:t>
        </w:r>
        <w:proofErr w:type="spellEnd"/>
        <w:r w:rsidRPr="00B753D0">
          <w:rPr>
            <w:rFonts w:ascii="Courier New" w:eastAsia="Times New Roman" w:hAnsi="Courier New" w:cs="Courier New"/>
            <w:color w:val="000000"/>
            <w:sz w:val="20"/>
            <w:szCs w:val="20"/>
            <w:bdr w:val="single" w:sz="6" w:space="1" w:color="D4D9D9" w:frame="1"/>
            <w:shd w:val="clear" w:color="auto" w:fill="EFF1F1"/>
          </w:rPr>
          <w:t>)</w:t>
        </w:r>
        <w:r w:rsidRPr="00B753D0">
          <w:rPr>
            <w:rFonts w:ascii="Helvetica" w:eastAsia="Times New Roman" w:hAnsi="Helvetica" w:cs="Helvetica"/>
            <w:color w:val="000000"/>
            <w:sz w:val="21"/>
            <w:szCs w:val="21"/>
          </w:rPr>
          <w:t> annotation.</w:t>
        </w:r>
      </w:ins>
    </w:p>
    <w:p w:rsidR="00B753D0" w:rsidRPr="00B753D0" w:rsidRDefault="00B753D0" w:rsidP="00B753D0">
      <w:pPr>
        <w:spacing w:before="100" w:beforeAutospacing="1" w:after="100" w:afterAutospacing="1" w:line="300" w:lineRule="atLeast"/>
        <w:ind w:left="150" w:right="150"/>
        <w:rPr>
          <w:ins w:id="500" w:author="Unknown"/>
          <w:rFonts w:ascii="Helvetica" w:eastAsia="Times New Roman" w:hAnsi="Helvetica" w:cs="Helvetica"/>
          <w:color w:val="000000"/>
          <w:sz w:val="21"/>
          <w:szCs w:val="21"/>
        </w:rPr>
      </w:pPr>
      <w:ins w:id="501" w:author="Unknown">
        <w:r w:rsidRPr="00B753D0">
          <w:rPr>
            <w:rFonts w:ascii="Helvetica" w:eastAsia="Times New Roman" w:hAnsi="Helvetica" w:cs="Helvetica"/>
            <w:color w:val="000000"/>
            <w:sz w:val="21"/>
            <w:szCs w:val="21"/>
          </w:rPr>
          <w:lastRenderedPageBreak/>
          <w:t>Such a test class must contain a static method annotated with </w:t>
        </w:r>
        <w:r w:rsidRPr="00B753D0">
          <w:rPr>
            <w:rFonts w:ascii="Courier New" w:eastAsia="Times New Roman" w:hAnsi="Courier New" w:cs="Courier New"/>
            <w:color w:val="000000"/>
            <w:sz w:val="20"/>
            <w:szCs w:val="20"/>
            <w:bdr w:val="single" w:sz="6" w:space="1" w:color="D4D9D9" w:frame="1"/>
            <w:shd w:val="clear" w:color="auto" w:fill="EFF1F1"/>
          </w:rPr>
          <w:t>@Parameters</w:t>
        </w:r>
        <w:r w:rsidRPr="00B753D0">
          <w:rPr>
            <w:rFonts w:ascii="Helvetica" w:eastAsia="Times New Roman" w:hAnsi="Helvetica" w:cs="Helvetica"/>
            <w:color w:val="000000"/>
            <w:sz w:val="21"/>
            <w:szCs w:val="21"/>
          </w:rPr>
          <w:t> that generates and returns a collection of arrays. Each item in this collection is used as parameter for the test method.</w:t>
        </w:r>
      </w:ins>
    </w:p>
    <w:p w:rsidR="00B753D0" w:rsidRPr="00B753D0" w:rsidRDefault="00B753D0" w:rsidP="00B753D0">
      <w:pPr>
        <w:spacing w:before="100" w:beforeAutospacing="1" w:after="100" w:afterAutospacing="1" w:line="300" w:lineRule="atLeast"/>
        <w:ind w:left="150" w:right="150"/>
        <w:rPr>
          <w:ins w:id="502" w:author="Unknown"/>
          <w:rFonts w:ascii="Helvetica" w:eastAsia="Times New Roman" w:hAnsi="Helvetica" w:cs="Helvetica"/>
          <w:color w:val="000000"/>
          <w:sz w:val="21"/>
          <w:szCs w:val="21"/>
        </w:rPr>
      </w:pPr>
      <w:ins w:id="503" w:author="Unknown">
        <w:r w:rsidRPr="00B753D0">
          <w:rPr>
            <w:rFonts w:ascii="Helvetica" w:eastAsia="Times New Roman" w:hAnsi="Helvetica" w:cs="Helvetica"/>
            <w:color w:val="000000"/>
            <w:sz w:val="21"/>
            <w:szCs w:val="21"/>
          </w:rPr>
          <w:t>You also need to create a constructor in which you store the values for each test. The number of elements in each array provided by the method annotated with </w:t>
        </w:r>
        <w:r w:rsidRPr="00B753D0">
          <w:rPr>
            <w:rFonts w:ascii="Courier New" w:eastAsia="Times New Roman" w:hAnsi="Courier New" w:cs="Courier New"/>
            <w:color w:val="000000"/>
            <w:sz w:val="20"/>
            <w:szCs w:val="20"/>
            <w:bdr w:val="single" w:sz="6" w:space="1" w:color="D4D9D9" w:frame="1"/>
            <w:shd w:val="clear" w:color="auto" w:fill="EFF1F1"/>
          </w:rPr>
          <w:t>@Parameters</w:t>
        </w:r>
        <w:r w:rsidRPr="00B753D0">
          <w:rPr>
            <w:rFonts w:ascii="Helvetica" w:eastAsia="Times New Roman" w:hAnsi="Helvetica" w:cs="Helvetica"/>
            <w:color w:val="000000"/>
            <w:sz w:val="21"/>
            <w:szCs w:val="21"/>
          </w:rPr>
          <w:t> must correspond to the number of parameters in the constructor of the class. The class is created for each parameter and the test values are passed via the constructor to the class.</w:t>
        </w:r>
      </w:ins>
    </w:p>
    <w:p w:rsidR="00B753D0" w:rsidRPr="00B753D0" w:rsidRDefault="00B753D0" w:rsidP="00B753D0">
      <w:pPr>
        <w:spacing w:before="100" w:beforeAutospacing="1" w:after="100" w:afterAutospacing="1" w:line="300" w:lineRule="atLeast"/>
        <w:ind w:left="150" w:right="150"/>
        <w:rPr>
          <w:ins w:id="504" w:author="Unknown"/>
          <w:rFonts w:ascii="Helvetica" w:eastAsia="Times New Roman" w:hAnsi="Helvetica" w:cs="Helvetica"/>
          <w:color w:val="000000"/>
          <w:sz w:val="21"/>
          <w:szCs w:val="21"/>
        </w:rPr>
      </w:pPr>
      <w:ins w:id="505" w:author="Unknown">
        <w:r w:rsidRPr="00B753D0">
          <w:rPr>
            <w:rFonts w:ascii="Helvetica" w:eastAsia="Times New Roman" w:hAnsi="Helvetica" w:cs="Helvetica"/>
            <w:color w:val="000000"/>
            <w:sz w:val="21"/>
            <w:szCs w:val="21"/>
          </w:rPr>
          <w:t>The following code shows an example for a parameterized test. It assumes that you test the </w:t>
        </w:r>
        <w:proofErr w:type="gramStart"/>
        <w:r w:rsidRPr="00B753D0">
          <w:rPr>
            <w:rFonts w:ascii="Courier New" w:eastAsia="Times New Roman" w:hAnsi="Courier New" w:cs="Courier New"/>
            <w:color w:val="000000"/>
            <w:sz w:val="20"/>
            <w:szCs w:val="20"/>
            <w:bdr w:val="single" w:sz="6" w:space="1" w:color="D4D9D9" w:frame="1"/>
            <w:shd w:val="clear" w:color="auto" w:fill="EFF1F1"/>
          </w:rPr>
          <w:t>multiply(</w:t>
        </w:r>
        <w:proofErr w:type="gramEnd"/>
        <w:r w:rsidRPr="00B753D0">
          <w:rPr>
            <w:rFonts w:ascii="Courier New" w:eastAsia="Times New Roman" w:hAnsi="Courier New" w:cs="Courier New"/>
            <w:color w:val="000000"/>
            <w:sz w:val="20"/>
            <w:szCs w:val="20"/>
            <w:bdr w:val="single" w:sz="6" w:space="1" w:color="D4D9D9" w:frame="1"/>
            <w:shd w:val="clear" w:color="auto" w:fill="EFF1F1"/>
          </w:rPr>
          <w:t>)</w:t>
        </w:r>
        <w:r w:rsidRPr="00B753D0">
          <w:rPr>
            <w:rFonts w:ascii="Helvetica" w:eastAsia="Times New Roman" w:hAnsi="Helvetica" w:cs="Helvetica"/>
            <w:color w:val="000000"/>
            <w:sz w:val="21"/>
            <w:szCs w:val="21"/>
          </w:rPr>
          <w:t> method of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MyClass</w:t>
        </w:r>
        <w:r w:rsidRPr="00B753D0">
          <w:rPr>
            <w:rFonts w:ascii="Helvetica" w:eastAsia="Times New Roman" w:hAnsi="Helvetica" w:cs="Helvetica"/>
            <w:color w:val="000000"/>
            <w:sz w:val="21"/>
            <w:szCs w:val="21"/>
          </w:rPr>
          <w:t>class</w:t>
        </w:r>
        <w:proofErr w:type="spellEnd"/>
        <w:r w:rsidRPr="00B753D0">
          <w:rPr>
            <w:rFonts w:ascii="Helvetica" w:eastAsia="Times New Roman" w:hAnsi="Helvetica" w:cs="Helvetica"/>
            <w:color w:val="000000"/>
            <w:sz w:val="21"/>
            <w:szCs w:val="21"/>
          </w:rPr>
          <w:t xml:space="preserve"> which was used in an example earlier.</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06" w:author="Unknown"/>
          <w:rFonts w:ascii="Courier New" w:eastAsia="Times New Roman" w:hAnsi="Courier New" w:cs="Courier New"/>
          <w:color w:val="000000"/>
          <w:sz w:val="20"/>
          <w:szCs w:val="20"/>
        </w:rPr>
      </w:pPr>
      <w:proofErr w:type="gramStart"/>
      <w:ins w:id="507"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de.vogella.junit.first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08"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09" w:author="Unknown"/>
          <w:rFonts w:ascii="Courier New" w:eastAsia="Times New Roman" w:hAnsi="Courier New" w:cs="Courier New"/>
          <w:color w:val="000000"/>
          <w:sz w:val="20"/>
          <w:szCs w:val="20"/>
        </w:rPr>
      </w:pPr>
      <w:proofErr w:type="gramStart"/>
      <w:ins w:id="510"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org.junit.Assert.assertEquals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2" w:author="Unknown"/>
          <w:rFonts w:ascii="Courier New" w:eastAsia="Times New Roman" w:hAnsi="Courier New" w:cs="Courier New"/>
          <w:color w:val="000000"/>
          <w:sz w:val="20"/>
          <w:szCs w:val="20"/>
        </w:rPr>
      </w:pPr>
      <w:proofErr w:type="gramStart"/>
      <w:ins w:id="513"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java.util.Arrays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4" w:author="Unknown"/>
          <w:rFonts w:ascii="Courier New" w:eastAsia="Times New Roman" w:hAnsi="Courier New" w:cs="Courier New"/>
          <w:color w:val="000000"/>
          <w:sz w:val="20"/>
          <w:szCs w:val="20"/>
        </w:rPr>
      </w:pPr>
      <w:proofErr w:type="gramStart"/>
      <w:ins w:id="51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java.util.Collection</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6"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7" w:author="Unknown"/>
          <w:rFonts w:ascii="Courier New" w:eastAsia="Times New Roman" w:hAnsi="Courier New" w:cs="Courier New"/>
          <w:color w:val="000000"/>
          <w:sz w:val="20"/>
          <w:szCs w:val="20"/>
        </w:rPr>
      </w:pPr>
      <w:proofErr w:type="gramStart"/>
      <w:ins w:id="518"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org.junit.Test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19" w:author="Unknown"/>
          <w:rFonts w:ascii="Courier New" w:eastAsia="Times New Roman" w:hAnsi="Courier New" w:cs="Courier New"/>
          <w:color w:val="000000"/>
          <w:sz w:val="20"/>
          <w:szCs w:val="20"/>
        </w:rPr>
      </w:pPr>
      <w:proofErr w:type="gramStart"/>
      <w:ins w:id="520"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org.junit.runner.RunWith</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1" w:author="Unknown"/>
          <w:rFonts w:ascii="Courier New" w:eastAsia="Times New Roman" w:hAnsi="Courier New" w:cs="Courier New"/>
          <w:color w:val="000000"/>
          <w:sz w:val="20"/>
          <w:szCs w:val="20"/>
        </w:rPr>
      </w:pPr>
      <w:proofErr w:type="gramStart"/>
      <w:ins w:id="522"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org.junit.runners.Parameterized</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3" w:author="Unknown"/>
          <w:rFonts w:ascii="Courier New" w:eastAsia="Times New Roman" w:hAnsi="Courier New" w:cs="Courier New"/>
          <w:color w:val="000000"/>
          <w:sz w:val="20"/>
          <w:szCs w:val="20"/>
        </w:rPr>
      </w:pPr>
      <w:proofErr w:type="gramStart"/>
      <w:ins w:id="524"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org.junit.runners.Parameterized.Parameters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5"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6" w:author="Unknown"/>
          <w:rFonts w:ascii="Courier New" w:eastAsia="Times New Roman" w:hAnsi="Courier New" w:cs="Courier New"/>
          <w:color w:val="000000"/>
          <w:sz w:val="20"/>
          <w:szCs w:val="20"/>
        </w:rPr>
      </w:pPr>
      <w:proofErr w:type="gramStart"/>
      <w:ins w:id="527"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RunWith</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Parameterized.class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8" w:author="Unknown"/>
          <w:rFonts w:ascii="Courier New" w:eastAsia="Times New Roman" w:hAnsi="Courier New" w:cs="Courier New"/>
          <w:color w:val="000000"/>
          <w:sz w:val="20"/>
          <w:szCs w:val="20"/>
        </w:rPr>
      </w:pPr>
      <w:proofErr w:type="gramStart"/>
      <w:ins w:id="529"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MyParameterizedClassTest</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1" w:author="Unknown"/>
          <w:rFonts w:ascii="Courier New" w:eastAsia="Times New Roman" w:hAnsi="Courier New" w:cs="Courier New"/>
          <w:color w:val="000000"/>
          <w:sz w:val="20"/>
          <w:szCs w:val="20"/>
        </w:rPr>
      </w:pPr>
      <w:ins w:id="532"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private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b/>
            <w:bCs/>
            <w:color w:val="7F0055"/>
            <w:sz w:val="20"/>
            <w:szCs w:val="20"/>
          </w:rPr>
          <w:t>int</w:t>
        </w:r>
        <w:proofErr w:type="spellEnd"/>
        <w:r w:rsidRPr="00B753D0">
          <w:rPr>
            <w:rFonts w:ascii="Courier New" w:eastAsia="Times New Roman" w:hAnsi="Courier New" w:cs="Courier New"/>
            <w:color w:val="000000"/>
            <w:sz w:val="20"/>
            <w:szCs w:val="20"/>
          </w:rPr>
          <w:t xml:space="preserve"> multiplier;</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3"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4" w:author="Unknown"/>
          <w:rFonts w:ascii="Courier New" w:eastAsia="Times New Roman" w:hAnsi="Courier New" w:cs="Courier New"/>
          <w:color w:val="000000"/>
          <w:sz w:val="20"/>
          <w:szCs w:val="20"/>
        </w:rPr>
      </w:pPr>
      <w:ins w:id="535"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MyParameterizedClassTest</w:t>
        </w:r>
        <w:proofErr w:type="spellEnd"/>
        <w:r w:rsidRPr="00B753D0">
          <w:rPr>
            <w:rFonts w:ascii="Courier New" w:eastAsia="Times New Roman" w:hAnsi="Courier New" w:cs="Courier New"/>
            <w:color w:val="000000"/>
            <w:sz w:val="20"/>
            <w:szCs w:val="20"/>
          </w:rPr>
          <w:t>(</w:t>
        </w:r>
        <w:proofErr w:type="spellStart"/>
        <w:r w:rsidRPr="00B753D0">
          <w:rPr>
            <w:rFonts w:ascii="Courier New" w:eastAsia="Times New Roman" w:hAnsi="Courier New" w:cs="Courier New"/>
            <w:b/>
            <w:bCs/>
            <w:color w:val="7F0055"/>
            <w:sz w:val="20"/>
            <w:szCs w:val="20"/>
          </w:rPr>
          <w:t>int</w:t>
        </w:r>
        <w:proofErr w:type="spell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testParameter</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6" w:author="Unknown"/>
          <w:rFonts w:ascii="Courier New" w:eastAsia="Times New Roman" w:hAnsi="Courier New" w:cs="Courier New"/>
          <w:color w:val="000000"/>
          <w:sz w:val="20"/>
          <w:szCs w:val="20"/>
        </w:rPr>
      </w:pPr>
      <w:ins w:id="537"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b/>
            <w:bCs/>
            <w:color w:val="7F0055"/>
            <w:sz w:val="20"/>
            <w:szCs w:val="20"/>
          </w:rPr>
          <w:t>this</w:t>
        </w:r>
        <w:r w:rsidRPr="00B753D0">
          <w:rPr>
            <w:rFonts w:ascii="Courier New" w:eastAsia="Times New Roman" w:hAnsi="Courier New" w:cs="Courier New"/>
            <w:color w:val="000000"/>
            <w:sz w:val="20"/>
            <w:szCs w:val="20"/>
          </w:rPr>
          <w:t>.multiplier</w:t>
        </w:r>
        <w:proofErr w:type="spellEnd"/>
        <w:r w:rsidRPr="00B753D0">
          <w:rPr>
            <w:rFonts w:ascii="Courier New" w:eastAsia="Times New Roman" w:hAnsi="Courier New" w:cs="Courier New"/>
            <w:color w:val="000000"/>
            <w:sz w:val="20"/>
            <w:szCs w:val="20"/>
          </w:rPr>
          <w:t xml:space="preserve"> = </w:t>
        </w:r>
        <w:proofErr w:type="spellStart"/>
        <w:r w:rsidRPr="00B753D0">
          <w:rPr>
            <w:rFonts w:ascii="Courier New" w:eastAsia="Times New Roman" w:hAnsi="Courier New" w:cs="Courier New"/>
            <w:color w:val="000000"/>
            <w:sz w:val="20"/>
            <w:szCs w:val="20"/>
          </w:rPr>
          <w:t>testParameter</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38" w:author="Unknown"/>
          <w:rFonts w:ascii="Courier New" w:eastAsia="Times New Roman" w:hAnsi="Courier New" w:cs="Courier New"/>
          <w:color w:val="000000"/>
          <w:sz w:val="20"/>
          <w:szCs w:val="20"/>
        </w:rPr>
      </w:pPr>
      <w:ins w:id="539"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0"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1" w:author="Unknown"/>
          <w:rFonts w:ascii="Courier New" w:eastAsia="Times New Roman" w:hAnsi="Courier New" w:cs="Courier New"/>
          <w:color w:val="000000"/>
          <w:sz w:val="20"/>
          <w:szCs w:val="20"/>
        </w:rPr>
      </w:pPr>
      <w:ins w:id="542"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creates the test data</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3" w:author="Unknown"/>
          <w:rFonts w:ascii="Courier New" w:eastAsia="Times New Roman" w:hAnsi="Courier New" w:cs="Courier New"/>
          <w:color w:val="000000"/>
          <w:sz w:val="20"/>
          <w:szCs w:val="20"/>
        </w:rPr>
      </w:pPr>
      <w:ins w:id="544"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@Parameters</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5" w:author="Unknown"/>
          <w:rFonts w:ascii="Courier New" w:eastAsia="Times New Roman" w:hAnsi="Courier New" w:cs="Courier New"/>
          <w:color w:val="000000"/>
          <w:sz w:val="20"/>
          <w:szCs w:val="20"/>
        </w:rPr>
      </w:pPr>
      <w:ins w:id="546"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Collection&lt;Object[]&gt; data()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7" w:author="Unknown"/>
          <w:rFonts w:ascii="Courier New" w:eastAsia="Times New Roman" w:hAnsi="Courier New" w:cs="Courier New"/>
          <w:color w:val="000000"/>
          <w:sz w:val="20"/>
          <w:szCs w:val="20"/>
        </w:rPr>
      </w:pPr>
      <w:ins w:id="548" w:author="Unknown">
        <w:r w:rsidRPr="00B753D0">
          <w:rPr>
            <w:rFonts w:ascii="Courier New" w:eastAsia="Times New Roman" w:hAnsi="Courier New" w:cs="Courier New"/>
            <w:color w:val="000000"/>
            <w:sz w:val="20"/>
            <w:szCs w:val="20"/>
          </w:rPr>
          <w:t xml:space="preserve">    Object[][] data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Object[][] { { 1 }, { 5 }, { 121 }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9" w:author="Unknown"/>
          <w:rFonts w:ascii="Courier New" w:eastAsia="Times New Roman" w:hAnsi="Courier New" w:cs="Courier New"/>
          <w:color w:val="000000"/>
          <w:sz w:val="20"/>
          <w:szCs w:val="20"/>
        </w:rPr>
      </w:pPr>
      <w:ins w:id="550" w:author="Unknown">
        <w:r w:rsidRPr="00B753D0">
          <w:rPr>
            <w:rFonts w:ascii="Courier New" w:eastAsia="Times New Roman" w:hAnsi="Courier New" w:cs="Courier New"/>
            <w:color w:val="000000"/>
            <w:sz w:val="20"/>
            <w:szCs w:val="20"/>
          </w:rPr>
          <w:lastRenderedPageBreak/>
          <w:t xml:space="preserve">    </w:t>
        </w:r>
        <w:proofErr w:type="gramStart"/>
        <w:r w:rsidRPr="00B753D0">
          <w:rPr>
            <w:rFonts w:ascii="Courier New" w:eastAsia="Times New Roman" w:hAnsi="Courier New" w:cs="Courier New"/>
            <w:b/>
            <w:bCs/>
            <w:color w:val="7F0055"/>
            <w:sz w:val="20"/>
            <w:szCs w:val="20"/>
          </w:rPr>
          <w:t>return</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Arrays.asList</w:t>
        </w:r>
        <w:proofErr w:type="spellEnd"/>
        <w:r w:rsidRPr="00B753D0">
          <w:rPr>
            <w:rFonts w:ascii="Courier New" w:eastAsia="Times New Roman" w:hAnsi="Courier New" w:cs="Courier New"/>
            <w:color w:val="000000"/>
            <w:sz w:val="20"/>
            <w:szCs w:val="20"/>
          </w:rPr>
          <w:t>(data);</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51" w:author="Unknown"/>
          <w:rFonts w:ascii="Courier New" w:eastAsia="Times New Roman" w:hAnsi="Courier New" w:cs="Courier New"/>
          <w:color w:val="000000"/>
          <w:sz w:val="20"/>
          <w:szCs w:val="20"/>
        </w:rPr>
      </w:pPr>
      <w:ins w:id="552"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53"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54" w:author="Unknown"/>
          <w:rFonts w:ascii="Courier New" w:eastAsia="Times New Roman" w:hAnsi="Courier New" w:cs="Courier New"/>
          <w:color w:val="000000"/>
          <w:sz w:val="20"/>
          <w:szCs w:val="20"/>
        </w:rPr>
      </w:pPr>
      <w:ins w:id="555"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56" w:author="Unknown"/>
          <w:rFonts w:ascii="Courier New" w:eastAsia="Times New Roman" w:hAnsi="Courier New" w:cs="Courier New"/>
          <w:color w:val="000000"/>
          <w:sz w:val="20"/>
          <w:szCs w:val="20"/>
        </w:rPr>
      </w:pPr>
      <w:ins w:id="557"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testMultiplyException</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58" w:author="Unknown"/>
          <w:rFonts w:ascii="Courier New" w:eastAsia="Times New Roman" w:hAnsi="Courier New" w:cs="Courier New"/>
          <w:color w:val="000000"/>
          <w:sz w:val="20"/>
          <w:szCs w:val="20"/>
        </w:rPr>
      </w:pPr>
      <w:ins w:id="559"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 xml:space="preserve"> tester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MyClass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0" w:author="Unknown"/>
          <w:rFonts w:ascii="Courier New" w:eastAsia="Times New Roman" w:hAnsi="Courier New" w:cs="Courier New"/>
          <w:color w:val="000000"/>
          <w:sz w:val="20"/>
          <w:szCs w:val="20"/>
        </w:rPr>
      </w:pPr>
      <w:ins w:id="561"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assertEquals</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"Result"</w:t>
        </w:r>
        <w:r w:rsidRPr="00B753D0">
          <w:rPr>
            <w:rFonts w:ascii="Courier New" w:eastAsia="Times New Roman" w:hAnsi="Courier New" w:cs="Courier New"/>
            <w:color w:val="000000"/>
            <w:sz w:val="20"/>
            <w:szCs w:val="20"/>
          </w:rPr>
          <w:t>, multiplier * multiplier,</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2" w:author="Unknown"/>
          <w:rFonts w:ascii="Courier New" w:eastAsia="Times New Roman" w:hAnsi="Courier New" w:cs="Courier New"/>
          <w:color w:val="000000"/>
          <w:sz w:val="20"/>
          <w:szCs w:val="20"/>
        </w:rPr>
      </w:pPr>
      <w:ins w:id="563"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tester.multiply</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multiplier, multiplier));</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4" w:author="Unknown"/>
          <w:rFonts w:ascii="Courier New" w:eastAsia="Times New Roman" w:hAnsi="Courier New" w:cs="Courier New"/>
          <w:color w:val="000000"/>
          <w:sz w:val="20"/>
          <w:szCs w:val="20"/>
        </w:rPr>
      </w:pPr>
      <w:ins w:id="565"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6"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7" w:author="Unknown"/>
          <w:rFonts w:ascii="Courier New" w:eastAsia="Times New Roman" w:hAnsi="Courier New" w:cs="Courier New"/>
          <w:color w:val="000000"/>
          <w:sz w:val="20"/>
          <w:szCs w:val="20"/>
        </w:rPr>
      </w:pPr>
      <w:ins w:id="568"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9" w:author="Unknown"/>
          <w:rFonts w:ascii="Courier New" w:eastAsia="Times New Roman" w:hAnsi="Courier New" w:cs="Courier New"/>
          <w:color w:val="000000"/>
          <w:sz w:val="20"/>
          <w:szCs w:val="20"/>
        </w:rPr>
      </w:pPr>
      <w:ins w:id="570"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100" w:beforeAutospacing="1" w:after="100" w:afterAutospacing="1" w:line="300" w:lineRule="atLeast"/>
        <w:ind w:left="150" w:right="150"/>
        <w:rPr>
          <w:ins w:id="571" w:author="Unknown"/>
          <w:rFonts w:ascii="Helvetica" w:eastAsia="Times New Roman" w:hAnsi="Helvetica" w:cs="Helvetica"/>
          <w:color w:val="000000"/>
          <w:sz w:val="21"/>
          <w:szCs w:val="21"/>
        </w:rPr>
      </w:pPr>
      <w:ins w:id="572" w:author="Unknown">
        <w:r w:rsidRPr="00B753D0">
          <w:rPr>
            <w:rFonts w:ascii="Helvetica" w:eastAsia="Times New Roman" w:hAnsi="Helvetica" w:cs="Helvetica"/>
            <w:color w:val="000000"/>
            <w:sz w:val="21"/>
            <w:szCs w:val="21"/>
          </w:rPr>
          <w:t>If you run this test class, the test method is executed with each defined parameter. In the above example the test method is executed three times.</w:t>
        </w:r>
      </w:ins>
    </w:p>
    <w:p w:rsidR="00B753D0" w:rsidRPr="00B753D0" w:rsidRDefault="00B753D0" w:rsidP="00B753D0">
      <w:pPr>
        <w:spacing w:beforeAutospacing="1" w:after="100" w:afterAutospacing="1" w:line="360" w:lineRule="atLeast"/>
        <w:outlineLvl w:val="2"/>
        <w:rPr>
          <w:ins w:id="573" w:author="Unknown"/>
          <w:rFonts w:ascii="Arial" w:eastAsia="Times New Roman" w:hAnsi="Arial" w:cs="Arial"/>
          <w:b/>
          <w:bCs/>
          <w:color w:val="333333"/>
          <w:sz w:val="24"/>
          <w:szCs w:val="24"/>
        </w:rPr>
      </w:pPr>
      <w:bookmarkStart w:id="574" w:name="junitadvanced_rules"/>
      <w:bookmarkEnd w:id="574"/>
      <w:ins w:id="575" w:author="Unknown">
        <w:r w:rsidRPr="00B753D0">
          <w:rPr>
            <w:rFonts w:ascii="Arial" w:eastAsia="Times New Roman" w:hAnsi="Arial" w:cs="Arial"/>
            <w:b/>
            <w:bCs/>
            <w:color w:val="333333"/>
            <w:sz w:val="24"/>
            <w:szCs w:val="24"/>
          </w:rPr>
          <w:t>10.2. Rules</w:t>
        </w:r>
      </w:ins>
    </w:p>
    <w:p w:rsidR="00B753D0" w:rsidRPr="00B753D0" w:rsidRDefault="00B753D0" w:rsidP="00B753D0">
      <w:pPr>
        <w:spacing w:before="100" w:beforeAutospacing="1" w:after="100" w:afterAutospacing="1" w:line="300" w:lineRule="atLeast"/>
        <w:ind w:left="150" w:right="150"/>
        <w:rPr>
          <w:ins w:id="576" w:author="Unknown"/>
          <w:rFonts w:ascii="Helvetica" w:eastAsia="Times New Roman" w:hAnsi="Helvetica" w:cs="Helvetica"/>
          <w:color w:val="000000"/>
          <w:sz w:val="21"/>
          <w:szCs w:val="21"/>
        </w:rPr>
      </w:pPr>
      <w:bookmarkStart w:id="577" w:name="d345201e1021"/>
      <w:bookmarkEnd w:id="577"/>
      <w:ins w:id="578" w:author="Unknown">
        <w:r w:rsidRPr="00B753D0">
          <w:rPr>
            <w:rFonts w:ascii="Helvetica" w:eastAsia="Times New Roman" w:hAnsi="Helvetica" w:cs="Helvetica"/>
            <w:color w:val="000000"/>
            <w:sz w:val="21"/>
            <w:szCs w:val="21"/>
          </w:rPr>
          <w:t>Via the </w:t>
        </w:r>
        <w:r w:rsidRPr="00B753D0">
          <w:rPr>
            <w:rFonts w:ascii="Courier New" w:eastAsia="Times New Roman" w:hAnsi="Courier New" w:cs="Courier New"/>
            <w:color w:val="000000"/>
            <w:sz w:val="20"/>
            <w:szCs w:val="20"/>
            <w:bdr w:val="single" w:sz="6" w:space="1" w:color="D4D9D9" w:frame="1"/>
            <w:shd w:val="clear" w:color="auto" w:fill="EFF1F1"/>
          </w:rPr>
          <w:t>@Rule</w:t>
        </w:r>
        <w:r w:rsidRPr="00B753D0">
          <w:rPr>
            <w:rFonts w:ascii="Helvetica" w:eastAsia="Times New Roman" w:hAnsi="Helvetica" w:cs="Helvetica"/>
            <w:color w:val="000000"/>
            <w:sz w:val="21"/>
            <w:szCs w:val="21"/>
          </w:rPr>
          <w:t> annotation you can create objects which can be used and configured in your test methods. This adds more flexibility to your tests. You could, for example, specify which exception message you expect during execution of your test code.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79" w:author="Unknown"/>
          <w:rFonts w:ascii="Courier New" w:eastAsia="Times New Roman" w:hAnsi="Courier New" w:cs="Courier New"/>
          <w:color w:val="000000"/>
          <w:sz w:val="20"/>
          <w:szCs w:val="20"/>
        </w:rPr>
      </w:pPr>
      <w:proofErr w:type="gramStart"/>
      <w:ins w:id="580"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de.vogella.junit.first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2" w:author="Unknown"/>
          <w:rFonts w:ascii="Courier New" w:eastAsia="Times New Roman" w:hAnsi="Courier New" w:cs="Courier New"/>
          <w:color w:val="000000"/>
          <w:sz w:val="20"/>
          <w:szCs w:val="20"/>
        </w:rPr>
      </w:pPr>
      <w:proofErr w:type="gramStart"/>
      <w:ins w:id="583"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org.junit.Rule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4" w:author="Unknown"/>
          <w:rFonts w:ascii="Courier New" w:eastAsia="Times New Roman" w:hAnsi="Courier New" w:cs="Courier New"/>
          <w:color w:val="000000"/>
          <w:sz w:val="20"/>
          <w:szCs w:val="20"/>
        </w:rPr>
      </w:pPr>
      <w:proofErr w:type="gramStart"/>
      <w:ins w:id="585"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org.junit.Test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6" w:author="Unknown"/>
          <w:rFonts w:ascii="Courier New" w:eastAsia="Times New Roman" w:hAnsi="Courier New" w:cs="Courier New"/>
          <w:color w:val="000000"/>
          <w:sz w:val="20"/>
          <w:szCs w:val="20"/>
        </w:rPr>
      </w:pPr>
      <w:proofErr w:type="gramStart"/>
      <w:ins w:id="587"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org.junit.rules.ExpectedException</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8"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9" w:author="Unknown"/>
          <w:rFonts w:ascii="Courier New" w:eastAsia="Times New Roman" w:hAnsi="Courier New" w:cs="Courier New"/>
          <w:color w:val="000000"/>
          <w:sz w:val="20"/>
          <w:szCs w:val="20"/>
        </w:rPr>
      </w:pPr>
      <w:proofErr w:type="gramStart"/>
      <w:ins w:id="590"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RuleExceptionTesterExample</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1"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2" w:author="Unknown"/>
          <w:rFonts w:ascii="Courier New" w:eastAsia="Times New Roman" w:hAnsi="Courier New" w:cs="Courier New"/>
          <w:color w:val="000000"/>
          <w:sz w:val="20"/>
          <w:szCs w:val="20"/>
        </w:rPr>
      </w:pPr>
      <w:ins w:id="593"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@Rule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4" w:author="Unknown"/>
          <w:rFonts w:ascii="Courier New" w:eastAsia="Times New Roman" w:hAnsi="Courier New" w:cs="Courier New"/>
          <w:color w:val="000000"/>
          <w:sz w:val="20"/>
          <w:szCs w:val="20"/>
        </w:rPr>
      </w:pPr>
      <w:ins w:id="595"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ExpectedException</w:t>
        </w:r>
        <w:proofErr w:type="spellEnd"/>
        <w:r w:rsidRPr="00B753D0">
          <w:rPr>
            <w:rFonts w:ascii="Courier New" w:eastAsia="Times New Roman" w:hAnsi="Courier New" w:cs="Courier New"/>
            <w:color w:val="000000"/>
            <w:sz w:val="20"/>
            <w:szCs w:val="20"/>
          </w:rPr>
          <w:t xml:space="preserve"> exception = </w:t>
        </w:r>
        <w:proofErr w:type="spellStart"/>
        <w:r w:rsidRPr="00B753D0">
          <w:rPr>
            <w:rFonts w:ascii="Courier New" w:eastAsia="Times New Roman" w:hAnsi="Courier New" w:cs="Courier New"/>
            <w:color w:val="000000"/>
            <w:sz w:val="20"/>
            <w:szCs w:val="20"/>
          </w:rPr>
          <w:t>ExpectedException.none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6"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7" w:author="Unknown"/>
          <w:rFonts w:ascii="Courier New" w:eastAsia="Times New Roman" w:hAnsi="Courier New" w:cs="Courier New"/>
          <w:color w:val="000000"/>
          <w:sz w:val="20"/>
          <w:szCs w:val="20"/>
        </w:rPr>
      </w:pPr>
      <w:ins w:id="598"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99" w:author="Unknown"/>
          <w:rFonts w:ascii="Courier New" w:eastAsia="Times New Roman" w:hAnsi="Courier New" w:cs="Courier New"/>
          <w:color w:val="000000"/>
          <w:sz w:val="20"/>
          <w:szCs w:val="20"/>
        </w:rPr>
      </w:pPr>
      <w:ins w:id="600"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throwsIllegalArgumentExceptionIfIconIsNull</w:t>
        </w:r>
        <w:proofErr w:type="spellEnd"/>
        <w:r w:rsidRPr="00B753D0">
          <w:rPr>
            <w:rFonts w:ascii="Courier New" w:eastAsia="Times New Roman" w:hAnsi="Courier New" w:cs="Courier New"/>
            <w:color w:val="000000"/>
            <w:sz w:val="20"/>
            <w:szCs w:val="20"/>
          </w:rPr>
          <w:t>()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1" w:author="Unknown"/>
          <w:rFonts w:ascii="Courier New" w:eastAsia="Times New Roman" w:hAnsi="Courier New" w:cs="Courier New"/>
          <w:color w:val="000000"/>
          <w:sz w:val="20"/>
          <w:szCs w:val="20"/>
        </w:rPr>
      </w:pPr>
      <w:ins w:id="602" w:author="Unknown">
        <w:r w:rsidRPr="00B753D0">
          <w:rPr>
            <w:rFonts w:ascii="Courier New" w:eastAsia="Times New Roman" w:hAnsi="Courier New" w:cs="Courier New"/>
            <w:color w:val="000000"/>
            <w:sz w:val="20"/>
            <w:szCs w:val="20"/>
          </w:rPr>
          <w:lastRenderedPageBreak/>
          <w:t xml:space="preserve">    </w:t>
        </w:r>
        <w:proofErr w:type="spellStart"/>
        <w:proofErr w:type="gramStart"/>
        <w:r w:rsidRPr="00B753D0">
          <w:rPr>
            <w:rFonts w:ascii="Courier New" w:eastAsia="Times New Roman" w:hAnsi="Courier New" w:cs="Courier New"/>
            <w:color w:val="000000"/>
            <w:sz w:val="20"/>
            <w:szCs w:val="20"/>
          </w:rPr>
          <w:t>exception.expect</w:t>
        </w:r>
        <w:proofErr w:type="spellEnd"/>
        <w:r w:rsidRPr="00B753D0">
          <w:rPr>
            <w:rFonts w:ascii="Courier New" w:eastAsia="Times New Roman" w:hAnsi="Courier New" w:cs="Courier New"/>
            <w:color w:val="000000"/>
            <w:sz w:val="20"/>
            <w:szCs w:val="20"/>
          </w:rPr>
          <w:t>(</w:t>
        </w:r>
        <w:proofErr w:type="spellStart"/>
        <w:proofErr w:type="gramEnd"/>
        <w:r w:rsidRPr="00B753D0">
          <w:rPr>
            <w:rFonts w:ascii="Courier New" w:eastAsia="Times New Roman" w:hAnsi="Courier New" w:cs="Courier New"/>
            <w:color w:val="000000"/>
            <w:sz w:val="20"/>
            <w:szCs w:val="20"/>
          </w:rPr>
          <w:t>IllegalArgumentException.</w:t>
        </w:r>
        <w:r w:rsidRPr="00B753D0">
          <w:rPr>
            <w:rFonts w:ascii="Courier New" w:eastAsia="Times New Roman" w:hAnsi="Courier New" w:cs="Courier New"/>
            <w:b/>
            <w:bCs/>
            <w:color w:val="7F0055"/>
            <w:sz w:val="20"/>
            <w:szCs w:val="20"/>
          </w:rPr>
          <w:t>class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3" w:author="Unknown"/>
          <w:rFonts w:ascii="Courier New" w:eastAsia="Times New Roman" w:hAnsi="Courier New" w:cs="Courier New"/>
          <w:color w:val="000000"/>
          <w:sz w:val="20"/>
          <w:szCs w:val="20"/>
        </w:rPr>
      </w:pPr>
      <w:ins w:id="604"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exception.expectMessage</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"Negative value not allowed"</w:t>
        </w:r>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5" w:author="Unknown"/>
          <w:rFonts w:ascii="Courier New" w:eastAsia="Times New Roman" w:hAnsi="Courier New" w:cs="Courier New"/>
          <w:color w:val="000000"/>
          <w:sz w:val="20"/>
          <w:szCs w:val="20"/>
        </w:rPr>
      </w:pPr>
      <w:ins w:id="606" w:author="Unknown">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ClassToBeTested</w:t>
        </w:r>
        <w:proofErr w:type="spellEnd"/>
        <w:r w:rsidRPr="00B753D0">
          <w:rPr>
            <w:rFonts w:ascii="Courier New" w:eastAsia="Times New Roman" w:hAnsi="Courier New" w:cs="Courier New"/>
            <w:color w:val="000000"/>
            <w:sz w:val="20"/>
            <w:szCs w:val="20"/>
          </w:rPr>
          <w:t xml:space="preserve"> t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ClassToBeTested</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7" w:author="Unknown"/>
          <w:rFonts w:ascii="Courier New" w:eastAsia="Times New Roman" w:hAnsi="Courier New" w:cs="Courier New"/>
          <w:color w:val="000000"/>
          <w:sz w:val="20"/>
          <w:szCs w:val="20"/>
        </w:rPr>
      </w:pPr>
      <w:ins w:id="608"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t.methodToBeTest</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00"/>
            <w:sz w:val="20"/>
            <w:szCs w:val="20"/>
          </w:rPr>
          <w:t>-1);</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9" w:author="Unknown"/>
          <w:rFonts w:ascii="Courier New" w:eastAsia="Times New Roman" w:hAnsi="Courier New" w:cs="Courier New"/>
          <w:color w:val="000000"/>
          <w:sz w:val="20"/>
          <w:szCs w:val="20"/>
        </w:rPr>
      </w:pPr>
      <w:ins w:id="610"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11" w:author="Unknown"/>
          <w:rFonts w:ascii="Courier New" w:eastAsia="Times New Roman" w:hAnsi="Courier New" w:cs="Courier New"/>
          <w:color w:val="000000"/>
          <w:sz w:val="20"/>
          <w:szCs w:val="20"/>
        </w:rPr>
      </w:pPr>
      <w:ins w:id="612"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spacing w:before="100" w:beforeAutospacing="1" w:after="100" w:afterAutospacing="1" w:line="300" w:lineRule="atLeast"/>
        <w:ind w:left="150" w:right="150"/>
        <w:rPr>
          <w:ins w:id="613" w:author="Unknown"/>
          <w:rFonts w:ascii="Helvetica" w:eastAsia="Times New Roman" w:hAnsi="Helvetica" w:cs="Helvetica"/>
          <w:color w:val="000000"/>
          <w:sz w:val="21"/>
          <w:szCs w:val="21"/>
        </w:rPr>
      </w:pPr>
      <w:proofErr w:type="spellStart"/>
      <w:ins w:id="614" w:author="Unknown">
        <w:r w:rsidRPr="00B753D0">
          <w:rPr>
            <w:rFonts w:ascii="Helvetica" w:eastAsia="Times New Roman" w:hAnsi="Helvetica" w:cs="Helvetica"/>
            <w:color w:val="000000"/>
            <w:sz w:val="21"/>
            <w:szCs w:val="21"/>
          </w:rPr>
          <w:t>JUnit</w:t>
        </w:r>
        <w:proofErr w:type="spellEnd"/>
        <w:r w:rsidRPr="00B753D0">
          <w:rPr>
            <w:rFonts w:ascii="Helvetica" w:eastAsia="Times New Roman" w:hAnsi="Helvetica" w:cs="Helvetica"/>
            <w:color w:val="000000"/>
            <w:sz w:val="21"/>
            <w:szCs w:val="21"/>
          </w:rPr>
          <w:t xml:space="preserve"> already provides several useful implementations of rules. For example,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TemporaryFolder</w:t>
        </w:r>
        <w:proofErr w:type="spellEnd"/>
        <w:r w:rsidRPr="00B753D0">
          <w:rPr>
            <w:rFonts w:ascii="Helvetica" w:eastAsia="Times New Roman" w:hAnsi="Helvetica" w:cs="Helvetica"/>
            <w:color w:val="000000"/>
            <w:sz w:val="21"/>
            <w:szCs w:val="21"/>
          </w:rPr>
          <w:t> class allows to setup files and folders which are automatically removed after a test.</w:t>
        </w:r>
      </w:ins>
    </w:p>
    <w:p w:rsidR="00B753D0" w:rsidRPr="00B753D0" w:rsidRDefault="00B753D0" w:rsidP="00B753D0">
      <w:pPr>
        <w:spacing w:before="100" w:beforeAutospacing="1" w:after="100" w:afterAutospacing="1" w:line="300" w:lineRule="atLeast"/>
        <w:ind w:left="150" w:right="150"/>
        <w:rPr>
          <w:ins w:id="615" w:author="Unknown"/>
          <w:rFonts w:ascii="Helvetica" w:eastAsia="Times New Roman" w:hAnsi="Helvetica" w:cs="Helvetica"/>
          <w:color w:val="000000"/>
          <w:sz w:val="21"/>
          <w:szCs w:val="21"/>
        </w:rPr>
      </w:pPr>
      <w:ins w:id="616" w:author="Unknown">
        <w:r w:rsidRPr="00B753D0">
          <w:rPr>
            <w:rFonts w:ascii="Helvetica" w:eastAsia="Times New Roman" w:hAnsi="Helvetica" w:cs="Helvetica"/>
            <w:color w:val="000000"/>
            <w:sz w:val="21"/>
            <w:szCs w:val="21"/>
          </w:rPr>
          <w:t>The following code shows an example for the usage of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TemporaryFolder</w:t>
        </w:r>
        <w:proofErr w:type="spellEnd"/>
        <w:r w:rsidRPr="00B753D0">
          <w:rPr>
            <w:rFonts w:ascii="Helvetica" w:eastAsia="Times New Roman" w:hAnsi="Helvetica" w:cs="Helvetica"/>
            <w:color w:val="000000"/>
            <w:sz w:val="21"/>
            <w:szCs w:val="21"/>
          </w:rPr>
          <w:t> implementation.</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17" w:author="Unknown"/>
          <w:rFonts w:ascii="Courier New" w:eastAsia="Times New Roman" w:hAnsi="Courier New" w:cs="Courier New"/>
          <w:color w:val="000000"/>
          <w:sz w:val="20"/>
          <w:szCs w:val="20"/>
        </w:rPr>
      </w:pPr>
      <w:proofErr w:type="gramStart"/>
      <w:ins w:id="618" w:author="Unknown">
        <w:r w:rsidRPr="00B753D0">
          <w:rPr>
            <w:rFonts w:ascii="Courier New" w:eastAsia="Times New Roman" w:hAnsi="Courier New" w:cs="Courier New"/>
            <w:b/>
            <w:bCs/>
            <w:color w:val="7F0055"/>
            <w:sz w:val="20"/>
            <w:szCs w:val="20"/>
          </w:rPr>
          <w:t>package</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de.vogella.junit.first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19"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0" w:author="Unknown"/>
          <w:rFonts w:ascii="Courier New" w:eastAsia="Times New Roman" w:hAnsi="Courier New" w:cs="Courier New"/>
          <w:color w:val="000000"/>
          <w:sz w:val="20"/>
          <w:szCs w:val="20"/>
        </w:rPr>
      </w:pPr>
      <w:proofErr w:type="gramStart"/>
      <w:ins w:id="621"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static</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org.junit.Assert.assertTrue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2"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3" w:author="Unknown"/>
          <w:rFonts w:ascii="Courier New" w:eastAsia="Times New Roman" w:hAnsi="Courier New" w:cs="Courier New"/>
          <w:color w:val="000000"/>
          <w:sz w:val="20"/>
          <w:szCs w:val="20"/>
        </w:rPr>
      </w:pPr>
      <w:proofErr w:type="gramStart"/>
      <w:ins w:id="624"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java.io.File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5" w:author="Unknown"/>
          <w:rFonts w:ascii="Courier New" w:eastAsia="Times New Roman" w:hAnsi="Courier New" w:cs="Courier New"/>
          <w:color w:val="000000"/>
          <w:sz w:val="20"/>
          <w:szCs w:val="20"/>
        </w:rPr>
      </w:pPr>
      <w:proofErr w:type="gramStart"/>
      <w:ins w:id="626"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java.io.IOException</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7"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8" w:author="Unknown"/>
          <w:rFonts w:ascii="Courier New" w:eastAsia="Times New Roman" w:hAnsi="Courier New" w:cs="Courier New"/>
          <w:color w:val="000000"/>
          <w:sz w:val="20"/>
          <w:szCs w:val="20"/>
        </w:rPr>
      </w:pPr>
      <w:proofErr w:type="gramStart"/>
      <w:ins w:id="629"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org.junit.Rule</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0" w:author="Unknown"/>
          <w:rFonts w:ascii="Courier New" w:eastAsia="Times New Roman" w:hAnsi="Courier New" w:cs="Courier New"/>
          <w:color w:val="000000"/>
          <w:sz w:val="20"/>
          <w:szCs w:val="20"/>
        </w:rPr>
      </w:pPr>
      <w:proofErr w:type="gramStart"/>
      <w:ins w:id="631"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org.junit.Test</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2" w:author="Unknown"/>
          <w:rFonts w:ascii="Courier New" w:eastAsia="Times New Roman" w:hAnsi="Courier New" w:cs="Courier New"/>
          <w:color w:val="000000"/>
          <w:sz w:val="20"/>
          <w:szCs w:val="20"/>
        </w:rPr>
      </w:pPr>
      <w:proofErr w:type="gramStart"/>
      <w:ins w:id="633" w:author="Unknown">
        <w:r w:rsidRPr="00B753D0">
          <w:rPr>
            <w:rFonts w:ascii="Courier New" w:eastAsia="Times New Roman" w:hAnsi="Courier New" w:cs="Courier New"/>
            <w:b/>
            <w:bCs/>
            <w:color w:val="7F0055"/>
            <w:sz w:val="20"/>
            <w:szCs w:val="20"/>
          </w:rPr>
          <w:t>import</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org.junit.rules.TemporaryFolder</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4"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5" w:author="Unknown"/>
          <w:rFonts w:ascii="Courier New" w:eastAsia="Times New Roman" w:hAnsi="Courier New" w:cs="Courier New"/>
          <w:color w:val="000000"/>
          <w:sz w:val="20"/>
          <w:szCs w:val="20"/>
        </w:rPr>
      </w:pPr>
      <w:proofErr w:type="gramStart"/>
      <w:ins w:id="636"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RuleTester</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7"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38" w:author="Unknown"/>
          <w:rFonts w:ascii="Courier New" w:eastAsia="Times New Roman" w:hAnsi="Courier New" w:cs="Courier New"/>
          <w:color w:val="000000"/>
          <w:sz w:val="20"/>
          <w:szCs w:val="20"/>
        </w:rPr>
      </w:pPr>
      <w:ins w:id="639"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@Rule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0" w:author="Unknown"/>
          <w:rFonts w:ascii="Courier New" w:eastAsia="Times New Roman" w:hAnsi="Courier New" w:cs="Courier New"/>
          <w:color w:val="000000"/>
          <w:sz w:val="20"/>
          <w:szCs w:val="20"/>
        </w:rPr>
      </w:pPr>
      <w:ins w:id="641"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TemporaryFolder</w:t>
        </w:r>
        <w:proofErr w:type="spellEnd"/>
        <w:r w:rsidRPr="00B753D0">
          <w:rPr>
            <w:rFonts w:ascii="Courier New" w:eastAsia="Times New Roman" w:hAnsi="Courier New" w:cs="Courier New"/>
            <w:color w:val="000000"/>
            <w:sz w:val="20"/>
            <w:szCs w:val="20"/>
          </w:rPr>
          <w:t xml:space="preserve"> folder = </w:t>
        </w:r>
        <w:r w:rsidRPr="00B753D0">
          <w:rPr>
            <w:rFonts w:ascii="Courier New" w:eastAsia="Times New Roman" w:hAnsi="Courier New" w:cs="Courier New"/>
            <w:b/>
            <w:bCs/>
            <w:color w:val="7F0055"/>
            <w:sz w:val="20"/>
            <w:szCs w:val="20"/>
          </w:rPr>
          <w:t>new</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TemporaryFolder</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2"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3" w:author="Unknown"/>
          <w:rFonts w:ascii="Courier New" w:eastAsia="Times New Roman" w:hAnsi="Courier New" w:cs="Courier New"/>
          <w:color w:val="000000"/>
          <w:sz w:val="20"/>
          <w:szCs w:val="20"/>
        </w:rPr>
      </w:pPr>
      <w:ins w:id="644"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5" w:author="Unknown"/>
          <w:rFonts w:ascii="Courier New" w:eastAsia="Times New Roman" w:hAnsi="Courier New" w:cs="Courier New"/>
          <w:color w:val="000000"/>
          <w:sz w:val="20"/>
          <w:szCs w:val="20"/>
        </w:rPr>
      </w:pPr>
      <w:ins w:id="646"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testUsingTempFolder</w:t>
        </w:r>
        <w:proofErr w:type="spell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throws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IOException</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7" w:author="Unknown"/>
          <w:rFonts w:ascii="Courier New" w:eastAsia="Times New Roman" w:hAnsi="Courier New" w:cs="Courier New"/>
          <w:color w:val="000000"/>
          <w:sz w:val="20"/>
          <w:szCs w:val="20"/>
        </w:rPr>
      </w:pPr>
      <w:ins w:id="648" w:author="Unknown">
        <w:r w:rsidRPr="00B753D0">
          <w:rPr>
            <w:rFonts w:ascii="Courier New" w:eastAsia="Times New Roman" w:hAnsi="Courier New" w:cs="Courier New"/>
            <w:color w:val="000000"/>
            <w:sz w:val="20"/>
            <w:szCs w:val="20"/>
          </w:rPr>
          <w:t xml:space="preserve">    File </w:t>
        </w:r>
        <w:proofErr w:type="spellStart"/>
        <w:r w:rsidRPr="00B753D0">
          <w:rPr>
            <w:rFonts w:ascii="Courier New" w:eastAsia="Times New Roman" w:hAnsi="Courier New" w:cs="Courier New"/>
            <w:color w:val="000000"/>
            <w:sz w:val="20"/>
            <w:szCs w:val="20"/>
          </w:rPr>
          <w:t>createdFolder</w:t>
        </w:r>
        <w:proofErr w:type="spellEnd"/>
        <w:r w:rsidRPr="00B753D0">
          <w:rPr>
            <w:rFonts w:ascii="Courier New" w:eastAsia="Times New Roman" w:hAnsi="Courier New" w:cs="Courier New"/>
            <w:color w:val="000000"/>
            <w:sz w:val="20"/>
            <w:szCs w:val="20"/>
          </w:rPr>
          <w:t xml:space="preserve"> = </w:t>
        </w:r>
        <w:proofErr w:type="spellStart"/>
        <w:proofErr w:type="gramStart"/>
        <w:r w:rsidRPr="00B753D0">
          <w:rPr>
            <w:rFonts w:ascii="Courier New" w:eastAsia="Times New Roman" w:hAnsi="Courier New" w:cs="Courier New"/>
            <w:color w:val="000000"/>
            <w:sz w:val="20"/>
            <w:szCs w:val="20"/>
          </w:rPr>
          <w:t>folder.newFolder</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w:t>
        </w:r>
        <w:proofErr w:type="spellStart"/>
        <w:r w:rsidRPr="00B753D0">
          <w:rPr>
            <w:rFonts w:ascii="Courier New" w:eastAsia="Times New Roman" w:hAnsi="Courier New" w:cs="Courier New"/>
            <w:color w:val="0000FF"/>
            <w:sz w:val="20"/>
            <w:szCs w:val="20"/>
          </w:rPr>
          <w:t>newfolder</w:t>
        </w:r>
        <w:proofErr w:type="spellEnd"/>
        <w:r w:rsidRPr="00B753D0">
          <w:rPr>
            <w:rFonts w:ascii="Courier New" w:eastAsia="Times New Roman" w:hAnsi="Courier New" w:cs="Courier New"/>
            <w:color w:val="0000FF"/>
            <w:sz w:val="20"/>
            <w:szCs w:val="20"/>
          </w:rPr>
          <w:t>"</w:t>
        </w:r>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9" w:author="Unknown"/>
          <w:rFonts w:ascii="Courier New" w:eastAsia="Times New Roman" w:hAnsi="Courier New" w:cs="Courier New"/>
          <w:color w:val="000000"/>
          <w:sz w:val="20"/>
          <w:szCs w:val="20"/>
        </w:rPr>
      </w:pPr>
      <w:ins w:id="650" w:author="Unknown">
        <w:r w:rsidRPr="00B753D0">
          <w:rPr>
            <w:rFonts w:ascii="Courier New" w:eastAsia="Times New Roman" w:hAnsi="Courier New" w:cs="Courier New"/>
            <w:color w:val="000000"/>
            <w:sz w:val="20"/>
            <w:szCs w:val="20"/>
          </w:rPr>
          <w:t xml:space="preserve">    File </w:t>
        </w:r>
        <w:proofErr w:type="spellStart"/>
        <w:r w:rsidRPr="00B753D0">
          <w:rPr>
            <w:rFonts w:ascii="Courier New" w:eastAsia="Times New Roman" w:hAnsi="Courier New" w:cs="Courier New"/>
            <w:color w:val="000000"/>
            <w:sz w:val="20"/>
            <w:szCs w:val="20"/>
          </w:rPr>
          <w:t>createdFile</w:t>
        </w:r>
        <w:proofErr w:type="spellEnd"/>
        <w:r w:rsidRPr="00B753D0">
          <w:rPr>
            <w:rFonts w:ascii="Courier New" w:eastAsia="Times New Roman" w:hAnsi="Courier New" w:cs="Courier New"/>
            <w:color w:val="000000"/>
            <w:sz w:val="20"/>
            <w:szCs w:val="20"/>
          </w:rPr>
          <w:t xml:space="preserve"> = </w:t>
        </w:r>
        <w:proofErr w:type="spellStart"/>
        <w:proofErr w:type="gramStart"/>
        <w:r w:rsidRPr="00B753D0">
          <w:rPr>
            <w:rFonts w:ascii="Courier New" w:eastAsia="Times New Roman" w:hAnsi="Courier New" w:cs="Courier New"/>
            <w:color w:val="000000"/>
            <w:sz w:val="20"/>
            <w:szCs w:val="20"/>
          </w:rPr>
          <w:t>folder.newFile</w:t>
        </w:r>
        <w:proofErr w:type="spellEnd"/>
        <w:r w:rsidRPr="00B753D0">
          <w:rPr>
            <w:rFonts w:ascii="Courier New" w:eastAsia="Times New Roman" w:hAnsi="Courier New" w:cs="Courier New"/>
            <w:color w:val="000000"/>
            <w:sz w:val="20"/>
            <w:szCs w:val="20"/>
          </w:rPr>
          <w:t>(</w:t>
        </w:r>
        <w:proofErr w:type="gramEnd"/>
        <w:r w:rsidRPr="00B753D0">
          <w:rPr>
            <w:rFonts w:ascii="Courier New" w:eastAsia="Times New Roman" w:hAnsi="Courier New" w:cs="Courier New"/>
            <w:color w:val="0000FF"/>
            <w:sz w:val="20"/>
            <w:szCs w:val="20"/>
          </w:rPr>
          <w:t>"myfilefile.txt"</w:t>
        </w:r>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51" w:author="Unknown"/>
          <w:rFonts w:ascii="Courier New" w:eastAsia="Times New Roman" w:hAnsi="Courier New" w:cs="Courier New"/>
          <w:color w:val="000000"/>
          <w:sz w:val="20"/>
          <w:szCs w:val="20"/>
        </w:rPr>
      </w:pPr>
      <w:ins w:id="652" w:author="Unknown">
        <w:r w:rsidRPr="00B753D0">
          <w:rPr>
            <w:rFonts w:ascii="Courier New" w:eastAsia="Times New Roman" w:hAnsi="Courier New" w:cs="Courier New"/>
            <w:color w:val="000000"/>
            <w:sz w:val="20"/>
            <w:szCs w:val="20"/>
          </w:rPr>
          <w:t xml:space="preserve">    </w:t>
        </w:r>
        <w:proofErr w:type="spellStart"/>
        <w:proofErr w:type="gramStart"/>
        <w:r w:rsidRPr="00B753D0">
          <w:rPr>
            <w:rFonts w:ascii="Courier New" w:eastAsia="Times New Roman" w:hAnsi="Courier New" w:cs="Courier New"/>
            <w:color w:val="000000"/>
            <w:sz w:val="20"/>
            <w:szCs w:val="20"/>
          </w:rPr>
          <w:t>assertTrue</w:t>
        </w:r>
        <w:proofErr w:type="spellEnd"/>
        <w:r w:rsidRPr="00B753D0">
          <w:rPr>
            <w:rFonts w:ascii="Courier New" w:eastAsia="Times New Roman" w:hAnsi="Courier New" w:cs="Courier New"/>
            <w:color w:val="000000"/>
            <w:sz w:val="20"/>
            <w:szCs w:val="20"/>
          </w:rPr>
          <w:t>(</w:t>
        </w:r>
        <w:proofErr w:type="spellStart"/>
        <w:proofErr w:type="gramEnd"/>
        <w:r w:rsidRPr="00B753D0">
          <w:rPr>
            <w:rFonts w:ascii="Courier New" w:eastAsia="Times New Roman" w:hAnsi="Courier New" w:cs="Courier New"/>
            <w:color w:val="000000"/>
            <w:sz w:val="20"/>
            <w:szCs w:val="20"/>
          </w:rPr>
          <w:t>createdFile.exists</w:t>
        </w:r>
        <w:proofErr w:type="spell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53" w:author="Unknown"/>
          <w:rFonts w:ascii="Courier New" w:eastAsia="Times New Roman" w:hAnsi="Courier New" w:cs="Courier New"/>
          <w:color w:val="000000"/>
          <w:sz w:val="20"/>
          <w:szCs w:val="20"/>
        </w:rPr>
      </w:pPr>
      <w:ins w:id="654"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55" w:author="Unknown"/>
          <w:rFonts w:ascii="Courier New" w:eastAsia="Times New Roman" w:hAnsi="Courier New" w:cs="Courier New"/>
          <w:color w:val="000000"/>
          <w:sz w:val="20"/>
          <w:szCs w:val="20"/>
        </w:rPr>
      </w:pPr>
      <w:ins w:id="656" w:author="Unknown">
        <w:r w:rsidRPr="00B753D0">
          <w:rPr>
            <w:rFonts w:ascii="Courier New" w:eastAsia="Times New Roman" w:hAnsi="Courier New" w:cs="Courier New"/>
            <w:color w:val="000000"/>
            <w:sz w:val="20"/>
            <w:szCs w:val="20"/>
          </w:rPr>
          <w:lastRenderedPageBreak/>
          <w:t xml:space="preserve">} </w:t>
        </w:r>
      </w:ins>
    </w:p>
    <w:p w:rsidR="00B753D0" w:rsidRPr="00B753D0" w:rsidRDefault="00B753D0" w:rsidP="00B753D0">
      <w:pPr>
        <w:spacing w:before="100" w:beforeAutospacing="1" w:after="100" w:afterAutospacing="1" w:line="300" w:lineRule="atLeast"/>
        <w:ind w:left="150" w:right="150"/>
        <w:rPr>
          <w:ins w:id="657" w:author="Unknown"/>
          <w:rFonts w:ascii="Helvetica" w:eastAsia="Times New Roman" w:hAnsi="Helvetica" w:cs="Helvetica"/>
          <w:color w:val="000000"/>
          <w:sz w:val="21"/>
          <w:szCs w:val="21"/>
        </w:rPr>
      </w:pPr>
      <w:ins w:id="658" w:author="Unknown">
        <w:r w:rsidRPr="00B753D0">
          <w:rPr>
            <w:rFonts w:ascii="Helvetica" w:eastAsia="Times New Roman" w:hAnsi="Helvetica" w:cs="Helvetica"/>
            <w:color w:val="000000"/>
            <w:sz w:val="21"/>
            <w:szCs w:val="21"/>
          </w:rPr>
          <w:t>To write your custom rule, you need to implement the </w:t>
        </w:r>
        <w:proofErr w:type="spellStart"/>
        <w:r w:rsidRPr="00B753D0">
          <w:rPr>
            <w:rFonts w:ascii="Courier New" w:eastAsia="Times New Roman" w:hAnsi="Courier New" w:cs="Courier New"/>
            <w:color w:val="000000"/>
            <w:sz w:val="20"/>
            <w:szCs w:val="20"/>
            <w:bdr w:val="single" w:sz="6" w:space="1" w:color="D4D9D9" w:frame="1"/>
            <w:shd w:val="clear" w:color="auto" w:fill="EFF1F1"/>
          </w:rPr>
          <w:t>TestRule</w:t>
        </w:r>
        <w:proofErr w:type="spellEnd"/>
        <w:r w:rsidRPr="00B753D0">
          <w:rPr>
            <w:rFonts w:ascii="Helvetica" w:eastAsia="Times New Roman" w:hAnsi="Helvetica" w:cs="Helvetica"/>
            <w:color w:val="000000"/>
            <w:sz w:val="21"/>
            <w:szCs w:val="21"/>
          </w:rPr>
          <w:t> interface.</w:t>
        </w:r>
      </w:ins>
    </w:p>
    <w:p w:rsidR="00B753D0" w:rsidRPr="00B753D0" w:rsidRDefault="00B753D0" w:rsidP="00B753D0">
      <w:pPr>
        <w:spacing w:beforeAutospacing="1" w:after="100" w:afterAutospacing="1" w:line="360" w:lineRule="atLeast"/>
        <w:outlineLvl w:val="2"/>
        <w:rPr>
          <w:ins w:id="659" w:author="Unknown"/>
          <w:rFonts w:ascii="Arial" w:eastAsia="Times New Roman" w:hAnsi="Arial" w:cs="Arial"/>
          <w:b/>
          <w:bCs/>
          <w:color w:val="333333"/>
          <w:sz w:val="24"/>
          <w:szCs w:val="24"/>
        </w:rPr>
      </w:pPr>
      <w:bookmarkStart w:id="660" w:name="junitadvanced_categories"/>
      <w:bookmarkEnd w:id="660"/>
      <w:ins w:id="661" w:author="Unknown">
        <w:r w:rsidRPr="00B753D0">
          <w:rPr>
            <w:rFonts w:ascii="Arial" w:eastAsia="Times New Roman" w:hAnsi="Arial" w:cs="Arial"/>
            <w:b/>
            <w:bCs/>
            <w:color w:val="333333"/>
            <w:sz w:val="24"/>
            <w:szCs w:val="24"/>
          </w:rPr>
          <w:t>10.3. Categories</w:t>
        </w:r>
      </w:ins>
    </w:p>
    <w:p w:rsidR="00B753D0" w:rsidRPr="00B753D0" w:rsidRDefault="00B753D0" w:rsidP="00B753D0">
      <w:pPr>
        <w:spacing w:before="100" w:beforeAutospacing="1" w:after="100" w:afterAutospacing="1" w:line="300" w:lineRule="atLeast"/>
        <w:ind w:left="150" w:right="150"/>
        <w:rPr>
          <w:ins w:id="662" w:author="Unknown"/>
          <w:rFonts w:ascii="Helvetica" w:eastAsia="Times New Roman" w:hAnsi="Helvetica" w:cs="Helvetica"/>
          <w:color w:val="000000"/>
          <w:sz w:val="21"/>
          <w:szCs w:val="21"/>
        </w:rPr>
      </w:pPr>
      <w:bookmarkStart w:id="663" w:name="d345201e1059"/>
      <w:bookmarkEnd w:id="663"/>
      <w:ins w:id="664" w:author="Unknown">
        <w:r w:rsidRPr="00B753D0">
          <w:rPr>
            <w:rFonts w:ascii="Helvetica" w:eastAsia="Times New Roman" w:hAnsi="Helvetica" w:cs="Helvetica"/>
            <w:color w:val="000000"/>
            <w:sz w:val="21"/>
            <w:szCs w:val="21"/>
          </w:rPr>
          <w:t>It is possible to define categories of tests and include or exclude them based on annotations. The following example is based on the </w:t>
        </w:r>
        <w:proofErr w:type="spellStart"/>
        <w:r w:rsidRPr="00B753D0">
          <w:rPr>
            <w:rFonts w:ascii="Helvetica" w:eastAsia="Times New Roman" w:hAnsi="Helvetica" w:cs="Helvetica"/>
            <w:color w:val="000000"/>
            <w:sz w:val="21"/>
            <w:szCs w:val="21"/>
          </w:rPr>
          <w:fldChar w:fldCharType="begin"/>
        </w:r>
        <w:r w:rsidRPr="00B753D0">
          <w:rPr>
            <w:rFonts w:ascii="Helvetica" w:eastAsia="Times New Roman" w:hAnsi="Helvetica" w:cs="Helvetica"/>
            <w:color w:val="000000"/>
            <w:sz w:val="21"/>
            <w:szCs w:val="21"/>
          </w:rPr>
          <w:instrText xml:space="preserve"> HYPERLINK "https://github.com/junit-team/junit/blob/master/doc/ReleaseNotes4.8.md" \t "_top" </w:instrText>
        </w:r>
        <w:r w:rsidRPr="00B753D0">
          <w:rPr>
            <w:rFonts w:ascii="Helvetica" w:eastAsia="Times New Roman" w:hAnsi="Helvetica" w:cs="Helvetica"/>
            <w:color w:val="000000"/>
            <w:sz w:val="21"/>
            <w:szCs w:val="21"/>
          </w:rPr>
          <w:fldChar w:fldCharType="separate"/>
        </w:r>
        <w:r w:rsidRPr="00B753D0">
          <w:rPr>
            <w:rFonts w:ascii="Helvetica" w:eastAsia="Times New Roman" w:hAnsi="Helvetica" w:cs="Helvetica"/>
            <w:b/>
            <w:bCs/>
            <w:color w:val="101010"/>
            <w:sz w:val="21"/>
            <w:szCs w:val="21"/>
            <w:u w:val="single"/>
          </w:rPr>
          <w:t>JUnit</w:t>
        </w:r>
        <w:proofErr w:type="spellEnd"/>
        <w:r w:rsidRPr="00B753D0">
          <w:rPr>
            <w:rFonts w:ascii="Helvetica" w:eastAsia="Times New Roman" w:hAnsi="Helvetica" w:cs="Helvetica"/>
            <w:b/>
            <w:bCs/>
            <w:color w:val="101010"/>
            <w:sz w:val="21"/>
            <w:szCs w:val="21"/>
            <w:u w:val="single"/>
          </w:rPr>
          <w:t xml:space="preserve"> 4.8 release notes</w:t>
        </w:r>
        <w:r w:rsidRPr="00B753D0">
          <w:rPr>
            <w:rFonts w:ascii="Helvetica" w:eastAsia="Times New Roman" w:hAnsi="Helvetica" w:cs="Helvetica"/>
            <w:color w:val="000000"/>
            <w:sz w:val="21"/>
            <w:szCs w:val="21"/>
          </w:rPr>
          <w:fldChar w:fldCharType="end"/>
        </w:r>
        <w:r w:rsidRPr="00B753D0">
          <w:rPr>
            <w:rFonts w:ascii="Helvetica" w:eastAsia="Times New Roman" w:hAnsi="Helvetica" w:cs="Helvetica"/>
            <w:color w:val="000000"/>
            <w:sz w:val="21"/>
            <w:szCs w:val="21"/>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5" w:author="Unknown"/>
          <w:rFonts w:ascii="Courier New" w:eastAsia="Times New Roman" w:hAnsi="Courier New" w:cs="Courier New"/>
          <w:color w:val="000000"/>
          <w:sz w:val="20"/>
          <w:szCs w:val="20"/>
        </w:rPr>
      </w:pPr>
      <w:proofErr w:type="gramStart"/>
      <w:ins w:id="666"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interface</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FastTests</w:t>
        </w:r>
        <w:proofErr w:type="spellEnd"/>
        <w:r w:rsidRPr="00B753D0">
          <w:rPr>
            <w:rFonts w:ascii="Courier New" w:eastAsia="Times New Roman" w:hAnsi="Courier New" w:cs="Courier New"/>
            <w:color w:val="000000"/>
            <w:sz w:val="20"/>
            <w:szCs w:val="20"/>
          </w:rPr>
          <w:t xml:space="preserve"> { </w:t>
        </w:r>
        <w:r w:rsidRPr="00B753D0">
          <w:rPr>
            <w:rFonts w:ascii="Courier New" w:eastAsia="Times New Roman" w:hAnsi="Courier New" w:cs="Courier New"/>
            <w:i/>
            <w:iCs/>
            <w:color w:val="008800"/>
            <w:sz w:val="20"/>
            <w:szCs w:val="20"/>
          </w:rPr>
          <w:t>/* category marker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7" w:author="Unknown"/>
          <w:rFonts w:ascii="Courier New" w:eastAsia="Times New Roman" w:hAnsi="Courier New" w:cs="Courier New"/>
          <w:color w:val="000000"/>
          <w:sz w:val="20"/>
          <w:szCs w:val="20"/>
        </w:rPr>
      </w:pPr>
      <w:ins w:id="668"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9"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0" w:author="Unknown"/>
          <w:rFonts w:ascii="Courier New" w:eastAsia="Times New Roman" w:hAnsi="Courier New" w:cs="Courier New"/>
          <w:color w:val="000000"/>
          <w:sz w:val="20"/>
          <w:szCs w:val="20"/>
        </w:rPr>
      </w:pPr>
      <w:proofErr w:type="gramStart"/>
      <w:ins w:id="671"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interface</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SlowTests</w:t>
        </w:r>
        <w:proofErr w:type="spellEnd"/>
        <w:r w:rsidRPr="00B753D0">
          <w:rPr>
            <w:rFonts w:ascii="Courier New" w:eastAsia="Times New Roman" w:hAnsi="Courier New" w:cs="Courier New"/>
            <w:color w:val="000000"/>
            <w:sz w:val="20"/>
            <w:szCs w:val="20"/>
          </w:rPr>
          <w:t xml:space="preserve"> { </w:t>
        </w:r>
        <w:r w:rsidRPr="00B753D0">
          <w:rPr>
            <w:rFonts w:ascii="Courier New" w:eastAsia="Times New Roman" w:hAnsi="Courier New" w:cs="Courier New"/>
            <w:i/>
            <w:iCs/>
            <w:color w:val="008800"/>
            <w:sz w:val="20"/>
            <w:szCs w:val="20"/>
          </w:rPr>
          <w:t>/* category marker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2" w:author="Unknown"/>
          <w:rFonts w:ascii="Courier New" w:eastAsia="Times New Roman" w:hAnsi="Courier New" w:cs="Courier New"/>
          <w:color w:val="000000"/>
          <w:sz w:val="20"/>
          <w:szCs w:val="20"/>
        </w:rPr>
      </w:pPr>
      <w:ins w:id="673"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4"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5" w:author="Unknown"/>
          <w:rFonts w:ascii="Courier New" w:eastAsia="Times New Roman" w:hAnsi="Courier New" w:cs="Courier New"/>
          <w:color w:val="000000"/>
          <w:sz w:val="20"/>
          <w:szCs w:val="20"/>
        </w:rPr>
      </w:pPr>
      <w:proofErr w:type="gramStart"/>
      <w:ins w:id="676"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A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7" w:author="Unknown"/>
          <w:rFonts w:ascii="Courier New" w:eastAsia="Times New Roman" w:hAnsi="Courier New" w:cs="Courier New"/>
          <w:color w:val="000000"/>
          <w:sz w:val="20"/>
          <w:szCs w:val="20"/>
        </w:rPr>
      </w:pPr>
      <w:ins w:id="678"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9" w:author="Unknown"/>
          <w:rFonts w:ascii="Courier New" w:eastAsia="Times New Roman" w:hAnsi="Courier New" w:cs="Courier New"/>
          <w:color w:val="000000"/>
          <w:sz w:val="20"/>
          <w:szCs w:val="20"/>
        </w:rPr>
      </w:pPr>
      <w:ins w:id="680"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a()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81" w:author="Unknown"/>
          <w:rFonts w:ascii="Courier New" w:eastAsia="Times New Roman" w:hAnsi="Courier New" w:cs="Courier New"/>
          <w:color w:val="000000"/>
          <w:sz w:val="20"/>
          <w:szCs w:val="20"/>
        </w:rPr>
      </w:pPr>
      <w:ins w:id="682"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color w:val="000000"/>
            <w:sz w:val="20"/>
            <w:szCs w:val="20"/>
          </w:rPr>
          <w:t>fail(</w:t>
        </w:r>
        <w:proofErr w:type="gramEnd"/>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83" w:author="Unknown"/>
          <w:rFonts w:ascii="Courier New" w:eastAsia="Times New Roman" w:hAnsi="Courier New" w:cs="Courier New"/>
          <w:color w:val="000000"/>
          <w:sz w:val="20"/>
          <w:szCs w:val="20"/>
        </w:rPr>
      </w:pPr>
      <w:ins w:id="684"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85"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86" w:author="Unknown"/>
          <w:rFonts w:ascii="Courier New" w:eastAsia="Times New Roman" w:hAnsi="Courier New" w:cs="Courier New"/>
          <w:color w:val="000000"/>
          <w:sz w:val="20"/>
          <w:szCs w:val="20"/>
        </w:rPr>
      </w:pPr>
      <w:ins w:id="687"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i/>
            <w:iCs/>
            <w:color w:val="808080"/>
            <w:sz w:val="20"/>
            <w:szCs w:val="20"/>
          </w:rPr>
          <w:t>@Category(</w:t>
        </w:r>
        <w:proofErr w:type="spellStart"/>
        <w:proofErr w:type="gramEnd"/>
        <w:r w:rsidRPr="00B753D0">
          <w:rPr>
            <w:rFonts w:ascii="Courier New" w:eastAsia="Times New Roman" w:hAnsi="Courier New" w:cs="Courier New"/>
            <w:i/>
            <w:iCs/>
            <w:color w:val="808080"/>
            <w:sz w:val="20"/>
            <w:szCs w:val="20"/>
          </w:rPr>
          <w:t>SlowTests.class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88" w:author="Unknown"/>
          <w:rFonts w:ascii="Courier New" w:eastAsia="Times New Roman" w:hAnsi="Courier New" w:cs="Courier New"/>
          <w:color w:val="000000"/>
          <w:sz w:val="20"/>
          <w:szCs w:val="20"/>
        </w:rPr>
      </w:pPr>
      <w:ins w:id="689"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0" w:author="Unknown"/>
          <w:rFonts w:ascii="Courier New" w:eastAsia="Times New Roman" w:hAnsi="Courier New" w:cs="Courier New"/>
          <w:color w:val="000000"/>
          <w:sz w:val="20"/>
          <w:szCs w:val="20"/>
        </w:rPr>
      </w:pPr>
      <w:ins w:id="691"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b()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2" w:author="Unknown"/>
          <w:rFonts w:ascii="Courier New" w:eastAsia="Times New Roman" w:hAnsi="Courier New" w:cs="Courier New"/>
          <w:color w:val="000000"/>
          <w:sz w:val="20"/>
          <w:szCs w:val="20"/>
        </w:rPr>
      </w:pPr>
      <w:ins w:id="693"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4" w:author="Unknown"/>
          <w:rFonts w:ascii="Courier New" w:eastAsia="Times New Roman" w:hAnsi="Courier New" w:cs="Courier New"/>
          <w:color w:val="000000"/>
          <w:sz w:val="20"/>
          <w:szCs w:val="20"/>
        </w:rPr>
      </w:pPr>
      <w:ins w:id="695"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6"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7" w:author="Unknown"/>
          <w:rFonts w:ascii="Courier New" w:eastAsia="Times New Roman" w:hAnsi="Courier New" w:cs="Courier New"/>
          <w:color w:val="000000"/>
          <w:sz w:val="20"/>
          <w:szCs w:val="20"/>
        </w:rPr>
      </w:pPr>
      <w:proofErr w:type="gramStart"/>
      <w:ins w:id="698" w:author="Unknown">
        <w:r w:rsidRPr="00B753D0">
          <w:rPr>
            <w:rFonts w:ascii="Courier New" w:eastAsia="Times New Roman" w:hAnsi="Courier New" w:cs="Courier New"/>
            <w:i/>
            <w:iCs/>
            <w:color w:val="808080"/>
            <w:sz w:val="20"/>
            <w:szCs w:val="20"/>
          </w:rPr>
          <w:t>@Category(</w:t>
        </w:r>
        <w:proofErr w:type="gram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SlowTests.class</w:t>
        </w:r>
        <w:proofErr w:type="spell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FastTests.class</w:t>
        </w:r>
        <w:proofErr w:type="spellEnd"/>
        <w:r w:rsidRPr="00B753D0">
          <w:rPr>
            <w:rFonts w:ascii="Courier New" w:eastAsia="Times New Roman" w:hAnsi="Courier New" w:cs="Courier New"/>
            <w:i/>
            <w:iCs/>
            <w:color w:val="80808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9" w:author="Unknown"/>
          <w:rFonts w:ascii="Courier New" w:eastAsia="Times New Roman" w:hAnsi="Courier New" w:cs="Courier New"/>
          <w:color w:val="000000"/>
          <w:sz w:val="20"/>
          <w:szCs w:val="20"/>
        </w:rPr>
      </w:pPr>
      <w:proofErr w:type="gramStart"/>
      <w:ins w:id="700"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B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01" w:author="Unknown"/>
          <w:rFonts w:ascii="Courier New" w:eastAsia="Times New Roman" w:hAnsi="Courier New" w:cs="Courier New"/>
          <w:color w:val="000000"/>
          <w:sz w:val="20"/>
          <w:szCs w:val="20"/>
        </w:rPr>
      </w:pPr>
      <w:ins w:id="702"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808080"/>
            <w:sz w:val="20"/>
            <w:szCs w:val="20"/>
          </w:rPr>
          <w:t>@Test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03" w:author="Unknown"/>
          <w:rFonts w:ascii="Courier New" w:eastAsia="Times New Roman" w:hAnsi="Courier New" w:cs="Courier New"/>
          <w:color w:val="000000"/>
          <w:sz w:val="20"/>
          <w:szCs w:val="20"/>
        </w:rPr>
      </w:pPr>
      <w:ins w:id="704" w:author="Unknown">
        <w:r w:rsidRPr="00B753D0">
          <w:rPr>
            <w:rFonts w:ascii="Courier New" w:eastAsia="Times New Roman" w:hAnsi="Courier New" w:cs="Courier New"/>
            <w:color w:val="000000"/>
            <w:sz w:val="20"/>
            <w:szCs w:val="20"/>
          </w:rPr>
          <w:t xml:space="preserve">  </w:t>
        </w:r>
        <w:proofErr w:type="gramStart"/>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void</w:t>
        </w:r>
        <w:r w:rsidRPr="00B753D0">
          <w:rPr>
            <w:rFonts w:ascii="Courier New" w:eastAsia="Times New Roman" w:hAnsi="Courier New" w:cs="Courier New"/>
            <w:color w:val="000000"/>
            <w:sz w:val="20"/>
            <w:szCs w:val="20"/>
          </w:rPr>
          <w:t xml:space="preserve"> c()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05" w:author="Unknown"/>
          <w:rFonts w:ascii="Courier New" w:eastAsia="Times New Roman" w:hAnsi="Courier New" w:cs="Courier New"/>
          <w:color w:val="000000"/>
          <w:sz w:val="20"/>
          <w:szCs w:val="20"/>
        </w:rPr>
      </w:pPr>
      <w:ins w:id="706" w:author="Unknown">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07" w:author="Unknown"/>
          <w:rFonts w:ascii="Courier New" w:eastAsia="Times New Roman" w:hAnsi="Courier New" w:cs="Courier New"/>
          <w:color w:val="000000"/>
          <w:sz w:val="20"/>
          <w:szCs w:val="20"/>
        </w:rPr>
      </w:pPr>
      <w:ins w:id="708"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09"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0" w:author="Unknown"/>
          <w:rFonts w:ascii="Courier New" w:eastAsia="Times New Roman" w:hAnsi="Courier New" w:cs="Courier New"/>
          <w:color w:val="000000"/>
          <w:sz w:val="20"/>
          <w:szCs w:val="20"/>
        </w:rPr>
      </w:pPr>
      <w:proofErr w:type="gramStart"/>
      <w:ins w:id="711"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RunWith</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Categories.class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2" w:author="Unknown"/>
          <w:rFonts w:ascii="Courier New" w:eastAsia="Times New Roman" w:hAnsi="Courier New" w:cs="Courier New"/>
          <w:color w:val="000000"/>
          <w:sz w:val="20"/>
          <w:szCs w:val="20"/>
        </w:rPr>
      </w:pPr>
      <w:proofErr w:type="gramStart"/>
      <w:ins w:id="713" w:author="Unknown">
        <w:r w:rsidRPr="00B753D0">
          <w:rPr>
            <w:rFonts w:ascii="Courier New" w:eastAsia="Times New Roman" w:hAnsi="Courier New" w:cs="Courier New"/>
            <w:i/>
            <w:iCs/>
            <w:color w:val="808080"/>
            <w:sz w:val="20"/>
            <w:szCs w:val="20"/>
          </w:rPr>
          <w:lastRenderedPageBreak/>
          <w:t>@</w:t>
        </w:r>
        <w:proofErr w:type="spellStart"/>
        <w:r w:rsidRPr="00B753D0">
          <w:rPr>
            <w:rFonts w:ascii="Courier New" w:eastAsia="Times New Roman" w:hAnsi="Courier New" w:cs="Courier New"/>
            <w:i/>
            <w:iCs/>
            <w:color w:val="808080"/>
            <w:sz w:val="20"/>
            <w:szCs w:val="20"/>
          </w:rPr>
          <w:t>IncludeCategory</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SlowTests.class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4" w:author="Unknown"/>
          <w:rFonts w:ascii="Courier New" w:eastAsia="Times New Roman" w:hAnsi="Courier New" w:cs="Courier New"/>
          <w:color w:val="000000"/>
          <w:sz w:val="20"/>
          <w:szCs w:val="20"/>
        </w:rPr>
      </w:pPr>
      <w:proofErr w:type="gramStart"/>
      <w:ins w:id="715"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SuiteClasses</w:t>
        </w:r>
        <w:proofErr w:type="spellEnd"/>
        <w:r w:rsidRPr="00B753D0">
          <w:rPr>
            <w:rFonts w:ascii="Courier New" w:eastAsia="Times New Roman" w:hAnsi="Courier New" w:cs="Courier New"/>
            <w:i/>
            <w:iCs/>
            <w:color w:val="808080"/>
            <w:sz w:val="20"/>
            <w:szCs w:val="20"/>
          </w:rPr>
          <w:t>(</w:t>
        </w:r>
        <w:proofErr w:type="gram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A.class</w:t>
        </w:r>
        <w:proofErr w:type="spell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B.class</w:t>
        </w:r>
        <w:proofErr w:type="spellEnd"/>
        <w:r w:rsidRPr="00B753D0">
          <w:rPr>
            <w:rFonts w:ascii="Courier New" w:eastAsia="Times New Roman" w:hAnsi="Courier New" w:cs="Courier New"/>
            <w:i/>
            <w:iCs/>
            <w:color w:val="80808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6" w:author="Unknown"/>
          <w:rFonts w:ascii="Courier New" w:eastAsia="Times New Roman" w:hAnsi="Courier New" w:cs="Courier New"/>
          <w:color w:val="000000"/>
          <w:sz w:val="20"/>
          <w:szCs w:val="20"/>
        </w:rPr>
      </w:pPr>
      <w:ins w:id="717" w:author="Unknown">
        <w:r w:rsidRPr="00B753D0">
          <w:rPr>
            <w:rFonts w:ascii="Courier New" w:eastAsia="Times New Roman" w:hAnsi="Courier New" w:cs="Courier New"/>
            <w:i/>
            <w:iCs/>
            <w:color w:val="008800"/>
            <w:sz w:val="20"/>
            <w:szCs w:val="20"/>
          </w:rPr>
          <w:t>// Note that Categories is a kind of Suite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8" w:author="Unknown"/>
          <w:rFonts w:ascii="Courier New" w:eastAsia="Times New Roman" w:hAnsi="Courier New" w:cs="Courier New"/>
          <w:color w:val="000000"/>
          <w:sz w:val="20"/>
          <w:szCs w:val="20"/>
        </w:rPr>
      </w:pPr>
      <w:proofErr w:type="gramStart"/>
      <w:ins w:id="719"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SlowTestSuite</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0" w:author="Unknown"/>
          <w:rFonts w:ascii="Courier New" w:eastAsia="Times New Roman" w:hAnsi="Courier New" w:cs="Courier New"/>
          <w:color w:val="000000"/>
          <w:sz w:val="20"/>
          <w:szCs w:val="20"/>
        </w:rPr>
      </w:pPr>
      <w:ins w:id="721"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xml:space="preserve">// Will run </w:t>
        </w:r>
        <w:proofErr w:type="spellStart"/>
        <w:r w:rsidRPr="00B753D0">
          <w:rPr>
            <w:rFonts w:ascii="Courier New" w:eastAsia="Times New Roman" w:hAnsi="Courier New" w:cs="Courier New"/>
            <w:i/>
            <w:iCs/>
            <w:color w:val="008800"/>
            <w:sz w:val="20"/>
            <w:szCs w:val="20"/>
          </w:rPr>
          <w:t>A.b</w:t>
        </w:r>
        <w:proofErr w:type="spellEnd"/>
        <w:r w:rsidRPr="00B753D0">
          <w:rPr>
            <w:rFonts w:ascii="Courier New" w:eastAsia="Times New Roman" w:hAnsi="Courier New" w:cs="Courier New"/>
            <w:i/>
            <w:iCs/>
            <w:color w:val="008800"/>
            <w:sz w:val="20"/>
            <w:szCs w:val="20"/>
          </w:rPr>
          <w:t xml:space="preserve"> and </w:t>
        </w:r>
        <w:proofErr w:type="spellStart"/>
        <w:r w:rsidRPr="00B753D0">
          <w:rPr>
            <w:rFonts w:ascii="Courier New" w:eastAsia="Times New Roman" w:hAnsi="Courier New" w:cs="Courier New"/>
            <w:i/>
            <w:iCs/>
            <w:color w:val="008800"/>
            <w:sz w:val="20"/>
            <w:szCs w:val="20"/>
          </w:rPr>
          <w:t>B.c</w:t>
        </w:r>
        <w:proofErr w:type="spellEnd"/>
        <w:r w:rsidRPr="00B753D0">
          <w:rPr>
            <w:rFonts w:ascii="Courier New" w:eastAsia="Times New Roman" w:hAnsi="Courier New" w:cs="Courier New"/>
            <w:i/>
            <w:iCs/>
            <w:color w:val="008800"/>
            <w:sz w:val="20"/>
            <w:szCs w:val="20"/>
          </w:rPr>
          <w:t xml:space="preserve">, but not </w:t>
        </w:r>
        <w:proofErr w:type="spellStart"/>
        <w:r w:rsidRPr="00B753D0">
          <w:rPr>
            <w:rFonts w:ascii="Courier New" w:eastAsia="Times New Roman" w:hAnsi="Courier New" w:cs="Courier New"/>
            <w:i/>
            <w:iCs/>
            <w:color w:val="008800"/>
            <w:sz w:val="20"/>
            <w:szCs w:val="20"/>
          </w:rPr>
          <w:t>A.a</w:t>
        </w:r>
        <w:proofErr w:type="spellEnd"/>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2" w:author="Unknown"/>
          <w:rFonts w:ascii="Courier New" w:eastAsia="Times New Roman" w:hAnsi="Courier New" w:cs="Courier New"/>
          <w:color w:val="000000"/>
          <w:sz w:val="20"/>
          <w:szCs w:val="20"/>
        </w:rPr>
      </w:pPr>
      <w:ins w:id="723" w:author="Unknown">
        <w:r w:rsidRPr="00B753D0">
          <w:rPr>
            <w:rFonts w:ascii="Courier New" w:eastAsia="Times New Roman" w:hAnsi="Courier New" w:cs="Courier New"/>
            <w:color w:val="00000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4" w:author="Unknown"/>
          <w:rFonts w:ascii="Courier New" w:eastAsia="Times New Roman" w:hAnsi="Courier New" w:cs="Courier New"/>
          <w:color w:val="000000"/>
          <w:sz w:val="20"/>
          <w:szCs w:val="20"/>
        </w:rPr>
      </w:pPr>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5" w:author="Unknown"/>
          <w:rFonts w:ascii="Courier New" w:eastAsia="Times New Roman" w:hAnsi="Courier New" w:cs="Courier New"/>
          <w:color w:val="000000"/>
          <w:sz w:val="20"/>
          <w:szCs w:val="20"/>
        </w:rPr>
      </w:pPr>
      <w:proofErr w:type="gramStart"/>
      <w:ins w:id="726"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RunWith</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Categories.class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7" w:author="Unknown"/>
          <w:rFonts w:ascii="Courier New" w:eastAsia="Times New Roman" w:hAnsi="Courier New" w:cs="Courier New"/>
          <w:color w:val="000000"/>
          <w:sz w:val="20"/>
          <w:szCs w:val="20"/>
        </w:rPr>
      </w:pPr>
      <w:proofErr w:type="gramStart"/>
      <w:ins w:id="728"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IncludeCategory</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SlowTests.class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29" w:author="Unknown"/>
          <w:rFonts w:ascii="Courier New" w:eastAsia="Times New Roman" w:hAnsi="Courier New" w:cs="Courier New"/>
          <w:color w:val="000000"/>
          <w:sz w:val="20"/>
          <w:szCs w:val="20"/>
        </w:rPr>
      </w:pPr>
      <w:proofErr w:type="gramStart"/>
      <w:ins w:id="730"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ExcludeCategory</w:t>
        </w:r>
        <w:proofErr w:type="spellEnd"/>
        <w:r w:rsidRPr="00B753D0">
          <w:rPr>
            <w:rFonts w:ascii="Courier New" w:eastAsia="Times New Roman" w:hAnsi="Courier New" w:cs="Courier New"/>
            <w:i/>
            <w:iCs/>
            <w:color w:val="808080"/>
            <w:sz w:val="20"/>
            <w:szCs w:val="20"/>
          </w:rPr>
          <w:t>(</w:t>
        </w:r>
        <w:proofErr w:type="spellStart"/>
        <w:proofErr w:type="gramEnd"/>
        <w:r w:rsidRPr="00B753D0">
          <w:rPr>
            <w:rFonts w:ascii="Courier New" w:eastAsia="Times New Roman" w:hAnsi="Courier New" w:cs="Courier New"/>
            <w:i/>
            <w:iCs/>
            <w:color w:val="808080"/>
            <w:sz w:val="20"/>
            <w:szCs w:val="20"/>
          </w:rPr>
          <w:t>FastTests.class</w:t>
        </w:r>
        <w:proofErr w:type="spellEnd"/>
        <w:r w:rsidRPr="00B753D0">
          <w:rPr>
            <w:rFonts w:ascii="Courier New" w:eastAsia="Times New Roman" w:hAnsi="Courier New" w:cs="Courier New"/>
            <w:i/>
            <w:iCs/>
            <w:color w:val="808080"/>
            <w:sz w:val="20"/>
            <w:szCs w:val="20"/>
          </w:rPr>
          <w:t>)</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1" w:author="Unknown"/>
          <w:rFonts w:ascii="Courier New" w:eastAsia="Times New Roman" w:hAnsi="Courier New" w:cs="Courier New"/>
          <w:color w:val="000000"/>
          <w:sz w:val="20"/>
          <w:szCs w:val="20"/>
        </w:rPr>
      </w:pPr>
      <w:proofErr w:type="gramStart"/>
      <w:ins w:id="732" w:author="Unknown">
        <w:r w:rsidRPr="00B753D0">
          <w:rPr>
            <w:rFonts w:ascii="Courier New" w:eastAsia="Times New Roman" w:hAnsi="Courier New" w:cs="Courier New"/>
            <w:i/>
            <w:iCs/>
            <w:color w:val="808080"/>
            <w:sz w:val="20"/>
            <w:szCs w:val="20"/>
          </w:rPr>
          <w:t>@</w:t>
        </w:r>
        <w:proofErr w:type="spellStart"/>
        <w:r w:rsidRPr="00B753D0">
          <w:rPr>
            <w:rFonts w:ascii="Courier New" w:eastAsia="Times New Roman" w:hAnsi="Courier New" w:cs="Courier New"/>
            <w:i/>
            <w:iCs/>
            <w:color w:val="808080"/>
            <w:sz w:val="20"/>
            <w:szCs w:val="20"/>
          </w:rPr>
          <w:t>SuiteClasses</w:t>
        </w:r>
        <w:proofErr w:type="spellEnd"/>
        <w:r w:rsidRPr="00B753D0">
          <w:rPr>
            <w:rFonts w:ascii="Courier New" w:eastAsia="Times New Roman" w:hAnsi="Courier New" w:cs="Courier New"/>
            <w:i/>
            <w:iCs/>
            <w:color w:val="808080"/>
            <w:sz w:val="20"/>
            <w:szCs w:val="20"/>
          </w:rPr>
          <w:t>(</w:t>
        </w:r>
        <w:proofErr w:type="gram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A.class</w:t>
        </w:r>
        <w:proofErr w:type="spellEnd"/>
        <w:r w:rsidRPr="00B753D0">
          <w:rPr>
            <w:rFonts w:ascii="Courier New" w:eastAsia="Times New Roman" w:hAnsi="Courier New" w:cs="Courier New"/>
            <w:i/>
            <w:iCs/>
            <w:color w:val="808080"/>
            <w:sz w:val="20"/>
            <w:szCs w:val="20"/>
          </w:rPr>
          <w:t xml:space="preserve">, </w:t>
        </w:r>
        <w:proofErr w:type="spellStart"/>
        <w:r w:rsidRPr="00B753D0">
          <w:rPr>
            <w:rFonts w:ascii="Courier New" w:eastAsia="Times New Roman" w:hAnsi="Courier New" w:cs="Courier New"/>
            <w:i/>
            <w:iCs/>
            <w:color w:val="808080"/>
            <w:sz w:val="20"/>
            <w:szCs w:val="20"/>
          </w:rPr>
          <w:t>B.class</w:t>
        </w:r>
        <w:proofErr w:type="spellEnd"/>
        <w:r w:rsidRPr="00B753D0">
          <w:rPr>
            <w:rFonts w:ascii="Courier New" w:eastAsia="Times New Roman" w:hAnsi="Courier New" w:cs="Courier New"/>
            <w:i/>
            <w:iCs/>
            <w:color w:val="80808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3" w:author="Unknown"/>
          <w:rFonts w:ascii="Courier New" w:eastAsia="Times New Roman" w:hAnsi="Courier New" w:cs="Courier New"/>
          <w:color w:val="000000"/>
          <w:sz w:val="20"/>
          <w:szCs w:val="20"/>
        </w:rPr>
      </w:pPr>
      <w:ins w:id="734" w:author="Unknown">
        <w:r w:rsidRPr="00B753D0">
          <w:rPr>
            <w:rFonts w:ascii="Courier New" w:eastAsia="Times New Roman" w:hAnsi="Courier New" w:cs="Courier New"/>
            <w:i/>
            <w:iCs/>
            <w:color w:val="008800"/>
            <w:sz w:val="20"/>
            <w:szCs w:val="20"/>
          </w:rPr>
          <w:t>// Note that Categories is a kind of Suite</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5" w:author="Unknown"/>
          <w:rFonts w:ascii="Courier New" w:eastAsia="Times New Roman" w:hAnsi="Courier New" w:cs="Courier New"/>
          <w:color w:val="000000"/>
          <w:sz w:val="20"/>
          <w:szCs w:val="20"/>
        </w:rPr>
      </w:pPr>
      <w:proofErr w:type="gramStart"/>
      <w:ins w:id="736" w:author="Unknown">
        <w:r w:rsidRPr="00B753D0">
          <w:rPr>
            <w:rFonts w:ascii="Courier New" w:eastAsia="Times New Roman" w:hAnsi="Courier New" w:cs="Courier New"/>
            <w:b/>
            <w:bCs/>
            <w:color w:val="7F0055"/>
            <w:sz w:val="20"/>
            <w:szCs w:val="20"/>
          </w:rPr>
          <w:t>public</w:t>
        </w:r>
        <w:proofErr w:type="gramEnd"/>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b/>
            <w:bCs/>
            <w:color w:val="7F0055"/>
            <w:sz w:val="20"/>
            <w:szCs w:val="20"/>
          </w:rPr>
          <w:t>class</w:t>
        </w:r>
        <w:r w:rsidRPr="00B753D0">
          <w:rPr>
            <w:rFonts w:ascii="Courier New" w:eastAsia="Times New Roman" w:hAnsi="Courier New" w:cs="Courier New"/>
            <w:color w:val="000000"/>
            <w:sz w:val="20"/>
            <w:szCs w:val="20"/>
          </w:rPr>
          <w:t xml:space="preserve"> </w:t>
        </w:r>
        <w:proofErr w:type="spellStart"/>
        <w:r w:rsidRPr="00B753D0">
          <w:rPr>
            <w:rFonts w:ascii="Courier New" w:eastAsia="Times New Roman" w:hAnsi="Courier New" w:cs="Courier New"/>
            <w:color w:val="000000"/>
            <w:sz w:val="20"/>
            <w:szCs w:val="20"/>
          </w:rPr>
          <w:t>SlowTestSuite</w:t>
        </w:r>
        <w:proofErr w:type="spellEnd"/>
        <w:r w:rsidRPr="00B753D0">
          <w:rPr>
            <w:rFonts w:ascii="Courier New" w:eastAsia="Times New Roman" w:hAnsi="Courier New" w:cs="Courier New"/>
            <w:color w:val="000000"/>
            <w:sz w:val="20"/>
            <w:szCs w:val="20"/>
          </w:rPr>
          <w:t xml:space="preserve"> {</w:t>
        </w:r>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7" w:author="Unknown"/>
          <w:rFonts w:ascii="Courier New" w:eastAsia="Times New Roman" w:hAnsi="Courier New" w:cs="Courier New"/>
          <w:color w:val="000000"/>
          <w:sz w:val="20"/>
          <w:szCs w:val="20"/>
        </w:rPr>
      </w:pPr>
      <w:ins w:id="738" w:author="Unknown">
        <w:r w:rsidRPr="00B753D0">
          <w:rPr>
            <w:rFonts w:ascii="Courier New" w:eastAsia="Times New Roman" w:hAnsi="Courier New" w:cs="Courier New"/>
            <w:color w:val="000000"/>
            <w:sz w:val="20"/>
            <w:szCs w:val="20"/>
          </w:rPr>
          <w:t xml:space="preserve">  </w:t>
        </w:r>
        <w:r w:rsidRPr="00B753D0">
          <w:rPr>
            <w:rFonts w:ascii="Courier New" w:eastAsia="Times New Roman" w:hAnsi="Courier New" w:cs="Courier New"/>
            <w:i/>
            <w:iCs/>
            <w:color w:val="008800"/>
            <w:sz w:val="20"/>
            <w:szCs w:val="20"/>
          </w:rPr>
          <w:t xml:space="preserve">// Will run </w:t>
        </w:r>
        <w:proofErr w:type="spellStart"/>
        <w:r w:rsidRPr="00B753D0">
          <w:rPr>
            <w:rFonts w:ascii="Courier New" w:eastAsia="Times New Roman" w:hAnsi="Courier New" w:cs="Courier New"/>
            <w:i/>
            <w:iCs/>
            <w:color w:val="008800"/>
            <w:sz w:val="20"/>
            <w:szCs w:val="20"/>
          </w:rPr>
          <w:t>A.b</w:t>
        </w:r>
        <w:proofErr w:type="spellEnd"/>
        <w:r w:rsidRPr="00B753D0">
          <w:rPr>
            <w:rFonts w:ascii="Courier New" w:eastAsia="Times New Roman" w:hAnsi="Courier New" w:cs="Courier New"/>
            <w:i/>
            <w:iCs/>
            <w:color w:val="008800"/>
            <w:sz w:val="20"/>
            <w:szCs w:val="20"/>
          </w:rPr>
          <w:t xml:space="preserve">, but not </w:t>
        </w:r>
        <w:proofErr w:type="spellStart"/>
        <w:r w:rsidRPr="00B753D0">
          <w:rPr>
            <w:rFonts w:ascii="Courier New" w:eastAsia="Times New Roman" w:hAnsi="Courier New" w:cs="Courier New"/>
            <w:i/>
            <w:iCs/>
            <w:color w:val="008800"/>
            <w:sz w:val="20"/>
            <w:szCs w:val="20"/>
          </w:rPr>
          <w:t>A.a</w:t>
        </w:r>
        <w:proofErr w:type="spellEnd"/>
        <w:r w:rsidRPr="00B753D0">
          <w:rPr>
            <w:rFonts w:ascii="Courier New" w:eastAsia="Times New Roman" w:hAnsi="Courier New" w:cs="Courier New"/>
            <w:i/>
            <w:iCs/>
            <w:color w:val="008800"/>
            <w:sz w:val="20"/>
            <w:szCs w:val="20"/>
          </w:rPr>
          <w:t xml:space="preserve"> or </w:t>
        </w:r>
        <w:proofErr w:type="spellStart"/>
        <w:r w:rsidRPr="00B753D0">
          <w:rPr>
            <w:rFonts w:ascii="Courier New" w:eastAsia="Times New Roman" w:hAnsi="Courier New" w:cs="Courier New"/>
            <w:i/>
            <w:iCs/>
            <w:color w:val="008800"/>
            <w:sz w:val="20"/>
            <w:szCs w:val="20"/>
          </w:rPr>
          <w:t>B.c</w:t>
        </w:r>
        <w:proofErr w:type="spellEnd"/>
      </w:ins>
    </w:p>
    <w:p w:rsidR="00B753D0" w:rsidRPr="00B753D0" w:rsidRDefault="00B753D0" w:rsidP="00B753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9" w:author="Unknown"/>
          <w:rFonts w:ascii="Courier New" w:eastAsia="Times New Roman" w:hAnsi="Courier New" w:cs="Courier New"/>
          <w:color w:val="000000"/>
          <w:sz w:val="20"/>
          <w:szCs w:val="20"/>
        </w:rPr>
      </w:pPr>
      <w:ins w:id="740" w:author="Unknown">
        <w:r w:rsidRPr="00B753D0">
          <w:rPr>
            <w:rFonts w:ascii="Courier New" w:eastAsia="Times New Roman" w:hAnsi="Courier New" w:cs="Courier New"/>
            <w:color w:val="000000"/>
            <w:sz w:val="20"/>
            <w:szCs w:val="20"/>
          </w:rPr>
          <w:t xml:space="preserve">} </w:t>
        </w:r>
      </w:ins>
    </w:p>
    <w:p w:rsidR="000E051C" w:rsidRDefault="000E051C">
      <w:bookmarkStart w:id="741" w:name="_GoBack"/>
      <w:bookmarkEnd w:id="741"/>
    </w:p>
    <w:sectPr w:rsidR="000E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92B46"/>
    <w:multiLevelType w:val="multilevel"/>
    <w:tmpl w:val="C40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FF"/>
    <w:rsid w:val="000E051C"/>
    <w:rsid w:val="00B753D0"/>
    <w:rsid w:val="00DE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5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3D0"/>
    <w:rPr>
      <w:rFonts w:ascii="Times New Roman" w:eastAsia="Times New Roman" w:hAnsi="Times New Roman" w:cs="Times New Roman"/>
      <w:b/>
      <w:bCs/>
      <w:sz w:val="27"/>
      <w:szCs w:val="27"/>
    </w:rPr>
  </w:style>
  <w:style w:type="paragraph" w:styleId="NormalWeb">
    <w:name w:val="Normal (Web)"/>
    <w:basedOn w:val="Normal"/>
    <w:uiPriority w:val="99"/>
    <w:unhideWhenUsed/>
    <w:rsid w:val="00B7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B753D0"/>
  </w:style>
  <w:style w:type="character" w:styleId="Hyperlink">
    <w:name w:val="Hyperlink"/>
    <w:basedOn w:val="DefaultParagraphFont"/>
    <w:uiPriority w:val="99"/>
    <w:semiHidden/>
    <w:unhideWhenUsed/>
    <w:rsid w:val="00B753D0"/>
    <w:rPr>
      <w:color w:val="0000FF"/>
      <w:u w:val="single"/>
    </w:rPr>
  </w:style>
  <w:style w:type="character" w:styleId="FollowedHyperlink">
    <w:name w:val="FollowedHyperlink"/>
    <w:basedOn w:val="DefaultParagraphFont"/>
    <w:uiPriority w:val="99"/>
    <w:semiHidden/>
    <w:unhideWhenUsed/>
    <w:rsid w:val="00B753D0"/>
    <w:rPr>
      <w:color w:val="800080"/>
      <w:u w:val="single"/>
    </w:rPr>
  </w:style>
  <w:style w:type="character" w:customStyle="1" w:styleId="apple-converted-space">
    <w:name w:val="apple-converted-space"/>
    <w:basedOn w:val="DefaultParagraphFont"/>
    <w:rsid w:val="00B753D0"/>
  </w:style>
  <w:style w:type="character" w:styleId="Emphasis">
    <w:name w:val="Emphasis"/>
    <w:basedOn w:val="DefaultParagraphFont"/>
    <w:uiPriority w:val="20"/>
    <w:qFormat/>
    <w:rsid w:val="00B753D0"/>
    <w:rPr>
      <w:i/>
      <w:iCs/>
    </w:rPr>
  </w:style>
  <w:style w:type="character" w:styleId="HTMLCode">
    <w:name w:val="HTML Code"/>
    <w:basedOn w:val="DefaultParagraphFont"/>
    <w:uiPriority w:val="99"/>
    <w:semiHidden/>
    <w:unhideWhenUsed/>
    <w:rsid w:val="00B753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D0"/>
    <w:rPr>
      <w:rFonts w:ascii="Courier New" w:eastAsia="Times New Roman" w:hAnsi="Courier New" w:cs="Courier New"/>
      <w:sz w:val="20"/>
      <w:szCs w:val="20"/>
    </w:rPr>
  </w:style>
  <w:style w:type="character" w:customStyle="1" w:styleId="hl-annotation">
    <w:name w:val="hl-annotation"/>
    <w:basedOn w:val="DefaultParagraphFont"/>
    <w:rsid w:val="00B753D0"/>
  </w:style>
  <w:style w:type="character" w:customStyle="1" w:styleId="hl-keyword">
    <w:name w:val="hl-keyword"/>
    <w:basedOn w:val="DefaultParagraphFont"/>
    <w:rsid w:val="00B753D0"/>
  </w:style>
  <w:style w:type="character" w:customStyle="1" w:styleId="hl-string">
    <w:name w:val="hl-string"/>
    <w:basedOn w:val="DefaultParagraphFont"/>
    <w:rsid w:val="00B753D0"/>
  </w:style>
  <w:style w:type="character" w:customStyle="1" w:styleId="hl-number">
    <w:name w:val="hl-number"/>
    <w:basedOn w:val="DefaultParagraphFont"/>
    <w:rsid w:val="00B753D0"/>
  </w:style>
  <w:style w:type="paragraph" w:customStyle="1" w:styleId="title">
    <w:name w:val="title"/>
    <w:basedOn w:val="Normal"/>
    <w:rsid w:val="00B7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B753D0"/>
  </w:style>
  <w:style w:type="character" w:customStyle="1" w:styleId="guimenu">
    <w:name w:val="guimenu"/>
    <w:basedOn w:val="DefaultParagraphFont"/>
    <w:rsid w:val="00B753D0"/>
  </w:style>
  <w:style w:type="character" w:customStyle="1" w:styleId="guisubmenu">
    <w:name w:val="guisubmenu"/>
    <w:basedOn w:val="DefaultParagraphFont"/>
    <w:rsid w:val="00B753D0"/>
  </w:style>
  <w:style w:type="character" w:customStyle="1" w:styleId="keycap">
    <w:name w:val="keycap"/>
    <w:basedOn w:val="DefaultParagraphFont"/>
    <w:rsid w:val="00B753D0"/>
  </w:style>
  <w:style w:type="character" w:styleId="Strong">
    <w:name w:val="Strong"/>
    <w:basedOn w:val="DefaultParagraphFont"/>
    <w:uiPriority w:val="22"/>
    <w:qFormat/>
    <w:rsid w:val="00B753D0"/>
    <w:rPr>
      <w:b/>
      <w:bCs/>
    </w:rPr>
  </w:style>
  <w:style w:type="character" w:customStyle="1" w:styleId="guibutton">
    <w:name w:val="guibutton"/>
    <w:basedOn w:val="DefaultParagraphFont"/>
    <w:rsid w:val="00B753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5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3D0"/>
    <w:rPr>
      <w:rFonts w:ascii="Times New Roman" w:eastAsia="Times New Roman" w:hAnsi="Times New Roman" w:cs="Times New Roman"/>
      <w:b/>
      <w:bCs/>
      <w:sz w:val="27"/>
      <w:szCs w:val="27"/>
    </w:rPr>
  </w:style>
  <w:style w:type="paragraph" w:styleId="NormalWeb">
    <w:name w:val="Normal (Web)"/>
    <w:basedOn w:val="Normal"/>
    <w:uiPriority w:val="99"/>
    <w:unhideWhenUsed/>
    <w:rsid w:val="00B7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B753D0"/>
  </w:style>
  <w:style w:type="character" w:styleId="Hyperlink">
    <w:name w:val="Hyperlink"/>
    <w:basedOn w:val="DefaultParagraphFont"/>
    <w:uiPriority w:val="99"/>
    <w:semiHidden/>
    <w:unhideWhenUsed/>
    <w:rsid w:val="00B753D0"/>
    <w:rPr>
      <w:color w:val="0000FF"/>
      <w:u w:val="single"/>
    </w:rPr>
  </w:style>
  <w:style w:type="character" w:styleId="FollowedHyperlink">
    <w:name w:val="FollowedHyperlink"/>
    <w:basedOn w:val="DefaultParagraphFont"/>
    <w:uiPriority w:val="99"/>
    <w:semiHidden/>
    <w:unhideWhenUsed/>
    <w:rsid w:val="00B753D0"/>
    <w:rPr>
      <w:color w:val="800080"/>
      <w:u w:val="single"/>
    </w:rPr>
  </w:style>
  <w:style w:type="character" w:customStyle="1" w:styleId="apple-converted-space">
    <w:name w:val="apple-converted-space"/>
    <w:basedOn w:val="DefaultParagraphFont"/>
    <w:rsid w:val="00B753D0"/>
  </w:style>
  <w:style w:type="character" w:styleId="Emphasis">
    <w:name w:val="Emphasis"/>
    <w:basedOn w:val="DefaultParagraphFont"/>
    <w:uiPriority w:val="20"/>
    <w:qFormat/>
    <w:rsid w:val="00B753D0"/>
    <w:rPr>
      <w:i/>
      <w:iCs/>
    </w:rPr>
  </w:style>
  <w:style w:type="character" w:styleId="HTMLCode">
    <w:name w:val="HTML Code"/>
    <w:basedOn w:val="DefaultParagraphFont"/>
    <w:uiPriority w:val="99"/>
    <w:semiHidden/>
    <w:unhideWhenUsed/>
    <w:rsid w:val="00B753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D0"/>
    <w:rPr>
      <w:rFonts w:ascii="Courier New" w:eastAsia="Times New Roman" w:hAnsi="Courier New" w:cs="Courier New"/>
      <w:sz w:val="20"/>
      <w:szCs w:val="20"/>
    </w:rPr>
  </w:style>
  <w:style w:type="character" w:customStyle="1" w:styleId="hl-annotation">
    <w:name w:val="hl-annotation"/>
    <w:basedOn w:val="DefaultParagraphFont"/>
    <w:rsid w:val="00B753D0"/>
  </w:style>
  <w:style w:type="character" w:customStyle="1" w:styleId="hl-keyword">
    <w:name w:val="hl-keyword"/>
    <w:basedOn w:val="DefaultParagraphFont"/>
    <w:rsid w:val="00B753D0"/>
  </w:style>
  <w:style w:type="character" w:customStyle="1" w:styleId="hl-string">
    <w:name w:val="hl-string"/>
    <w:basedOn w:val="DefaultParagraphFont"/>
    <w:rsid w:val="00B753D0"/>
  </w:style>
  <w:style w:type="character" w:customStyle="1" w:styleId="hl-number">
    <w:name w:val="hl-number"/>
    <w:basedOn w:val="DefaultParagraphFont"/>
    <w:rsid w:val="00B753D0"/>
  </w:style>
  <w:style w:type="paragraph" w:customStyle="1" w:styleId="title">
    <w:name w:val="title"/>
    <w:basedOn w:val="Normal"/>
    <w:rsid w:val="00B7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B753D0"/>
  </w:style>
  <w:style w:type="character" w:customStyle="1" w:styleId="guimenu">
    <w:name w:val="guimenu"/>
    <w:basedOn w:val="DefaultParagraphFont"/>
    <w:rsid w:val="00B753D0"/>
  </w:style>
  <w:style w:type="character" w:customStyle="1" w:styleId="guisubmenu">
    <w:name w:val="guisubmenu"/>
    <w:basedOn w:val="DefaultParagraphFont"/>
    <w:rsid w:val="00B753D0"/>
  </w:style>
  <w:style w:type="character" w:customStyle="1" w:styleId="keycap">
    <w:name w:val="keycap"/>
    <w:basedOn w:val="DefaultParagraphFont"/>
    <w:rsid w:val="00B753D0"/>
  </w:style>
  <w:style w:type="character" w:styleId="Strong">
    <w:name w:val="Strong"/>
    <w:basedOn w:val="DefaultParagraphFont"/>
    <w:uiPriority w:val="22"/>
    <w:qFormat/>
    <w:rsid w:val="00B753D0"/>
    <w:rPr>
      <w:b/>
      <w:bCs/>
    </w:rPr>
  </w:style>
  <w:style w:type="character" w:customStyle="1" w:styleId="guibutton">
    <w:name w:val="guibutton"/>
    <w:basedOn w:val="DefaultParagraphFont"/>
    <w:rsid w:val="00B7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48242">
      <w:bodyDiv w:val="1"/>
      <w:marLeft w:val="0"/>
      <w:marRight w:val="0"/>
      <w:marTop w:val="0"/>
      <w:marBottom w:val="0"/>
      <w:divBdr>
        <w:top w:val="none" w:sz="0" w:space="0" w:color="auto"/>
        <w:left w:val="none" w:sz="0" w:space="0" w:color="auto"/>
        <w:bottom w:val="none" w:sz="0" w:space="0" w:color="auto"/>
        <w:right w:val="none" w:sz="0" w:space="0" w:color="auto"/>
      </w:divBdr>
      <w:divsChild>
        <w:div w:id="1530609637">
          <w:marLeft w:val="0"/>
          <w:marRight w:val="0"/>
          <w:marTop w:val="0"/>
          <w:marBottom w:val="0"/>
          <w:divBdr>
            <w:top w:val="single" w:sz="6" w:space="0" w:color="E1E1E1"/>
            <w:left w:val="single" w:sz="6" w:space="15" w:color="E1E1E1"/>
            <w:bottom w:val="single" w:sz="6" w:space="0" w:color="E1E1E1"/>
            <w:right w:val="single" w:sz="6" w:space="0" w:color="E1E1E1"/>
          </w:divBdr>
        </w:div>
        <w:div w:id="1459421268">
          <w:marLeft w:val="0"/>
          <w:marRight w:val="0"/>
          <w:marTop w:val="0"/>
          <w:marBottom w:val="0"/>
          <w:divBdr>
            <w:top w:val="none" w:sz="0" w:space="0" w:color="auto"/>
            <w:left w:val="none" w:sz="0" w:space="0" w:color="auto"/>
            <w:bottom w:val="none" w:sz="0" w:space="0" w:color="auto"/>
            <w:right w:val="none" w:sz="0" w:space="0" w:color="auto"/>
          </w:divBdr>
        </w:div>
        <w:div w:id="1400402839">
          <w:marLeft w:val="0"/>
          <w:marRight w:val="0"/>
          <w:marTop w:val="0"/>
          <w:marBottom w:val="0"/>
          <w:divBdr>
            <w:top w:val="none" w:sz="0" w:space="0" w:color="auto"/>
            <w:left w:val="none" w:sz="0" w:space="0" w:color="auto"/>
            <w:bottom w:val="none" w:sz="0" w:space="0" w:color="auto"/>
            <w:right w:val="none" w:sz="0" w:space="0" w:color="auto"/>
          </w:divBdr>
          <w:divsChild>
            <w:div w:id="1035538743">
              <w:marLeft w:val="0"/>
              <w:marRight w:val="0"/>
              <w:marTop w:val="0"/>
              <w:marBottom w:val="0"/>
              <w:divBdr>
                <w:top w:val="none" w:sz="0" w:space="0" w:color="auto"/>
                <w:left w:val="none" w:sz="0" w:space="0" w:color="auto"/>
                <w:bottom w:val="none" w:sz="0" w:space="0" w:color="auto"/>
                <w:right w:val="none" w:sz="0" w:space="0" w:color="auto"/>
              </w:divBdr>
              <w:divsChild>
                <w:div w:id="1417171845">
                  <w:marLeft w:val="0"/>
                  <w:marRight w:val="0"/>
                  <w:marTop w:val="0"/>
                  <w:marBottom w:val="0"/>
                  <w:divBdr>
                    <w:top w:val="none" w:sz="0" w:space="0" w:color="auto"/>
                    <w:left w:val="none" w:sz="0" w:space="0" w:color="auto"/>
                    <w:bottom w:val="none" w:sz="0" w:space="0" w:color="auto"/>
                    <w:right w:val="none" w:sz="0" w:space="0" w:color="auto"/>
                  </w:divBdr>
                  <w:divsChild>
                    <w:div w:id="5601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694">
              <w:marLeft w:val="0"/>
              <w:marRight w:val="0"/>
              <w:marTop w:val="0"/>
              <w:marBottom w:val="0"/>
              <w:divBdr>
                <w:top w:val="none" w:sz="0" w:space="0" w:color="auto"/>
                <w:left w:val="none" w:sz="0" w:space="0" w:color="auto"/>
                <w:bottom w:val="none" w:sz="0" w:space="0" w:color="auto"/>
                <w:right w:val="none" w:sz="0" w:space="0" w:color="auto"/>
              </w:divBdr>
              <w:divsChild>
                <w:div w:id="1631936715">
                  <w:marLeft w:val="0"/>
                  <w:marRight w:val="0"/>
                  <w:marTop w:val="0"/>
                  <w:marBottom w:val="0"/>
                  <w:divBdr>
                    <w:top w:val="none" w:sz="0" w:space="0" w:color="auto"/>
                    <w:left w:val="none" w:sz="0" w:space="0" w:color="auto"/>
                    <w:bottom w:val="none" w:sz="0" w:space="0" w:color="auto"/>
                    <w:right w:val="none" w:sz="0" w:space="0" w:color="auto"/>
                  </w:divBdr>
                  <w:divsChild>
                    <w:div w:id="275990739">
                      <w:marLeft w:val="0"/>
                      <w:marRight w:val="0"/>
                      <w:marTop w:val="0"/>
                      <w:marBottom w:val="0"/>
                      <w:divBdr>
                        <w:top w:val="none" w:sz="0" w:space="0" w:color="auto"/>
                        <w:left w:val="none" w:sz="0" w:space="0" w:color="auto"/>
                        <w:bottom w:val="none" w:sz="0" w:space="0" w:color="auto"/>
                        <w:right w:val="none" w:sz="0" w:space="0" w:color="auto"/>
                      </w:divBdr>
                      <w:divsChild>
                        <w:div w:id="17093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6216">
              <w:marLeft w:val="0"/>
              <w:marRight w:val="0"/>
              <w:marTop w:val="0"/>
              <w:marBottom w:val="0"/>
              <w:divBdr>
                <w:top w:val="none" w:sz="0" w:space="0" w:color="auto"/>
                <w:left w:val="none" w:sz="0" w:space="0" w:color="auto"/>
                <w:bottom w:val="none" w:sz="0" w:space="0" w:color="auto"/>
                <w:right w:val="none" w:sz="0" w:space="0" w:color="auto"/>
              </w:divBdr>
              <w:divsChild>
                <w:div w:id="1569267879">
                  <w:marLeft w:val="0"/>
                  <w:marRight w:val="0"/>
                  <w:marTop w:val="0"/>
                  <w:marBottom w:val="0"/>
                  <w:divBdr>
                    <w:top w:val="none" w:sz="0" w:space="0" w:color="auto"/>
                    <w:left w:val="none" w:sz="0" w:space="0" w:color="auto"/>
                    <w:bottom w:val="none" w:sz="0" w:space="0" w:color="auto"/>
                    <w:right w:val="none" w:sz="0" w:space="0" w:color="auto"/>
                  </w:divBdr>
                  <w:divsChild>
                    <w:div w:id="2063097061">
                      <w:marLeft w:val="0"/>
                      <w:marRight w:val="0"/>
                      <w:marTop w:val="0"/>
                      <w:marBottom w:val="0"/>
                      <w:divBdr>
                        <w:top w:val="none" w:sz="0" w:space="0" w:color="auto"/>
                        <w:left w:val="none" w:sz="0" w:space="0" w:color="auto"/>
                        <w:bottom w:val="none" w:sz="0" w:space="0" w:color="auto"/>
                        <w:right w:val="none" w:sz="0" w:space="0" w:color="auto"/>
                      </w:divBdr>
                      <w:divsChild>
                        <w:div w:id="200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1896">
              <w:marLeft w:val="0"/>
              <w:marRight w:val="0"/>
              <w:marTop w:val="0"/>
              <w:marBottom w:val="0"/>
              <w:divBdr>
                <w:top w:val="none" w:sz="0" w:space="0" w:color="auto"/>
                <w:left w:val="none" w:sz="0" w:space="0" w:color="auto"/>
                <w:bottom w:val="none" w:sz="0" w:space="0" w:color="auto"/>
                <w:right w:val="none" w:sz="0" w:space="0" w:color="auto"/>
              </w:divBdr>
              <w:divsChild>
                <w:div w:id="2063286916">
                  <w:marLeft w:val="0"/>
                  <w:marRight w:val="0"/>
                  <w:marTop w:val="0"/>
                  <w:marBottom w:val="0"/>
                  <w:divBdr>
                    <w:top w:val="none" w:sz="0" w:space="0" w:color="auto"/>
                    <w:left w:val="none" w:sz="0" w:space="0" w:color="auto"/>
                    <w:bottom w:val="none" w:sz="0" w:space="0" w:color="auto"/>
                    <w:right w:val="none" w:sz="0" w:space="0" w:color="auto"/>
                  </w:divBdr>
                  <w:divsChild>
                    <w:div w:id="1665742281">
                      <w:marLeft w:val="0"/>
                      <w:marRight w:val="0"/>
                      <w:marTop w:val="0"/>
                      <w:marBottom w:val="0"/>
                      <w:divBdr>
                        <w:top w:val="none" w:sz="0" w:space="0" w:color="auto"/>
                        <w:left w:val="none" w:sz="0" w:space="0" w:color="auto"/>
                        <w:bottom w:val="none" w:sz="0" w:space="0" w:color="auto"/>
                        <w:right w:val="none" w:sz="0" w:space="0" w:color="auto"/>
                      </w:divBdr>
                      <w:divsChild>
                        <w:div w:id="121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391">
              <w:marLeft w:val="0"/>
              <w:marRight w:val="0"/>
              <w:marTop w:val="0"/>
              <w:marBottom w:val="0"/>
              <w:divBdr>
                <w:top w:val="none" w:sz="0" w:space="0" w:color="auto"/>
                <w:left w:val="none" w:sz="0" w:space="0" w:color="auto"/>
                <w:bottom w:val="none" w:sz="0" w:space="0" w:color="auto"/>
                <w:right w:val="none" w:sz="0" w:space="0" w:color="auto"/>
              </w:divBdr>
              <w:divsChild>
                <w:div w:id="786385809">
                  <w:marLeft w:val="0"/>
                  <w:marRight w:val="0"/>
                  <w:marTop w:val="0"/>
                  <w:marBottom w:val="0"/>
                  <w:divBdr>
                    <w:top w:val="none" w:sz="0" w:space="0" w:color="auto"/>
                    <w:left w:val="none" w:sz="0" w:space="0" w:color="auto"/>
                    <w:bottom w:val="none" w:sz="0" w:space="0" w:color="auto"/>
                    <w:right w:val="none" w:sz="0" w:space="0" w:color="auto"/>
                  </w:divBdr>
                  <w:divsChild>
                    <w:div w:id="293411403">
                      <w:marLeft w:val="0"/>
                      <w:marRight w:val="0"/>
                      <w:marTop w:val="0"/>
                      <w:marBottom w:val="0"/>
                      <w:divBdr>
                        <w:top w:val="none" w:sz="0" w:space="0" w:color="auto"/>
                        <w:left w:val="none" w:sz="0" w:space="0" w:color="auto"/>
                        <w:bottom w:val="none" w:sz="0" w:space="0" w:color="auto"/>
                        <w:right w:val="none" w:sz="0" w:space="0" w:color="auto"/>
                      </w:divBdr>
                      <w:divsChild>
                        <w:div w:id="1289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94864">
              <w:marLeft w:val="0"/>
              <w:marRight w:val="0"/>
              <w:marTop w:val="0"/>
              <w:marBottom w:val="0"/>
              <w:divBdr>
                <w:top w:val="none" w:sz="0" w:space="0" w:color="auto"/>
                <w:left w:val="none" w:sz="0" w:space="0" w:color="auto"/>
                <w:bottom w:val="none" w:sz="0" w:space="0" w:color="auto"/>
                <w:right w:val="none" w:sz="0" w:space="0" w:color="auto"/>
              </w:divBdr>
              <w:divsChild>
                <w:div w:id="1520201210">
                  <w:marLeft w:val="0"/>
                  <w:marRight w:val="0"/>
                  <w:marTop w:val="0"/>
                  <w:marBottom w:val="0"/>
                  <w:divBdr>
                    <w:top w:val="none" w:sz="0" w:space="0" w:color="auto"/>
                    <w:left w:val="none" w:sz="0" w:space="0" w:color="auto"/>
                    <w:bottom w:val="none" w:sz="0" w:space="0" w:color="auto"/>
                    <w:right w:val="none" w:sz="0" w:space="0" w:color="auto"/>
                  </w:divBdr>
                  <w:divsChild>
                    <w:div w:id="549195679">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33831">
          <w:marLeft w:val="0"/>
          <w:marRight w:val="0"/>
          <w:marTop w:val="0"/>
          <w:marBottom w:val="0"/>
          <w:divBdr>
            <w:top w:val="none" w:sz="0" w:space="0" w:color="auto"/>
            <w:left w:val="none" w:sz="0" w:space="0" w:color="auto"/>
            <w:bottom w:val="none" w:sz="0" w:space="0" w:color="auto"/>
            <w:right w:val="none" w:sz="0" w:space="0" w:color="auto"/>
          </w:divBdr>
          <w:divsChild>
            <w:div w:id="768354862">
              <w:marLeft w:val="0"/>
              <w:marRight w:val="0"/>
              <w:marTop w:val="0"/>
              <w:marBottom w:val="0"/>
              <w:divBdr>
                <w:top w:val="none" w:sz="0" w:space="0" w:color="auto"/>
                <w:left w:val="none" w:sz="0" w:space="0" w:color="auto"/>
                <w:bottom w:val="none" w:sz="0" w:space="0" w:color="auto"/>
                <w:right w:val="none" w:sz="0" w:space="0" w:color="auto"/>
              </w:divBdr>
              <w:divsChild>
                <w:div w:id="1593202622">
                  <w:marLeft w:val="0"/>
                  <w:marRight w:val="0"/>
                  <w:marTop w:val="0"/>
                  <w:marBottom w:val="0"/>
                  <w:divBdr>
                    <w:top w:val="none" w:sz="0" w:space="0" w:color="auto"/>
                    <w:left w:val="none" w:sz="0" w:space="0" w:color="auto"/>
                    <w:bottom w:val="none" w:sz="0" w:space="0" w:color="auto"/>
                    <w:right w:val="none" w:sz="0" w:space="0" w:color="auto"/>
                  </w:divBdr>
                  <w:divsChild>
                    <w:div w:id="2193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4498">
              <w:marLeft w:val="0"/>
              <w:marRight w:val="0"/>
              <w:marTop w:val="0"/>
              <w:marBottom w:val="0"/>
              <w:divBdr>
                <w:top w:val="none" w:sz="0" w:space="0" w:color="auto"/>
                <w:left w:val="none" w:sz="0" w:space="0" w:color="auto"/>
                <w:bottom w:val="none" w:sz="0" w:space="0" w:color="auto"/>
                <w:right w:val="none" w:sz="0" w:space="0" w:color="auto"/>
              </w:divBdr>
              <w:divsChild>
                <w:div w:id="1198661201">
                  <w:marLeft w:val="0"/>
                  <w:marRight w:val="0"/>
                  <w:marTop w:val="0"/>
                  <w:marBottom w:val="0"/>
                  <w:divBdr>
                    <w:top w:val="none" w:sz="0" w:space="0" w:color="auto"/>
                    <w:left w:val="none" w:sz="0" w:space="0" w:color="auto"/>
                    <w:bottom w:val="none" w:sz="0" w:space="0" w:color="auto"/>
                    <w:right w:val="none" w:sz="0" w:space="0" w:color="auto"/>
                  </w:divBdr>
                  <w:divsChild>
                    <w:div w:id="890271637">
                      <w:marLeft w:val="0"/>
                      <w:marRight w:val="0"/>
                      <w:marTop w:val="0"/>
                      <w:marBottom w:val="0"/>
                      <w:divBdr>
                        <w:top w:val="none" w:sz="0" w:space="0" w:color="auto"/>
                        <w:left w:val="none" w:sz="0" w:space="0" w:color="auto"/>
                        <w:bottom w:val="none" w:sz="0" w:space="0" w:color="auto"/>
                        <w:right w:val="none" w:sz="0" w:space="0" w:color="auto"/>
                      </w:divBdr>
                      <w:divsChild>
                        <w:div w:id="12755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8859">
              <w:marLeft w:val="0"/>
              <w:marRight w:val="0"/>
              <w:marTop w:val="0"/>
              <w:marBottom w:val="0"/>
              <w:divBdr>
                <w:top w:val="none" w:sz="0" w:space="0" w:color="auto"/>
                <w:left w:val="none" w:sz="0" w:space="0" w:color="auto"/>
                <w:bottom w:val="none" w:sz="0" w:space="0" w:color="auto"/>
                <w:right w:val="none" w:sz="0" w:space="0" w:color="auto"/>
              </w:divBdr>
              <w:divsChild>
                <w:div w:id="678779787">
                  <w:marLeft w:val="0"/>
                  <w:marRight w:val="0"/>
                  <w:marTop w:val="0"/>
                  <w:marBottom w:val="0"/>
                  <w:divBdr>
                    <w:top w:val="none" w:sz="0" w:space="0" w:color="auto"/>
                    <w:left w:val="none" w:sz="0" w:space="0" w:color="auto"/>
                    <w:bottom w:val="none" w:sz="0" w:space="0" w:color="auto"/>
                    <w:right w:val="none" w:sz="0" w:space="0" w:color="auto"/>
                  </w:divBdr>
                  <w:divsChild>
                    <w:div w:id="1167595422">
                      <w:marLeft w:val="0"/>
                      <w:marRight w:val="0"/>
                      <w:marTop w:val="0"/>
                      <w:marBottom w:val="0"/>
                      <w:divBdr>
                        <w:top w:val="none" w:sz="0" w:space="0" w:color="auto"/>
                        <w:left w:val="none" w:sz="0" w:space="0" w:color="auto"/>
                        <w:bottom w:val="none" w:sz="0" w:space="0" w:color="auto"/>
                        <w:right w:val="none" w:sz="0" w:space="0" w:color="auto"/>
                      </w:divBdr>
                      <w:divsChild>
                        <w:div w:id="10375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9187">
              <w:marLeft w:val="0"/>
              <w:marRight w:val="0"/>
              <w:marTop w:val="0"/>
              <w:marBottom w:val="0"/>
              <w:divBdr>
                <w:top w:val="none" w:sz="0" w:space="0" w:color="auto"/>
                <w:left w:val="none" w:sz="0" w:space="0" w:color="auto"/>
                <w:bottom w:val="none" w:sz="0" w:space="0" w:color="auto"/>
                <w:right w:val="none" w:sz="0" w:space="0" w:color="auto"/>
              </w:divBdr>
              <w:divsChild>
                <w:div w:id="267274753">
                  <w:marLeft w:val="0"/>
                  <w:marRight w:val="0"/>
                  <w:marTop w:val="0"/>
                  <w:marBottom w:val="0"/>
                  <w:divBdr>
                    <w:top w:val="none" w:sz="0" w:space="0" w:color="auto"/>
                    <w:left w:val="none" w:sz="0" w:space="0" w:color="auto"/>
                    <w:bottom w:val="none" w:sz="0" w:space="0" w:color="auto"/>
                    <w:right w:val="none" w:sz="0" w:space="0" w:color="auto"/>
                  </w:divBdr>
                  <w:divsChild>
                    <w:div w:id="1861044393">
                      <w:marLeft w:val="0"/>
                      <w:marRight w:val="0"/>
                      <w:marTop w:val="0"/>
                      <w:marBottom w:val="0"/>
                      <w:divBdr>
                        <w:top w:val="none" w:sz="0" w:space="0" w:color="auto"/>
                        <w:left w:val="none" w:sz="0" w:space="0" w:color="auto"/>
                        <w:bottom w:val="none" w:sz="0" w:space="0" w:color="auto"/>
                        <w:right w:val="none" w:sz="0" w:space="0" w:color="auto"/>
                      </w:divBdr>
                      <w:divsChild>
                        <w:div w:id="16372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9477">
          <w:marLeft w:val="0"/>
          <w:marRight w:val="0"/>
          <w:marTop w:val="0"/>
          <w:marBottom w:val="0"/>
          <w:divBdr>
            <w:top w:val="none" w:sz="0" w:space="0" w:color="auto"/>
            <w:left w:val="none" w:sz="0" w:space="0" w:color="auto"/>
            <w:bottom w:val="none" w:sz="0" w:space="0" w:color="auto"/>
            <w:right w:val="none" w:sz="0" w:space="0" w:color="auto"/>
          </w:divBdr>
          <w:divsChild>
            <w:div w:id="2051879950">
              <w:marLeft w:val="0"/>
              <w:marRight w:val="0"/>
              <w:marTop w:val="0"/>
              <w:marBottom w:val="0"/>
              <w:divBdr>
                <w:top w:val="none" w:sz="0" w:space="0" w:color="auto"/>
                <w:left w:val="none" w:sz="0" w:space="0" w:color="auto"/>
                <w:bottom w:val="none" w:sz="0" w:space="0" w:color="auto"/>
                <w:right w:val="none" w:sz="0" w:space="0" w:color="auto"/>
              </w:divBdr>
              <w:divsChild>
                <w:div w:id="155191877">
                  <w:marLeft w:val="0"/>
                  <w:marRight w:val="0"/>
                  <w:marTop w:val="0"/>
                  <w:marBottom w:val="0"/>
                  <w:divBdr>
                    <w:top w:val="none" w:sz="0" w:space="0" w:color="auto"/>
                    <w:left w:val="none" w:sz="0" w:space="0" w:color="auto"/>
                    <w:bottom w:val="none" w:sz="0" w:space="0" w:color="auto"/>
                    <w:right w:val="none" w:sz="0" w:space="0" w:color="auto"/>
                  </w:divBdr>
                  <w:divsChild>
                    <w:div w:id="622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6859">
          <w:marLeft w:val="0"/>
          <w:marRight w:val="0"/>
          <w:marTop w:val="0"/>
          <w:marBottom w:val="0"/>
          <w:divBdr>
            <w:top w:val="none" w:sz="0" w:space="0" w:color="auto"/>
            <w:left w:val="none" w:sz="0" w:space="0" w:color="auto"/>
            <w:bottom w:val="none" w:sz="0" w:space="0" w:color="auto"/>
            <w:right w:val="none" w:sz="0" w:space="0" w:color="auto"/>
          </w:divBdr>
          <w:divsChild>
            <w:div w:id="1370952186">
              <w:marLeft w:val="0"/>
              <w:marRight w:val="0"/>
              <w:marTop w:val="0"/>
              <w:marBottom w:val="0"/>
              <w:divBdr>
                <w:top w:val="none" w:sz="0" w:space="0" w:color="auto"/>
                <w:left w:val="none" w:sz="0" w:space="0" w:color="auto"/>
                <w:bottom w:val="none" w:sz="0" w:space="0" w:color="auto"/>
                <w:right w:val="none" w:sz="0" w:space="0" w:color="auto"/>
              </w:divBdr>
              <w:divsChild>
                <w:div w:id="1385642761">
                  <w:marLeft w:val="0"/>
                  <w:marRight w:val="0"/>
                  <w:marTop w:val="0"/>
                  <w:marBottom w:val="0"/>
                  <w:divBdr>
                    <w:top w:val="none" w:sz="0" w:space="0" w:color="auto"/>
                    <w:left w:val="none" w:sz="0" w:space="0" w:color="auto"/>
                    <w:bottom w:val="none" w:sz="0" w:space="0" w:color="auto"/>
                    <w:right w:val="none" w:sz="0" w:space="0" w:color="auto"/>
                  </w:divBdr>
                  <w:divsChild>
                    <w:div w:id="354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60">
              <w:marLeft w:val="0"/>
              <w:marRight w:val="0"/>
              <w:marTop w:val="0"/>
              <w:marBottom w:val="0"/>
              <w:divBdr>
                <w:top w:val="none" w:sz="0" w:space="0" w:color="auto"/>
                <w:left w:val="none" w:sz="0" w:space="0" w:color="auto"/>
                <w:bottom w:val="none" w:sz="0" w:space="0" w:color="auto"/>
                <w:right w:val="none" w:sz="0" w:space="0" w:color="auto"/>
              </w:divBdr>
              <w:divsChild>
                <w:div w:id="1307272354">
                  <w:marLeft w:val="0"/>
                  <w:marRight w:val="0"/>
                  <w:marTop w:val="0"/>
                  <w:marBottom w:val="0"/>
                  <w:divBdr>
                    <w:top w:val="none" w:sz="0" w:space="0" w:color="auto"/>
                    <w:left w:val="none" w:sz="0" w:space="0" w:color="auto"/>
                    <w:bottom w:val="none" w:sz="0" w:space="0" w:color="auto"/>
                    <w:right w:val="none" w:sz="0" w:space="0" w:color="auto"/>
                  </w:divBdr>
                  <w:divsChild>
                    <w:div w:id="2058502878">
                      <w:marLeft w:val="0"/>
                      <w:marRight w:val="0"/>
                      <w:marTop w:val="0"/>
                      <w:marBottom w:val="0"/>
                      <w:divBdr>
                        <w:top w:val="none" w:sz="0" w:space="0" w:color="auto"/>
                        <w:left w:val="none" w:sz="0" w:space="0" w:color="auto"/>
                        <w:bottom w:val="none" w:sz="0" w:space="0" w:color="auto"/>
                        <w:right w:val="none" w:sz="0" w:space="0" w:color="auto"/>
                      </w:divBdr>
                      <w:divsChild>
                        <w:div w:id="11184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6683">
              <w:marLeft w:val="0"/>
              <w:marRight w:val="0"/>
              <w:marTop w:val="0"/>
              <w:marBottom w:val="0"/>
              <w:divBdr>
                <w:top w:val="none" w:sz="0" w:space="0" w:color="auto"/>
                <w:left w:val="none" w:sz="0" w:space="0" w:color="auto"/>
                <w:bottom w:val="none" w:sz="0" w:space="0" w:color="auto"/>
                <w:right w:val="none" w:sz="0" w:space="0" w:color="auto"/>
              </w:divBdr>
              <w:divsChild>
                <w:div w:id="1263605861">
                  <w:marLeft w:val="0"/>
                  <w:marRight w:val="0"/>
                  <w:marTop w:val="0"/>
                  <w:marBottom w:val="0"/>
                  <w:divBdr>
                    <w:top w:val="none" w:sz="0" w:space="0" w:color="auto"/>
                    <w:left w:val="none" w:sz="0" w:space="0" w:color="auto"/>
                    <w:bottom w:val="none" w:sz="0" w:space="0" w:color="auto"/>
                    <w:right w:val="none" w:sz="0" w:space="0" w:color="auto"/>
                  </w:divBdr>
                  <w:divsChild>
                    <w:div w:id="1034580378">
                      <w:marLeft w:val="0"/>
                      <w:marRight w:val="0"/>
                      <w:marTop w:val="0"/>
                      <w:marBottom w:val="0"/>
                      <w:divBdr>
                        <w:top w:val="none" w:sz="0" w:space="0" w:color="auto"/>
                        <w:left w:val="none" w:sz="0" w:space="0" w:color="auto"/>
                        <w:bottom w:val="none" w:sz="0" w:space="0" w:color="auto"/>
                        <w:right w:val="none" w:sz="0" w:space="0" w:color="auto"/>
                      </w:divBdr>
                      <w:divsChild>
                        <w:div w:id="14621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6373">
              <w:marLeft w:val="0"/>
              <w:marRight w:val="0"/>
              <w:marTop w:val="0"/>
              <w:marBottom w:val="0"/>
              <w:divBdr>
                <w:top w:val="none" w:sz="0" w:space="0" w:color="auto"/>
                <w:left w:val="none" w:sz="0" w:space="0" w:color="auto"/>
                <w:bottom w:val="none" w:sz="0" w:space="0" w:color="auto"/>
                <w:right w:val="none" w:sz="0" w:space="0" w:color="auto"/>
              </w:divBdr>
              <w:divsChild>
                <w:div w:id="1038511995">
                  <w:marLeft w:val="0"/>
                  <w:marRight w:val="0"/>
                  <w:marTop w:val="0"/>
                  <w:marBottom w:val="0"/>
                  <w:divBdr>
                    <w:top w:val="none" w:sz="0" w:space="0" w:color="auto"/>
                    <w:left w:val="none" w:sz="0" w:space="0" w:color="auto"/>
                    <w:bottom w:val="none" w:sz="0" w:space="0" w:color="auto"/>
                    <w:right w:val="none" w:sz="0" w:space="0" w:color="auto"/>
                  </w:divBdr>
                  <w:divsChild>
                    <w:div w:id="550531652">
                      <w:marLeft w:val="0"/>
                      <w:marRight w:val="0"/>
                      <w:marTop w:val="0"/>
                      <w:marBottom w:val="0"/>
                      <w:divBdr>
                        <w:top w:val="none" w:sz="0" w:space="0" w:color="auto"/>
                        <w:left w:val="none" w:sz="0" w:space="0" w:color="auto"/>
                        <w:bottom w:val="none" w:sz="0" w:space="0" w:color="auto"/>
                        <w:right w:val="none" w:sz="0" w:space="0" w:color="auto"/>
                      </w:divBdr>
                      <w:divsChild>
                        <w:div w:id="6173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167">
              <w:marLeft w:val="0"/>
              <w:marRight w:val="0"/>
              <w:marTop w:val="0"/>
              <w:marBottom w:val="0"/>
              <w:divBdr>
                <w:top w:val="none" w:sz="0" w:space="0" w:color="auto"/>
                <w:left w:val="none" w:sz="0" w:space="0" w:color="auto"/>
                <w:bottom w:val="none" w:sz="0" w:space="0" w:color="auto"/>
                <w:right w:val="none" w:sz="0" w:space="0" w:color="auto"/>
              </w:divBdr>
              <w:divsChild>
                <w:div w:id="934896828">
                  <w:marLeft w:val="0"/>
                  <w:marRight w:val="0"/>
                  <w:marTop w:val="0"/>
                  <w:marBottom w:val="0"/>
                  <w:divBdr>
                    <w:top w:val="none" w:sz="0" w:space="0" w:color="auto"/>
                    <w:left w:val="none" w:sz="0" w:space="0" w:color="auto"/>
                    <w:bottom w:val="none" w:sz="0" w:space="0" w:color="auto"/>
                    <w:right w:val="none" w:sz="0" w:space="0" w:color="auto"/>
                  </w:divBdr>
                  <w:divsChild>
                    <w:div w:id="362750539">
                      <w:marLeft w:val="0"/>
                      <w:marRight w:val="0"/>
                      <w:marTop w:val="0"/>
                      <w:marBottom w:val="0"/>
                      <w:divBdr>
                        <w:top w:val="none" w:sz="0" w:space="0" w:color="auto"/>
                        <w:left w:val="none" w:sz="0" w:space="0" w:color="auto"/>
                        <w:bottom w:val="none" w:sz="0" w:space="0" w:color="auto"/>
                        <w:right w:val="none" w:sz="0" w:space="0" w:color="auto"/>
                      </w:divBdr>
                      <w:divsChild>
                        <w:div w:id="18942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557">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045134410">
              <w:marLeft w:val="0"/>
              <w:marRight w:val="0"/>
              <w:marTop w:val="0"/>
              <w:marBottom w:val="0"/>
              <w:divBdr>
                <w:top w:val="none" w:sz="0" w:space="0" w:color="auto"/>
                <w:left w:val="none" w:sz="0" w:space="0" w:color="auto"/>
                <w:bottom w:val="none" w:sz="0" w:space="0" w:color="auto"/>
                <w:right w:val="none" w:sz="0" w:space="0" w:color="auto"/>
              </w:divBdr>
              <w:divsChild>
                <w:div w:id="2034108526">
                  <w:marLeft w:val="0"/>
                  <w:marRight w:val="0"/>
                  <w:marTop w:val="0"/>
                  <w:marBottom w:val="0"/>
                  <w:divBdr>
                    <w:top w:val="none" w:sz="0" w:space="0" w:color="auto"/>
                    <w:left w:val="none" w:sz="0" w:space="0" w:color="auto"/>
                    <w:bottom w:val="none" w:sz="0" w:space="0" w:color="auto"/>
                    <w:right w:val="none" w:sz="0" w:space="0" w:color="auto"/>
                  </w:divBdr>
                  <w:divsChild>
                    <w:div w:id="1113742152">
                      <w:marLeft w:val="0"/>
                      <w:marRight w:val="0"/>
                      <w:marTop w:val="0"/>
                      <w:marBottom w:val="0"/>
                      <w:divBdr>
                        <w:top w:val="none" w:sz="0" w:space="0" w:color="auto"/>
                        <w:left w:val="none" w:sz="0" w:space="0" w:color="auto"/>
                        <w:bottom w:val="none" w:sz="0" w:space="0" w:color="auto"/>
                        <w:right w:val="none" w:sz="0" w:space="0" w:color="auto"/>
                      </w:divBdr>
                      <w:divsChild>
                        <w:div w:id="6753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2803">
              <w:marLeft w:val="0"/>
              <w:marRight w:val="0"/>
              <w:marTop w:val="0"/>
              <w:marBottom w:val="0"/>
              <w:divBdr>
                <w:top w:val="none" w:sz="0" w:space="0" w:color="auto"/>
                <w:left w:val="none" w:sz="0" w:space="0" w:color="auto"/>
                <w:bottom w:val="none" w:sz="0" w:space="0" w:color="auto"/>
                <w:right w:val="none" w:sz="0" w:space="0" w:color="auto"/>
              </w:divBdr>
              <w:divsChild>
                <w:div w:id="1992102057">
                  <w:marLeft w:val="0"/>
                  <w:marRight w:val="0"/>
                  <w:marTop w:val="0"/>
                  <w:marBottom w:val="0"/>
                  <w:divBdr>
                    <w:top w:val="none" w:sz="0" w:space="0" w:color="auto"/>
                    <w:left w:val="none" w:sz="0" w:space="0" w:color="auto"/>
                    <w:bottom w:val="none" w:sz="0" w:space="0" w:color="auto"/>
                    <w:right w:val="none" w:sz="0" w:space="0" w:color="auto"/>
                  </w:divBdr>
                  <w:divsChild>
                    <w:div w:id="363410886">
                      <w:marLeft w:val="0"/>
                      <w:marRight w:val="0"/>
                      <w:marTop w:val="0"/>
                      <w:marBottom w:val="0"/>
                      <w:divBdr>
                        <w:top w:val="none" w:sz="0" w:space="0" w:color="auto"/>
                        <w:left w:val="none" w:sz="0" w:space="0" w:color="auto"/>
                        <w:bottom w:val="none" w:sz="0" w:space="0" w:color="auto"/>
                        <w:right w:val="none" w:sz="0" w:space="0" w:color="auto"/>
                      </w:divBdr>
                      <w:divsChild>
                        <w:div w:id="4524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07340">
          <w:marLeft w:val="0"/>
          <w:marRight w:val="0"/>
          <w:marTop w:val="0"/>
          <w:marBottom w:val="0"/>
          <w:divBdr>
            <w:top w:val="none" w:sz="0" w:space="0" w:color="auto"/>
            <w:left w:val="none" w:sz="0" w:space="0" w:color="auto"/>
            <w:bottom w:val="none" w:sz="0" w:space="0" w:color="auto"/>
            <w:right w:val="none" w:sz="0" w:space="0" w:color="auto"/>
          </w:divBdr>
          <w:divsChild>
            <w:div w:id="1944846463">
              <w:marLeft w:val="0"/>
              <w:marRight w:val="0"/>
              <w:marTop w:val="0"/>
              <w:marBottom w:val="0"/>
              <w:divBdr>
                <w:top w:val="none" w:sz="0" w:space="0" w:color="auto"/>
                <w:left w:val="none" w:sz="0" w:space="0" w:color="auto"/>
                <w:bottom w:val="none" w:sz="0" w:space="0" w:color="auto"/>
                <w:right w:val="none" w:sz="0" w:space="0" w:color="auto"/>
              </w:divBdr>
              <w:divsChild>
                <w:div w:id="158615476">
                  <w:marLeft w:val="0"/>
                  <w:marRight w:val="0"/>
                  <w:marTop w:val="0"/>
                  <w:marBottom w:val="0"/>
                  <w:divBdr>
                    <w:top w:val="none" w:sz="0" w:space="0" w:color="auto"/>
                    <w:left w:val="none" w:sz="0" w:space="0" w:color="auto"/>
                    <w:bottom w:val="none" w:sz="0" w:space="0" w:color="auto"/>
                    <w:right w:val="none" w:sz="0" w:space="0" w:color="auto"/>
                  </w:divBdr>
                  <w:divsChild>
                    <w:div w:id="1379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1253">
              <w:marLeft w:val="0"/>
              <w:marRight w:val="0"/>
              <w:marTop w:val="0"/>
              <w:marBottom w:val="0"/>
              <w:divBdr>
                <w:top w:val="none" w:sz="0" w:space="0" w:color="auto"/>
                <w:left w:val="none" w:sz="0" w:space="0" w:color="auto"/>
                <w:bottom w:val="none" w:sz="0" w:space="0" w:color="auto"/>
                <w:right w:val="none" w:sz="0" w:space="0" w:color="auto"/>
              </w:divBdr>
              <w:divsChild>
                <w:div w:id="1314793605">
                  <w:marLeft w:val="0"/>
                  <w:marRight w:val="0"/>
                  <w:marTop w:val="0"/>
                  <w:marBottom w:val="0"/>
                  <w:divBdr>
                    <w:top w:val="none" w:sz="0" w:space="0" w:color="auto"/>
                    <w:left w:val="none" w:sz="0" w:space="0" w:color="auto"/>
                    <w:bottom w:val="none" w:sz="0" w:space="0" w:color="auto"/>
                    <w:right w:val="none" w:sz="0" w:space="0" w:color="auto"/>
                  </w:divBdr>
                  <w:divsChild>
                    <w:div w:id="1793014390">
                      <w:marLeft w:val="0"/>
                      <w:marRight w:val="0"/>
                      <w:marTop w:val="0"/>
                      <w:marBottom w:val="0"/>
                      <w:divBdr>
                        <w:top w:val="none" w:sz="0" w:space="0" w:color="auto"/>
                        <w:left w:val="none" w:sz="0" w:space="0" w:color="auto"/>
                        <w:bottom w:val="none" w:sz="0" w:space="0" w:color="auto"/>
                        <w:right w:val="none" w:sz="0" w:space="0" w:color="auto"/>
                      </w:divBdr>
                      <w:divsChild>
                        <w:div w:id="466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181">
                  <w:marLeft w:val="0"/>
                  <w:marRight w:val="0"/>
                  <w:marTop w:val="0"/>
                  <w:marBottom w:val="0"/>
                  <w:divBdr>
                    <w:top w:val="none" w:sz="0" w:space="0" w:color="auto"/>
                    <w:left w:val="none" w:sz="0" w:space="0" w:color="auto"/>
                    <w:bottom w:val="none" w:sz="0" w:space="0" w:color="auto"/>
                    <w:right w:val="none" w:sz="0" w:space="0" w:color="auto"/>
                  </w:divBdr>
                  <w:divsChild>
                    <w:div w:id="1368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147">
              <w:marLeft w:val="0"/>
              <w:marRight w:val="0"/>
              <w:marTop w:val="0"/>
              <w:marBottom w:val="0"/>
              <w:divBdr>
                <w:top w:val="none" w:sz="0" w:space="0" w:color="auto"/>
                <w:left w:val="none" w:sz="0" w:space="0" w:color="auto"/>
                <w:bottom w:val="none" w:sz="0" w:space="0" w:color="auto"/>
                <w:right w:val="none" w:sz="0" w:space="0" w:color="auto"/>
              </w:divBdr>
              <w:divsChild>
                <w:div w:id="464467370">
                  <w:marLeft w:val="0"/>
                  <w:marRight w:val="0"/>
                  <w:marTop w:val="0"/>
                  <w:marBottom w:val="0"/>
                  <w:divBdr>
                    <w:top w:val="none" w:sz="0" w:space="0" w:color="auto"/>
                    <w:left w:val="none" w:sz="0" w:space="0" w:color="auto"/>
                    <w:bottom w:val="none" w:sz="0" w:space="0" w:color="auto"/>
                    <w:right w:val="none" w:sz="0" w:space="0" w:color="auto"/>
                  </w:divBdr>
                  <w:divsChild>
                    <w:div w:id="79185949">
                      <w:marLeft w:val="0"/>
                      <w:marRight w:val="0"/>
                      <w:marTop w:val="0"/>
                      <w:marBottom w:val="0"/>
                      <w:divBdr>
                        <w:top w:val="none" w:sz="0" w:space="0" w:color="auto"/>
                        <w:left w:val="none" w:sz="0" w:space="0" w:color="auto"/>
                        <w:bottom w:val="none" w:sz="0" w:space="0" w:color="auto"/>
                        <w:right w:val="none" w:sz="0" w:space="0" w:color="auto"/>
                      </w:divBdr>
                      <w:divsChild>
                        <w:div w:id="4620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802">
                  <w:marLeft w:val="0"/>
                  <w:marRight w:val="0"/>
                  <w:marTop w:val="0"/>
                  <w:marBottom w:val="0"/>
                  <w:divBdr>
                    <w:top w:val="none" w:sz="0" w:space="0" w:color="auto"/>
                    <w:left w:val="none" w:sz="0" w:space="0" w:color="auto"/>
                    <w:bottom w:val="none" w:sz="0" w:space="0" w:color="auto"/>
                    <w:right w:val="none" w:sz="0" w:space="0" w:color="auto"/>
                  </w:divBdr>
                  <w:divsChild>
                    <w:div w:id="866796530">
                      <w:marLeft w:val="0"/>
                      <w:marRight w:val="0"/>
                      <w:marTop w:val="0"/>
                      <w:marBottom w:val="0"/>
                      <w:divBdr>
                        <w:top w:val="none" w:sz="0" w:space="0" w:color="auto"/>
                        <w:left w:val="none" w:sz="0" w:space="0" w:color="auto"/>
                        <w:bottom w:val="none" w:sz="0" w:space="0" w:color="auto"/>
                        <w:right w:val="none" w:sz="0" w:space="0" w:color="auto"/>
                      </w:divBdr>
                    </w:div>
                  </w:divsChild>
                </w:div>
                <w:div w:id="775833524">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79991793">
              <w:marLeft w:val="0"/>
              <w:marRight w:val="0"/>
              <w:marTop w:val="0"/>
              <w:marBottom w:val="0"/>
              <w:divBdr>
                <w:top w:val="none" w:sz="0" w:space="0" w:color="auto"/>
                <w:left w:val="none" w:sz="0" w:space="0" w:color="auto"/>
                <w:bottom w:val="none" w:sz="0" w:space="0" w:color="auto"/>
                <w:right w:val="none" w:sz="0" w:space="0" w:color="auto"/>
              </w:divBdr>
              <w:divsChild>
                <w:div w:id="1235240727">
                  <w:marLeft w:val="0"/>
                  <w:marRight w:val="0"/>
                  <w:marTop w:val="0"/>
                  <w:marBottom w:val="0"/>
                  <w:divBdr>
                    <w:top w:val="none" w:sz="0" w:space="0" w:color="auto"/>
                    <w:left w:val="none" w:sz="0" w:space="0" w:color="auto"/>
                    <w:bottom w:val="none" w:sz="0" w:space="0" w:color="auto"/>
                    <w:right w:val="none" w:sz="0" w:space="0" w:color="auto"/>
                  </w:divBdr>
                  <w:divsChild>
                    <w:div w:id="1805655014">
                      <w:marLeft w:val="0"/>
                      <w:marRight w:val="0"/>
                      <w:marTop w:val="0"/>
                      <w:marBottom w:val="0"/>
                      <w:divBdr>
                        <w:top w:val="none" w:sz="0" w:space="0" w:color="auto"/>
                        <w:left w:val="none" w:sz="0" w:space="0" w:color="auto"/>
                        <w:bottom w:val="none" w:sz="0" w:space="0" w:color="auto"/>
                        <w:right w:val="none" w:sz="0" w:space="0" w:color="auto"/>
                      </w:divBdr>
                      <w:divsChild>
                        <w:div w:id="17972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45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58204960">
          <w:marLeft w:val="0"/>
          <w:marRight w:val="0"/>
          <w:marTop w:val="0"/>
          <w:marBottom w:val="0"/>
          <w:divBdr>
            <w:top w:val="none" w:sz="0" w:space="0" w:color="auto"/>
            <w:left w:val="none" w:sz="0" w:space="0" w:color="auto"/>
            <w:bottom w:val="none" w:sz="0" w:space="0" w:color="auto"/>
            <w:right w:val="none" w:sz="0" w:space="0" w:color="auto"/>
          </w:divBdr>
          <w:divsChild>
            <w:div w:id="1966815785">
              <w:marLeft w:val="0"/>
              <w:marRight w:val="0"/>
              <w:marTop w:val="0"/>
              <w:marBottom w:val="0"/>
              <w:divBdr>
                <w:top w:val="none" w:sz="0" w:space="0" w:color="auto"/>
                <w:left w:val="none" w:sz="0" w:space="0" w:color="auto"/>
                <w:bottom w:val="none" w:sz="0" w:space="0" w:color="auto"/>
                <w:right w:val="none" w:sz="0" w:space="0" w:color="auto"/>
              </w:divBdr>
              <w:divsChild>
                <w:div w:id="1769884400">
                  <w:marLeft w:val="0"/>
                  <w:marRight w:val="0"/>
                  <w:marTop w:val="0"/>
                  <w:marBottom w:val="0"/>
                  <w:divBdr>
                    <w:top w:val="none" w:sz="0" w:space="0" w:color="auto"/>
                    <w:left w:val="none" w:sz="0" w:space="0" w:color="auto"/>
                    <w:bottom w:val="none" w:sz="0" w:space="0" w:color="auto"/>
                    <w:right w:val="none" w:sz="0" w:space="0" w:color="auto"/>
                  </w:divBdr>
                  <w:divsChild>
                    <w:div w:id="6249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3823">
              <w:marLeft w:val="0"/>
              <w:marRight w:val="0"/>
              <w:marTop w:val="0"/>
              <w:marBottom w:val="0"/>
              <w:divBdr>
                <w:top w:val="none" w:sz="0" w:space="0" w:color="auto"/>
                <w:left w:val="none" w:sz="0" w:space="0" w:color="auto"/>
                <w:bottom w:val="none" w:sz="0" w:space="0" w:color="auto"/>
                <w:right w:val="none" w:sz="0" w:space="0" w:color="auto"/>
              </w:divBdr>
              <w:divsChild>
                <w:div w:id="114564221">
                  <w:marLeft w:val="0"/>
                  <w:marRight w:val="0"/>
                  <w:marTop w:val="0"/>
                  <w:marBottom w:val="0"/>
                  <w:divBdr>
                    <w:top w:val="none" w:sz="0" w:space="0" w:color="auto"/>
                    <w:left w:val="none" w:sz="0" w:space="0" w:color="auto"/>
                    <w:bottom w:val="none" w:sz="0" w:space="0" w:color="auto"/>
                    <w:right w:val="none" w:sz="0" w:space="0" w:color="auto"/>
                  </w:divBdr>
                  <w:divsChild>
                    <w:div w:id="475100599">
                      <w:marLeft w:val="0"/>
                      <w:marRight w:val="0"/>
                      <w:marTop w:val="0"/>
                      <w:marBottom w:val="0"/>
                      <w:divBdr>
                        <w:top w:val="none" w:sz="0" w:space="0" w:color="auto"/>
                        <w:left w:val="none" w:sz="0" w:space="0" w:color="auto"/>
                        <w:bottom w:val="none" w:sz="0" w:space="0" w:color="auto"/>
                        <w:right w:val="none" w:sz="0" w:space="0" w:color="auto"/>
                      </w:divBdr>
                      <w:divsChild>
                        <w:div w:id="10725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6049">
              <w:marLeft w:val="0"/>
              <w:marRight w:val="0"/>
              <w:marTop w:val="0"/>
              <w:marBottom w:val="0"/>
              <w:divBdr>
                <w:top w:val="none" w:sz="0" w:space="0" w:color="auto"/>
                <w:left w:val="none" w:sz="0" w:space="0" w:color="auto"/>
                <w:bottom w:val="none" w:sz="0" w:space="0" w:color="auto"/>
                <w:right w:val="none" w:sz="0" w:space="0" w:color="auto"/>
              </w:divBdr>
              <w:divsChild>
                <w:div w:id="1820920624">
                  <w:marLeft w:val="0"/>
                  <w:marRight w:val="0"/>
                  <w:marTop w:val="0"/>
                  <w:marBottom w:val="0"/>
                  <w:divBdr>
                    <w:top w:val="none" w:sz="0" w:space="0" w:color="auto"/>
                    <w:left w:val="none" w:sz="0" w:space="0" w:color="auto"/>
                    <w:bottom w:val="none" w:sz="0" w:space="0" w:color="auto"/>
                    <w:right w:val="none" w:sz="0" w:space="0" w:color="auto"/>
                  </w:divBdr>
                  <w:divsChild>
                    <w:div w:id="174348424">
                      <w:marLeft w:val="0"/>
                      <w:marRight w:val="0"/>
                      <w:marTop w:val="0"/>
                      <w:marBottom w:val="0"/>
                      <w:divBdr>
                        <w:top w:val="none" w:sz="0" w:space="0" w:color="auto"/>
                        <w:left w:val="none" w:sz="0" w:space="0" w:color="auto"/>
                        <w:bottom w:val="none" w:sz="0" w:space="0" w:color="auto"/>
                        <w:right w:val="none" w:sz="0" w:space="0" w:color="auto"/>
                      </w:divBdr>
                      <w:divsChild>
                        <w:div w:id="8321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1144">
          <w:marLeft w:val="0"/>
          <w:marRight w:val="0"/>
          <w:marTop w:val="0"/>
          <w:marBottom w:val="0"/>
          <w:divBdr>
            <w:top w:val="none" w:sz="0" w:space="0" w:color="auto"/>
            <w:left w:val="none" w:sz="0" w:space="0" w:color="auto"/>
            <w:bottom w:val="none" w:sz="0" w:space="0" w:color="auto"/>
            <w:right w:val="none" w:sz="0" w:space="0" w:color="auto"/>
          </w:divBdr>
          <w:divsChild>
            <w:div w:id="232129877">
              <w:marLeft w:val="0"/>
              <w:marRight w:val="0"/>
              <w:marTop w:val="0"/>
              <w:marBottom w:val="0"/>
              <w:divBdr>
                <w:top w:val="none" w:sz="0" w:space="0" w:color="auto"/>
                <w:left w:val="none" w:sz="0" w:space="0" w:color="auto"/>
                <w:bottom w:val="none" w:sz="0" w:space="0" w:color="auto"/>
                <w:right w:val="none" w:sz="0" w:space="0" w:color="auto"/>
              </w:divBdr>
              <w:divsChild>
                <w:div w:id="689919106">
                  <w:marLeft w:val="0"/>
                  <w:marRight w:val="0"/>
                  <w:marTop w:val="0"/>
                  <w:marBottom w:val="0"/>
                  <w:divBdr>
                    <w:top w:val="none" w:sz="0" w:space="0" w:color="auto"/>
                    <w:left w:val="none" w:sz="0" w:space="0" w:color="auto"/>
                    <w:bottom w:val="none" w:sz="0" w:space="0" w:color="auto"/>
                    <w:right w:val="none" w:sz="0" w:space="0" w:color="auto"/>
                  </w:divBdr>
                  <w:divsChild>
                    <w:div w:id="1421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011">
              <w:marLeft w:val="0"/>
              <w:marRight w:val="0"/>
              <w:marTop w:val="0"/>
              <w:marBottom w:val="0"/>
              <w:divBdr>
                <w:top w:val="none" w:sz="0" w:space="0" w:color="auto"/>
                <w:left w:val="none" w:sz="0" w:space="0" w:color="auto"/>
                <w:bottom w:val="none" w:sz="0" w:space="0" w:color="auto"/>
                <w:right w:val="none" w:sz="0" w:space="0" w:color="auto"/>
              </w:divBdr>
              <w:divsChild>
                <w:div w:id="419451924">
                  <w:marLeft w:val="0"/>
                  <w:marRight w:val="0"/>
                  <w:marTop w:val="0"/>
                  <w:marBottom w:val="0"/>
                  <w:divBdr>
                    <w:top w:val="none" w:sz="0" w:space="0" w:color="auto"/>
                    <w:left w:val="none" w:sz="0" w:space="0" w:color="auto"/>
                    <w:bottom w:val="none" w:sz="0" w:space="0" w:color="auto"/>
                    <w:right w:val="none" w:sz="0" w:space="0" w:color="auto"/>
                  </w:divBdr>
                  <w:divsChild>
                    <w:div w:id="705910314">
                      <w:marLeft w:val="0"/>
                      <w:marRight w:val="0"/>
                      <w:marTop w:val="0"/>
                      <w:marBottom w:val="0"/>
                      <w:divBdr>
                        <w:top w:val="none" w:sz="0" w:space="0" w:color="auto"/>
                        <w:left w:val="none" w:sz="0" w:space="0" w:color="auto"/>
                        <w:bottom w:val="none" w:sz="0" w:space="0" w:color="auto"/>
                        <w:right w:val="none" w:sz="0" w:space="0" w:color="auto"/>
                      </w:divBdr>
                      <w:divsChild>
                        <w:div w:id="518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4473">
              <w:marLeft w:val="0"/>
              <w:marRight w:val="0"/>
              <w:marTop w:val="0"/>
              <w:marBottom w:val="0"/>
              <w:divBdr>
                <w:top w:val="none" w:sz="0" w:space="0" w:color="auto"/>
                <w:left w:val="none" w:sz="0" w:space="0" w:color="auto"/>
                <w:bottom w:val="none" w:sz="0" w:space="0" w:color="auto"/>
                <w:right w:val="none" w:sz="0" w:space="0" w:color="auto"/>
              </w:divBdr>
              <w:divsChild>
                <w:div w:id="336153368">
                  <w:marLeft w:val="0"/>
                  <w:marRight w:val="0"/>
                  <w:marTop w:val="0"/>
                  <w:marBottom w:val="0"/>
                  <w:divBdr>
                    <w:top w:val="none" w:sz="0" w:space="0" w:color="auto"/>
                    <w:left w:val="none" w:sz="0" w:space="0" w:color="auto"/>
                    <w:bottom w:val="none" w:sz="0" w:space="0" w:color="auto"/>
                    <w:right w:val="none" w:sz="0" w:space="0" w:color="auto"/>
                  </w:divBdr>
                  <w:divsChild>
                    <w:div w:id="1185443608">
                      <w:marLeft w:val="0"/>
                      <w:marRight w:val="0"/>
                      <w:marTop w:val="0"/>
                      <w:marBottom w:val="0"/>
                      <w:divBdr>
                        <w:top w:val="none" w:sz="0" w:space="0" w:color="auto"/>
                        <w:left w:val="none" w:sz="0" w:space="0" w:color="auto"/>
                        <w:bottom w:val="none" w:sz="0" w:space="0" w:color="auto"/>
                        <w:right w:val="none" w:sz="0" w:space="0" w:color="auto"/>
                      </w:divBdr>
                      <w:divsChild>
                        <w:div w:id="14218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6845">
                  <w:marLeft w:val="0"/>
                  <w:marRight w:val="0"/>
                  <w:marTop w:val="0"/>
                  <w:marBottom w:val="0"/>
                  <w:divBdr>
                    <w:top w:val="none" w:sz="0" w:space="0" w:color="auto"/>
                    <w:left w:val="none" w:sz="0" w:space="0" w:color="auto"/>
                    <w:bottom w:val="none" w:sz="0" w:space="0" w:color="auto"/>
                    <w:right w:val="none" w:sz="0" w:space="0" w:color="auto"/>
                  </w:divBdr>
                </w:div>
                <w:div w:id="920678559">
                  <w:marLeft w:val="0"/>
                  <w:marRight w:val="0"/>
                  <w:marTop w:val="0"/>
                  <w:marBottom w:val="0"/>
                  <w:divBdr>
                    <w:top w:val="none" w:sz="0" w:space="0" w:color="auto"/>
                    <w:left w:val="none" w:sz="0" w:space="0" w:color="auto"/>
                    <w:bottom w:val="none" w:sz="0" w:space="0" w:color="auto"/>
                    <w:right w:val="none" w:sz="0" w:space="0" w:color="auto"/>
                  </w:divBdr>
                </w:div>
                <w:div w:id="982661014">
                  <w:marLeft w:val="0"/>
                  <w:marRight w:val="0"/>
                  <w:marTop w:val="0"/>
                  <w:marBottom w:val="0"/>
                  <w:divBdr>
                    <w:top w:val="none" w:sz="0" w:space="0" w:color="auto"/>
                    <w:left w:val="none" w:sz="0" w:space="0" w:color="auto"/>
                    <w:bottom w:val="none" w:sz="0" w:space="0" w:color="auto"/>
                    <w:right w:val="none" w:sz="0" w:space="0" w:color="auto"/>
                  </w:divBdr>
                </w:div>
                <w:div w:id="244609073">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523715399">
              <w:marLeft w:val="0"/>
              <w:marRight w:val="0"/>
              <w:marTop w:val="0"/>
              <w:marBottom w:val="0"/>
              <w:divBdr>
                <w:top w:val="none" w:sz="0" w:space="0" w:color="auto"/>
                <w:left w:val="none" w:sz="0" w:space="0" w:color="auto"/>
                <w:bottom w:val="none" w:sz="0" w:space="0" w:color="auto"/>
                <w:right w:val="none" w:sz="0" w:space="0" w:color="auto"/>
              </w:divBdr>
              <w:divsChild>
                <w:div w:id="1719084823">
                  <w:marLeft w:val="0"/>
                  <w:marRight w:val="0"/>
                  <w:marTop w:val="0"/>
                  <w:marBottom w:val="0"/>
                  <w:divBdr>
                    <w:top w:val="none" w:sz="0" w:space="0" w:color="auto"/>
                    <w:left w:val="none" w:sz="0" w:space="0" w:color="auto"/>
                    <w:bottom w:val="none" w:sz="0" w:space="0" w:color="auto"/>
                    <w:right w:val="none" w:sz="0" w:space="0" w:color="auto"/>
                  </w:divBdr>
                  <w:divsChild>
                    <w:div w:id="1580796201">
                      <w:marLeft w:val="0"/>
                      <w:marRight w:val="0"/>
                      <w:marTop w:val="0"/>
                      <w:marBottom w:val="0"/>
                      <w:divBdr>
                        <w:top w:val="none" w:sz="0" w:space="0" w:color="auto"/>
                        <w:left w:val="none" w:sz="0" w:space="0" w:color="auto"/>
                        <w:bottom w:val="none" w:sz="0" w:space="0" w:color="auto"/>
                        <w:right w:val="none" w:sz="0" w:space="0" w:color="auto"/>
                      </w:divBdr>
                      <w:divsChild>
                        <w:div w:id="1320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7126">
              <w:marLeft w:val="0"/>
              <w:marRight w:val="0"/>
              <w:marTop w:val="0"/>
              <w:marBottom w:val="0"/>
              <w:divBdr>
                <w:top w:val="none" w:sz="0" w:space="0" w:color="auto"/>
                <w:left w:val="none" w:sz="0" w:space="0" w:color="auto"/>
                <w:bottom w:val="none" w:sz="0" w:space="0" w:color="auto"/>
                <w:right w:val="none" w:sz="0" w:space="0" w:color="auto"/>
              </w:divBdr>
              <w:divsChild>
                <w:div w:id="1950503153">
                  <w:marLeft w:val="0"/>
                  <w:marRight w:val="0"/>
                  <w:marTop w:val="0"/>
                  <w:marBottom w:val="0"/>
                  <w:divBdr>
                    <w:top w:val="none" w:sz="0" w:space="0" w:color="auto"/>
                    <w:left w:val="none" w:sz="0" w:space="0" w:color="auto"/>
                    <w:bottom w:val="none" w:sz="0" w:space="0" w:color="auto"/>
                    <w:right w:val="none" w:sz="0" w:space="0" w:color="auto"/>
                  </w:divBdr>
                  <w:divsChild>
                    <w:div w:id="853569337">
                      <w:marLeft w:val="0"/>
                      <w:marRight w:val="0"/>
                      <w:marTop w:val="0"/>
                      <w:marBottom w:val="0"/>
                      <w:divBdr>
                        <w:top w:val="none" w:sz="0" w:space="0" w:color="auto"/>
                        <w:left w:val="none" w:sz="0" w:space="0" w:color="auto"/>
                        <w:bottom w:val="none" w:sz="0" w:space="0" w:color="auto"/>
                        <w:right w:val="none" w:sz="0" w:space="0" w:color="auto"/>
                      </w:divBdr>
                      <w:divsChild>
                        <w:div w:id="4732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963">
                  <w:marLeft w:val="0"/>
                  <w:marRight w:val="0"/>
                  <w:marTop w:val="0"/>
                  <w:marBottom w:val="0"/>
                  <w:divBdr>
                    <w:top w:val="none" w:sz="0" w:space="0" w:color="auto"/>
                    <w:left w:val="none" w:sz="0" w:space="0" w:color="auto"/>
                    <w:bottom w:val="none" w:sz="0" w:space="0" w:color="auto"/>
                    <w:right w:val="none" w:sz="0" w:space="0" w:color="auto"/>
                  </w:divBdr>
                </w:div>
              </w:divsChild>
            </w:div>
            <w:div w:id="1252012858">
              <w:marLeft w:val="0"/>
              <w:marRight w:val="0"/>
              <w:marTop w:val="0"/>
              <w:marBottom w:val="0"/>
              <w:divBdr>
                <w:top w:val="none" w:sz="0" w:space="0" w:color="auto"/>
                <w:left w:val="none" w:sz="0" w:space="0" w:color="auto"/>
                <w:bottom w:val="none" w:sz="0" w:space="0" w:color="auto"/>
                <w:right w:val="none" w:sz="0" w:space="0" w:color="auto"/>
              </w:divBdr>
              <w:divsChild>
                <w:div w:id="726997332">
                  <w:marLeft w:val="0"/>
                  <w:marRight w:val="0"/>
                  <w:marTop w:val="0"/>
                  <w:marBottom w:val="0"/>
                  <w:divBdr>
                    <w:top w:val="none" w:sz="0" w:space="0" w:color="auto"/>
                    <w:left w:val="none" w:sz="0" w:space="0" w:color="auto"/>
                    <w:bottom w:val="none" w:sz="0" w:space="0" w:color="auto"/>
                    <w:right w:val="none" w:sz="0" w:space="0" w:color="auto"/>
                  </w:divBdr>
                  <w:divsChild>
                    <w:div w:id="1624727503">
                      <w:marLeft w:val="0"/>
                      <w:marRight w:val="0"/>
                      <w:marTop w:val="0"/>
                      <w:marBottom w:val="0"/>
                      <w:divBdr>
                        <w:top w:val="none" w:sz="0" w:space="0" w:color="auto"/>
                        <w:left w:val="none" w:sz="0" w:space="0" w:color="auto"/>
                        <w:bottom w:val="none" w:sz="0" w:space="0" w:color="auto"/>
                        <w:right w:val="none" w:sz="0" w:space="0" w:color="auto"/>
                      </w:divBdr>
                      <w:divsChild>
                        <w:div w:id="20684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2103">
          <w:marLeft w:val="0"/>
          <w:marRight w:val="0"/>
          <w:marTop w:val="0"/>
          <w:marBottom w:val="0"/>
          <w:divBdr>
            <w:top w:val="none" w:sz="0" w:space="0" w:color="auto"/>
            <w:left w:val="none" w:sz="0" w:space="0" w:color="auto"/>
            <w:bottom w:val="none" w:sz="0" w:space="0" w:color="auto"/>
            <w:right w:val="none" w:sz="0" w:space="0" w:color="auto"/>
          </w:divBdr>
          <w:divsChild>
            <w:div w:id="1594237992">
              <w:marLeft w:val="0"/>
              <w:marRight w:val="0"/>
              <w:marTop w:val="0"/>
              <w:marBottom w:val="0"/>
              <w:divBdr>
                <w:top w:val="none" w:sz="0" w:space="0" w:color="auto"/>
                <w:left w:val="none" w:sz="0" w:space="0" w:color="auto"/>
                <w:bottom w:val="none" w:sz="0" w:space="0" w:color="auto"/>
                <w:right w:val="none" w:sz="0" w:space="0" w:color="auto"/>
              </w:divBdr>
              <w:divsChild>
                <w:div w:id="999891125">
                  <w:marLeft w:val="0"/>
                  <w:marRight w:val="0"/>
                  <w:marTop w:val="0"/>
                  <w:marBottom w:val="0"/>
                  <w:divBdr>
                    <w:top w:val="none" w:sz="0" w:space="0" w:color="auto"/>
                    <w:left w:val="none" w:sz="0" w:space="0" w:color="auto"/>
                    <w:bottom w:val="none" w:sz="0" w:space="0" w:color="auto"/>
                    <w:right w:val="none" w:sz="0" w:space="0" w:color="auto"/>
                  </w:divBdr>
                  <w:divsChild>
                    <w:div w:id="9602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836">
              <w:marLeft w:val="0"/>
              <w:marRight w:val="0"/>
              <w:marTop w:val="0"/>
              <w:marBottom w:val="0"/>
              <w:divBdr>
                <w:top w:val="none" w:sz="0" w:space="0" w:color="auto"/>
                <w:left w:val="none" w:sz="0" w:space="0" w:color="auto"/>
                <w:bottom w:val="none" w:sz="0" w:space="0" w:color="auto"/>
                <w:right w:val="none" w:sz="0" w:space="0" w:color="auto"/>
              </w:divBdr>
              <w:divsChild>
                <w:div w:id="1292860624">
                  <w:marLeft w:val="0"/>
                  <w:marRight w:val="0"/>
                  <w:marTop w:val="0"/>
                  <w:marBottom w:val="0"/>
                  <w:divBdr>
                    <w:top w:val="none" w:sz="0" w:space="0" w:color="auto"/>
                    <w:left w:val="none" w:sz="0" w:space="0" w:color="auto"/>
                    <w:bottom w:val="none" w:sz="0" w:space="0" w:color="auto"/>
                    <w:right w:val="none" w:sz="0" w:space="0" w:color="auto"/>
                  </w:divBdr>
                  <w:divsChild>
                    <w:div w:id="1596356915">
                      <w:marLeft w:val="0"/>
                      <w:marRight w:val="0"/>
                      <w:marTop w:val="0"/>
                      <w:marBottom w:val="0"/>
                      <w:divBdr>
                        <w:top w:val="none" w:sz="0" w:space="0" w:color="auto"/>
                        <w:left w:val="none" w:sz="0" w:space="0" w:color="auto"/>
                        <w:bottom w:val="none" w:sz="0" w:space="0" w:color="auto"/>
                        <w:right w:val="none" w:sz="0" w:space="0" w:color="auto"/>
                      </w:divBdr>
                      <w:divsChild>
                        <w:div w:id="7496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6593">
              <w:marLeft w:val="0"/>
              <w:marRight w:val="0"/>
              <w:marTop w:val="0"/>
              <w:marBottom w:val="0"/>
              <w:divBdr>
                <w:top w:val="none" w:sz="0" w:space="0" w:color="auto"/>
                <w:left w:val="none" w:sz="0" w:space="0" w:color="auto"/>
                <w:bottom w:val="none" w:sz="0" w:space="0" w:color="auto"/>
                <w:right w:val="none" w:sz="0" w:space="0" w:color="auto"/>
              </w:divBdr>
              <w:divsChild>
                <w:div w:id="665792885">
                  <w:marLeft w:val="0"/>
                  <w:marRight w:val="0"/>
                  <w:marTop w:val="0"/>
                  <w:marBottom w:val="0"/>
                  <w:divBdr>
                    <w:top w:val="none" w:sz="0" w:space="0" w:color="auto"/>
                    <w:left w:val="none" w:sz="0" w:space="0" w:color="auto"/>
                    <w:bottom w:val="none" w:sz="0" w:space="0" w:color="auto"/>
                    <w:right w:val="none" w:sz="0" w:space="0" w:color="auto"/>
                  </w:divBdr>
                  <w:divsChild>
                    <w:div w:id="1138761361">
                      <w:marLeft w:val="0"/>
                      <w:marRight w:val="0"/>
                      <w:marTop w:val="0"/>
                      <w:marBottom w:val="0"/>
                      <w:divBdr>
                        <w:top w:val="none" w:sz="0" w:space="0" w:color="auto"/>
                        <w:left w:val="none" w:sz="0" w:space="0" w:color="auto"/>
                        <w:bottom w:val="none" w:sz="0" w:space="0" w:color="auto"/>
                        <w:right w:val="none" w:sz="0" w:space="0" w:color="auto"/>
                      </w:divBdr>
                      <w:divsChild>
                        <w:div w:id="165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182">
                  <w:marLeft w:val="0"/>
                  <w:marRight w:val="0"/>
                  <w:marTop w:val="0"/>
                  <w:marBottom w:val="0"/>
                  <w:divBdr>
                    <w:top w:val="none" w:sz="0" w:space="0" w:color="auto"/>
                    <w:left w:val="none" w:sz="0" w:space="0" w:color="auto"/>
                    <w:bottom w:val="none" w:sz="0" w:space="0" w:color="auto"/>
                    <w:right w:val="none" w:sz="0" w:space="0" w:color="auto"/>
                  </w:divBdr>
                </w:div>
                <w:div w:id="8670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537">
          <w:marLeft w:val="0"/>
          <w:marRight w:val="0"/>
          <w:marTop w:val="0"/>
          <w:marBottom w:val="0"/>
          <w:divBdr>
            <w:top w:val="none" w:sz="0" w:space="0" w:color="auto"/>
            <w:left w:val="none" w:sz="0" w:space="0" w:color="auto"/>
            <w:bottom w:val="none" w:sz="0" w:space="0" w:color="auto"/>
            <w:right w:val="none" w:sz="0" w:space="0" w:color="auto"/>
          </w:divBdr>
          <w:divsChild>
            <w:div w:id="604924800">
              <w:marLeft w:val="0"/>
              <w:marRight w:val="0"/>
              <w:marTop w:val="0"/>
              <w:marBottom w:val="0"/>
              <w:divBdr>
                <w:top w:val="none" w:sz="0" w:space="0" w:color="auto"/>
                <w:left w:val="none" w:sz="0" w:space="0" w:color="auto"/>
                <w:bottom w:val="none" w:sz="0" w:space="0" w:color="auto"/>
                <w:right w:val="none" w:sz="0" w:space="0" w:color="auto"/>
              </w:divBdr>
              <w:divsChild>
                <w:div w:id="249701820">
                  <w:marLeft w:val="0"/>
                  <w:marRight w:val="0"/>
                  <w:marTop w:val="0"/>
                  <w:marBottom w:val="0"/>
                  <w:divBdr>
                    <w:top w:val="none" w:sz="0" w:space="0" w:color="auto"/>
                    <w:left w:val="none" w:sz="0" w:space="0" w:color="auto"/>
                    <w:bottom w:val="none" w:sz="0" w:space="0" w:color="auto"/>
                    <w:right w:val="none" w:sz="0" w:space="0" w:color="auto"/>
                  </w:divBdr>
                  <w:divsChild>
                    <w:div w:id="2056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856">
              <w:marLeft w:val="0"/>
              <w:marRight w:val="0"/>
              <w:marTop w:val="0"/>
              <w:marBottom w:val="0"/>
              <w:divBdr>
                <w:top w:val="none" w:sz="0" w:space="0" w:color="auto"/>
                <w:left w:val="none" w:sz="0" w:space="0" w:color="auto"/>
                <w:bottom w:val="none" w:sz="0" w:space="0" w:color="auto"/>
                <w:right w:val="none" w:sz="0" w:space="0" w:color="auto"/>
              </w:divBdr>
              <w:divsChild>
                <w:div w:id="2033800720">
                  <w:marLeft w:val="0"/>
                  <w:marRight w:val="0"/>
                  <w:marTop w:val="0"/>
                  <w:marBottom w:val="0"/>
                  <w:divBdr>
                    <w:top w:val="none" w:sz="0" w:space="0" w:color="auto"/>
                    <w:left w:val="none" w:sz="0" w:space="0" w:color="auto"/>
                    <w:bottom w:val="none" w:sz="0" w:space="0" w:color="auto"/>
                    <w:right w:val="none" w:sz="0" w:space="0" w:color="auto"/>
                  </w:divBdr>
                  <w:divsChild>
                    <w:div w:id="782307279">
                      <w:marLeft w:val="0"/>
                      <w:marRight w:val="0"/>
                      <w:marTop w:val="0"/>
                      <w:marBottom w:val="0"/>
                      <w:divBdr>
                        <w:top w:val="none" w:sz="0" w:space="0" w:color="auto"/>
                        <w:left w:val="none" w:sz="0" w:space="0" w:color="auto"/>
                        <w:bottom w:val="none" w:sz="0" w:space="0" w:color="auto"/>
                        <w:right w:val="none" w:sz="0" w:space="0" w:color="auto"/>
                      </w:divBdr>
                      <w:divsChild>
                        <w:div w:id="7237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0909">
                  <w:marLeft w:val="0"/>
                  <w:marRight w:val="0"/>
                  <w:marTop w:val="0"/>
                  <w:marBottom w:val="0"/>
                  <w:divBdr>
                    <w:top w:val="none" w:sz="0" w:space="0" w:color="auto"/>
                    <w:left w:val="none" w:sz="0" w:space="0" w:color="auto"/>
                    <w:bottom w:val="none" w:sz="0" w:space="0" w:color="auto"/>
                    <w:right w:val="none" w:sz="0" w:space="0" w:color="auto"/>
                  </w:divBdr>
                </w:div>
                <w:div w:id="618226971">
                  <w:marLeft w:val="0"/>
                  <w:marRight w:val="0"/>
                  <w:marTop w:val="0"/>
                  <w:marBottom w:val="0"/>
                  <w:divBdr>
                    <w:top w:val="none" w:sz="0" w:space="0" w:color="auto"/>
                    <w:left w:val="none" w:sz="0" w:space="0" w:color="auto"/>
                    <w:bottom w:val="none" w:sz="0" w:space="0" w:color="auto"/>
                    <w:right w:val="none" w:sz="0" w:space="0" w:color="auto"/>
                  </w:divBdr>
                </w:div>
                <w:div w:id="147182752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128237092">
              <w:marLeft w:val="0"/>
              <w:marRight w:val="0"/>
              <w:marTop w:val="0"/>
              <w:marBottom w:val="0"/>
              <w:divBdr>
                <w:top w:val="none" w:sz="0" w:space="0" w:color="auto"/>
                <w:left w:val="none" w:sz="0" w:space="0" w:color="auto"/>
                <w:bottom w:val="none" w:sz="0" w:space="0" w:color="auto"/>
                <w:right w:val="none" w:sz="0" w:space="0" w:color="auto"/>
              </w:divBdr>
              <w:divsChild>
                <w:div w:id="2094355051">
                  <w:marLeft w:val="0"/>
                  <w:marRight w:val="0"/>
                  <w:marTop w:val="0"/>
                  <w:marBottom w:val="0"/>
                  <w:divBdr>
                    <w:top w:val="none" w:sz="0" w:space="0" w:color="auto"/>
                    <w:left w:val="none" w:sz="0" w:space="0" w:color="auto"/>
                    <w:bottom w:val="none" w:sz="0" w:space="0" w:color="auto"/>
                    <w:right w:val="none" w:sz="0" w:space="0" w:color="auto"/>
                  </w:divBdr>
                  <w:divsChild>
                    <w:div w:id="910652687">
                      <w:marLeft w:val="0"/>
                      <w:marRight w:val="0"/>
                      <w:marTop w:val="0"/>
                      <w:marBottom w:val="0"/>
                      <w:divBdr>
                        <w:top w:val="none" w:sz="0" w:space="0" w:color="auto"/>
                        <w:left w:val="none" w:sz="0" w:space="0" w:color="auto"/>
                        <w:bottom w:val="none" w:sz="0" w:space="0" w:color="auto"/>
                        <w:right w:val="none" w:sz="0" w:space="0" w:color="auto"/>
                      </w:divBdr>
                      <w:divsChild>
                        <w:div w:id="9913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0886">
              <w:marLeft w:val="0"/>
              <w:marRight w:val="0"/>
              <w:marTop w:val="0"/>
              <w:marBottom w:val="0"/>
              <w:divBdr>
                <w:top w:val="none" w:sz="0" w:space="0" w:color="auto"/>
                <w:left w:val="none" w:sz="0" w:space="0" w:color="auto"/>
                <w:bottom w:val="none" w:sz="0" w:space="0" w:color="auto"/>
                <w:right w:val="none" w:sz="0" w:space="0" w:color="auto"/>
              </w:divBdr>
              <w:divsChild>
                <w:div w:id="1351488242">
                  <w:marLeft w:val="0"/>
                  <w:marRight w:val="0"/>
                  <w:marTop w:val="0"/>
                  <w:marBottom w:val="0"/>
                  <w:divBdr>
                    <w:top w:val="none" w:sz="0" w:space="0" w:color="auto"/>
                    <w:left w:val="none" w:sz="0" w:space="0" w:color="auto"/>
                    <w:bottom w:val="none" w:sz="0" w:space="0" w:color="auto"/>
                    <w:right w:val="none" w:sz="0" w:space="0" w:color="auto"/>
                  </w:divBdr>
                  <w:divsChild>
                    <w:div w:id="1982610218">
                      <w:marLeft w:val="0"/>
                      <w:marRight w:val="0"/>
                      <w:marTop w:val="0"/>
                      <w:marBottom w:val="0"/>
                      <w:divBdr>
                        <w:top w:val="none" w:sz="0" w:space="0" w:color="auto"/>
                        <w:left w:val="none" w:sz="0" w:space="0" w:color="auto"/>
                        <w:bottom w:val="none" w:sz="0" w:space="0" w:color="auto"/>
                        <w:right w:val="none" w:sz="0" w:space="0" w:color="auto"/>
                      </w:divBdr>
                      <w:divsChild>
                        <w:div w:id="12465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236">
                  <w:marLeft w:val="0"/>
                  <w:marRight w:val="0"/>
                  <w:marTop w:val="0"/>
                  <w:marBottom w:val="0"/>
                  <w:divBdr>
                    <w:top w:val="none" w:sz="0" w:space="0" w:color="auto"/>
                    <w:left w:val="none" w:sz="0" w:space="0" w:color="auto"/>
                    <w:bottom w:val="none" w:sz="0" w:space="0" w:color="auto"/>
                    <w:right w:val="none" w:sz="0" w:space="0" w:color="auto"/>
                  </w:divBdr>
                </w:div>
                <w:div w:id="227039785">
                  <w:marLeft w:val="0"/>
                  <w:marRight w:val="0"/>
                  <w:marTop w:val="0"/>
                  <w:marBottom w:val="0"/>
                  <w:divBdr>
                    <w:top w:val="none" w:sz="0" w:space="0" w:color="auto"/>
                    <w:left w:val="none" w:sz="0" w:space="0" w:color="auto"/>
                    <w:bottom w:val="none" w:sz="0" w:space="0" w:color="auto"/>
                    <w:right w:val="none" w:sz="0" w:space="0" w:color="auto"/>
                  </w:divBdr>
                </w:div>
                <w:div w:id="1901400709">
                  <w:marLeft w:val="0"/>
                  <w:marRight w:val="0"/>
                  <w:marTop w:val="0"/>
                  <w:marBottom w:val="0"/>
                  <w:divBdr>
                    <w:top w:val="none" w:sz="0" w:space="0" w:color="auto"/>
                    <w:left w:val="none" w:sz="0" w:space="0" w:color="auto"/>
                    <w:bottom w:val="none" w:sz="0" w:space="0" w:color="auto"/>
                    <w:right w:val="none" w:sz="0" w:space="0" w:color="auto"/>
                  </w:divBdr>
                </w:div>
              </w:divsChild>
            </w:div>
            <w:div w:id="1168595516">
              <w:marLeft w:val="0"/>
              <w:marRight w:val="0"/>
              <w:marTop w:val="0"/>
              <w:marBottom w:val="0"/>
              <w:divBdr>
                <w:top w:val="none" w:sz="0" w:space="0" w:color="auto"/>
                <w:left w:val="none" w:sz="0" w:space="0" w:color="auto"/>
                <w:bottom w:val="none" w:sz="0" w:space="0" w:color="auto"/>
                <w:right w:val="none" w:sz="0" w:space="0" w:color="auto"/>
              </w:divBdr>
              <w:divsChild>
                <w:div w:id="1349600321">
                  <w:marLeft w:val="0"/>
                  <w:marRight w:val="0"/>
                  <w:marTop w:val="0"/>
                  <w:marBottom w:val="0"/>
                  <w:divBdr>
                    <w:top w:val="none" w:sz="0" w:space="0" w:color="auto"/>
                    <w:left w:val="none" w:sz="0" w:space="0" w:color="auto"/>
                    <w:bottom w:val="none" w:sz="0" w:space="0" w:color="auto"/>
                    <w:right w:val="none" w:sz="0" w:space="0" w:color="auto"/>
                  </w:divBdr>
                  <w:divsChild>
                    <w:div w:id="1621107526">
                      <w:marLeft w:val="0"/>
                      <w:marRight w:val="0"/>
                      <w:marTop w:val="0"/>
                      <w:marBottom w:val="0"/>
                      <w:divBdr>
                        <w:top w:val="none" w:sz="0" w:space="0" w:color="auto"/>
                        <w:left w:val="none" w:sz="0" w:space="0" w:color="auto"/>
                        <w:bottom w:val="none" w:sz="0" w:space="0" w:color="auto"/>
                        <w:right w:val="none" w:sz="0" w:space="0" w:color="auto"/>
                      </w:divBdr>
                      <w:divsChild>
                        <w:div w:id="36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921">
                  <w:marLeft w:val="0"/>
                  <w:marRight w:val="0"/>
                  <w:marTop w:val="0"/>
                  <w:marBottom w:val="0"/>
                  <w:divBdr>
                    <w:top w:val="none" w:sz="0" w:space="0" w:color="auto"/>
                    <w:left w:val="none" w:sz="0" w:space="0" w:color="auto"/>
                    <w:bottom w:val="none" w:sz="0" w:space="0" w:color="auto"/>
                    <w:right w:val="none" w:sz="0" w:space="0" w:color="auto"/>
                  </w:divBdr>
                </w:div>
                <w:div w:id="949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2045">
          <w:marLeft w:val="0"/>
          <w:marRight w:val="0"/>
          <w:marTop w:val="0"/>
          <w:marBottom w:val="0"/>
          <w:divBdr>
            <w:top w:val="none" w:sz="0" w:space="0" w:color="auto"/>
            <w:left w:val="none" w:sz="0" w:space="0" w:color="auto"/>
            <w:bottom w:val="none" w:sz="0" w:space="0" w:color="auto"/>
            <w:right w:val="none" w:sz="0" w:space="0" w:color="auto"/>
          </w:divBdr>
          <w:divsChild>
            <w:div w:id="449667815">
              <w:marLeft w:val="0"/>
              <w:marRight w:val="0"/>
              <w:marTop w:val="0"/>
              <w:marBottom w:val="0"/>
              <w:divBdr>
                <w:top w:val="none" w:sz="0" w:space="0" w:color="auto"/>
                <w:left w:val="none" w:sz="0" w:space="0" w:color="auto"/>
                <w:bottom w:val="none" w:sz="0" w:space="0" w:color="auto"/>
                <w:right w:val="none" w:sz="0" w:space="0" w:color="auto"/>
              </w:divBdr>
              <w:divsChild>
                <w:div w:id="898203611">
                  <w:marLeft w:val="0"/>
                  <w:marRight w:val="0"/>
                  <w:marTop w:val="0"/>
                  <w:marBottom w:val="0"/>
                  <w:divBdr>
                    <w:top w:val="none" w:sz="0" w:space="0" w:color="auto"/>
                    <w:left w:val="none" w:sz="0" w:space="0" w:color="auto"/>
                    <w:bottom w:val="none" w:sz="0" w:space="0" w:color="auto"/>
                    <w:right w:val="none" w:sz="0" w:space="0" w:color="auto"/>
                  </w:divBdr>
                  <w:divsChild>
                    <w:div w:id="1816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5393">
              <w:marLeft w:val="0"/>
              <w:marRight w:val="0"/>
              <w:marTop w:val="0"/>
              <w:marBottom w:val="0"/>
              <w:divBdr>
                <w:top w:val="none" w:sz="0" w:space="0" w:color="auto"/>
                <w:left w:val="none" w:sz="0" w:space="0" w:color="auto"/>
                <w:bottom w:val="none" w:sz="0" w:space="0" w:color="auto"/>
                <w:right w:val="none" w:sz="0" w:space="0" w:color="auto"/>
              </w:divBdr>
              <w:divsChild>
                <w:div w:id="323166578">
                  <w:marLeft w:val="0"/>
                  <w:marRight w:val="0"/>
                  <w:marTop w:val="0"/>
                  <w:marBottom w:val="0"/>
                  <w:divBdr>
                    <w:top w:val="none" w:sz="0" w:space="0" w:color="auto"/>
                    <w:left w:val="none" w:sz="0" w:space="0" w:color="auto"/>
                    <w:bottom w:val="none" w:sz="0" w:space="0" w:color="auto"/>
                    <w:right w:val="none" w:sz="0" w:space="0" w:color="auto"/>
                  </w:divBdr>
                  <w:divsChild>
                    <w:div w:id="918711734">
                      <w:marLeft w:val="0"/>
                      <w:marRight w:val="0"/>
                      <w:marTop w:val="0"/>
                      <w:marBottom w:val="0"/>
                      <w:divBdr>
                        <w:top w:val="none" w:sz="0" w:space="0" w:color="auto"/>
                        <w:left w:val="none" w:sz="0" w:space="0" w:color="auto"/>
                        <w:bottom w:val="none" w:sz="0" w:space="0" w:color="auto"/>
                        <w:right w:val="none" w:sz="0" w:space="0" w:color="auto"/>
                      </w:divBdr>
                      <w:divsChild>
                        <w:div w:id="17553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318">
              <w:marLeft w:val="0"/>
              <w:marRight w:val="0"/>
              <w:marTop w:val="0"/>
              <w:marBottom w:val="0"/>
              <w:divBdr>
                <w:top w:val="none" w:sz="0" w:space="0" w:color="auto"/>
                <w:left w:val="none" w:sz="0" w:space="0" w:color="auto"/>
                <w:bottom w:val="none" w:sz="0" w:space="0" w:color="auto"/>
                <w:right w:val="none" w:sz="0" w:space="0" w:color="auto"/>
              </w:divBdr>
              <w:divsChild>
                <w:div w:id="1776174745">
                  <w:marLeft w:val="0"/>
                  <w:marRight w:val="0"/>
                  <w:marTop w:val="0"/>
                  <w:marBottom w:val="0"/>
                  <w:divBdr>
                    <w:top w:val="none" w:sz="0" w:space="0" w:color="auto"/>
                    <w:left w:val="none" w:sz="0" w:space="0" w:color="auto"/>
                    <w:bottom w:val="none" w:sz="0" w:space="0" w:color="auto"/>
                    <w:right w:val="none" w:sz="0" w:space="0" w:color="auto"/>
                  </w:divBdr>
                  <w:divsChild>
                    <w:div w:id="2071688823">
                      <w:marLeft w:val="0"/>
                      <w:marRight w:val="0"/>
                      <w:marTop w:val="0"/>
                      <w:marBottom w:val="0"/>
                      <w:divBdr>
                        <w:top w:val="none" w:sz="0" w:space="0" w:color="auto"/>
                        <w:left w:val="none" w:sz="0" w:space="0" w:color="auto"/>
                        <w:bottom w:val="none" w:sz="0" w:space="0" w:color="auto"/>
                        <w:right w:val="none" w:sz="0" w:space="0" w:color="auto"/>
                      </w:divBdr>
                      <w:divsChild>
                        <w:div w:id="1537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8195">
              <w:marLeft w:val="0"/>
              <w:marRight w:val="0"/>
              <w:marTop w:val="0"/>
              <w:marBottom w:val="0"/>
              <w:divBdr>
                <w:top w:val="none" w:sz="0" w:space="0" w:color="auto"/>
                <w:left w:val="none" w:sz="0" w:space="0" w:color="auto"/>
                <w:bottom w:val="none" w:sz="0" w:space="0" w:color="auto"/>
                <w:right w:val="none" w:sz="0" w:space="0" w:color="auto"/>
              </w:divBdr>
              <w:divsChild>
                <w:div w:id="2026712759">
                  <w:marLeft w:val="0"/>
                  <w:marRight w:val="0"/>
                  <w:marTop w:val="0"/>
                  <w:marBottom w:val="0"/>
                  <w:divBdr>
                    <w:top w:val="none" w:sz="0" w:space="0" w:color="auto"/>
                    <w:left w:val="none" w:sz="0" w:space="0" w:color="auto"/>
                    <w:bottom w:val="none" w:sz="0" w:space="0" w:color="auto"/>
                    <w:right w:val="none" w:sz="0" w:space="0" w:color="auto"/>
                  </w:divBdr>
                  <w:divsChild>
                    <w:div w:id="1894072514">
                      <w:marLeft w:val="0"/>
                      <w:marRight w:val="0"/>
                      <w:marTop w:val="0"/>
                      <w:marBottom w:val="0"/>
                      <w:divBdr>
                        <w:top w:val="none" w:sz="0" w:space="0" w:color="auto"/>
                        <w:left w:val="none" w:sz="0" w:space="0" w:color="auto"/>
                        <w:bottom w:val="none" w:sz="0" w:space="0" w:color="auto"/>
                        <w:right w:val="none" w:sz="0" w:space="0" w:color="auto"/>
                      </w:divBdr>
                      <w:divsChild>
                        <w:div w:id="9017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JUnit/article.html" TargetMode="External"/><Relationship Id="rId18" Type="http://schemas.openxmlformats.org/officeDocument/2006/relationships/hyperlink" Target="http://www.vogella.com/tutorials/JUnit/article.html" TargetMode="External"/><Relationship Id="rId26" Type="http://schemas.openxmlformats.org/officeDocument/2006/relationships/hyperlink" Target="http://www.vogella.com/tutorials/JUnit/article.html" TargetMode="External"/><Relationship Id="rId39" Type="http://schemas.openxmlformats.org/officeDocument/2006/relationships/hyperlink" Target="http://www.vogella.com/tutorials/JUnit/article.html" TargetMode="External"/><Relationship Id="rId21" Type="http://schemas.openxmlformats.org/officeDocument/2006/relationships/hyperlink" Target="http://www.vogella.com/tutorials/JUnit/article.html" TargetMode="External"/><Relationship Id="rId34" Type="http://schemas.openxmlformats.org/officeDocument/2006/relationships/hyperlink" Target="http://www.vogella.com/tutorials/JUnit/article.html" TargetMode="External"/><Relationship Id="rId42" Type="http://schemas.openxmlformats.org/officeDocument/2006/relationships/hyperlink" Target="http://www.vogella.com/tutorials/JUnit/article.html" TargetMode="External"/><Relationship Id="rId47" Type="http://schemas.openxmlformats.org/officeDocument/2006/relationships/hyperlink" Target="http://www.vogella.com/tutorials/JUnit/article.html" TargetMode="External"/><Relationship Id="rId50" Type="http://schemas.openxmlformats.org/officeDocument/2006/relationships/hyperlink" Target="http://www.vogella.com/tutorials/JUnit/article.html" TargetMode="External"/><Relationship Id="rId55" Type="http://schemas.openxmlformats.org/officeDocument/2006/relationships/hyperlink" Target="http://www.vogella.com/tutorials/JUnit/article.html" TargetMode="External"/><Relationship Id="rId63" Type="http://schemas.openxmlformats.org/officeDocument/2006/relationships/image" Target="media/image7.png"/><Relationship Id="rId68" Type="http://schemas.openxmlformats.org/officeDocument/2006/relationships/image" Target="media/image12.png"/><Relationship Id="rId7" Type="http://schemas.openxmlformats.org/officeDocument/2006/relationships/hyperlink" Target="http://www.vogella.com/tutorials/JUnit/article.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ogella.com/tutorials/JUnit/article.html" TargetMode="External"/><Relationship Id="rId29" Type="http://schemas.openxmlformats.org/officeDocument/2006/relationships/hyperlink" Target="http://www.vogella.com/tutorials/JUnit/article.html" TargetMode="External"/><Relationship Id="rId1" Type="http://schemas.openxmlformats.org/officeDocument/2006/relationships/numbering" Target="numbering.xml"/><Relationship Id="rId6" Type="http://schemas.openxmlformats.org/officeDocument/2006/relationships/hyperlink" Target="http://www.vogella.com/tutorials/JUnit/article.html" TargetMode="External"/><Relationship Id="rId11" Type="http://schemas.openxmlformats.org/officeDocument/2006/relationships/hyperlink" Target="http://www.vogella.com/tutorials/JUnit/article.html" TargetMode="External"/><Relationship Id="rId24" Type="http://schemas.openxmlformats.org/officeDocument/2006/relationships/hyperlink" Target="http://www.vogella.com/tutorials/JUnit/article.html" TargetMode="External"/><Relationship Id="rId32" Type="http://schemas.openxmlformats.org/officeDocument/2006/relationships/hyperlink" Target="http://www.vogella.com/tutorials/JUnit/article.html" TargetMode="External"/><Relationship Id="rId37" Type="http://schemas.openxmlformats.org/officeDocument/2006/relationships/hyperlink" Target="http://www.vogella.com/tutorials/JUnit/article.html" TargetMode="External"/><Relationship Id="rId40" Type="http://schemas.openxmlformats.org/officeDocument/2006/relationships/hyperlink" Target="http://www.vogella.com/tutorials/JUnit/article.html" TargetMode="External"/><Relationship Id="rId45" Type="http://schemas.openxmlformats.org/officeDocument/2006/relationships/hyperlink" Target="http://www.vogella.com/tutorials/JUnit/article.html" TargetMode="External"/><Relationship Id="rId53" Type="http://schemas.openxmlformats.org/officeDocument/2006/relationships/hyperlink" Target="http://www.vogella.com/tutorials/JUnit/article.html" TargetMode="External"/><Relationship Id="rId58" Type="http://schemas.openxmlformats.org/officeDocument/2006/relationships/image" Target="media/image2.png"/><Relationship Id="rId6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vogella.com/tutorials/JUnit/article.html" TargetMode="External"/><Relationship Id="rId23" Type="http://schemas.openxmlformats.org/officeDocument/2006/relationships/hyperlink" Target="http://www.vogella.com/tutorials/JUnit/article.html" TargetMode="External"/><Relationship Id="rId28" Type="http://schemas.openxmlformats.org/officeDocument/2006/relationships/hyperlink" Target="http://www.vogella.com/tutorials/JUnit/article.html" TargetMode="External"/><Relationship Id="rId36" Type="http://schemas.openxmlformats.org/officeDocument/2006/relationships/hyperlink" Target="http://www.vogella.com/tutorials/JUnit/article.html" TargetMode="External"/><Relationship Id="rId49" Type="http://schemas.openxmlformats.org/officeDocument/2006/relationships/hyperlink" Target="http://www.vogella.com/tutorials/JUnit/article.html"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http://www.vogella.com/tutorials/JUnit/article.html" TargetMode="External"/><Relationship Id="rId19" Type="http://schemas.openxmlformats.org/officeDocument/2006/relationships/hyperlink" Target="http://www.vogella.com/tutorials/JUnit/article.html" TargetMode="External"/><Relationship Id="rId31" Type="http://schemas.openxmlformats.org/officeDocument/2006/relationships/hyperlink" Target="http://www.vogella.com/tutorials/JUnit/article.html" TargetMode="External"/><Relationship Id="rId44" Type="http://schemas.openxmlformats.org/officeDocument/2006/relationships/hyperlink" Target="http://www.vogella.com/tutorials/JUnit/article.html" TargetMode="External"/><Relationship Id="rId52" Type="http://schemas.openxmlformats.org/officeDocument/2006/relationships/hyperlink" Target="http://www.vogella.com/tutorials/JUnit/article.html" TargetMode="External"/><Relationship Id="rId60" Type="http://schemas.openxmlformats.org/officeDocument/2006/relationships/image" Target="media/image4.png"/><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ogella.com/tutorials/JUnit/article.html" TargetMode="External"/><Relationship Id="rId14" Type="http://schemas.openxmlformats.org/officeDocument/2006/relationships/hyperlink" Target="http://www.vogella.com/tutorials/JUnit/article.html" TargetMode="External"/><Relationship Id="rId22" Type="http://schemas.openxmlformats.org/officeDocument/2006/relationships/hyperlink" Target="http://www.vogella.com/tutorials/JUnit/article.html" TargetMode="External"/><Relationship Id="rId27" Type="http://schemas.openxmlformats.org/officeDocument/2006/relationships/hyperlink" Target="http://www.vogella.com/tutorials/JUnit/article.html" TargetMode="External"/><Relationship Id="rId30" Type="http://schemas.openxmlformats.org/officeDocument/2006/relationships/hyperlink" Target="http://www.vogella.com/tutorials/JUnit/article.html" TargetMode="External"/><Relationship Id="rId35" Type="http://schemas.openxmlformats.org/officeDocument/2006/relationships/hyperlink" Target="http://www.vogella.com/tutorials/JUnit/article.html" TargetMode="External"/><Relationship Id="rId43" Type="http://schemas.openxmlformats.org/officeDocument/2006/relationships/hyperlink" Target="http://www.vogella.com/tutorials/JUnit/article.html" TargetMode="External"/><Relationship Id="rId48" Type="http://schemas.openxmlformats.org/officeDocument/2006/relationships/hyperlink" Target="http://www.vogella.com/tutorials/JUnit/article.html" TargetMode="External"/><Relationship Id="rId56" Type="http://schemas.openxmlformats.org/officeDocument/2006/relationships/hyperlink" Target="http://www.vogella.com/books/eclipseide.html"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www.vogella.com/tutorials/JUnit/article.html" TargetMode="External"/><Relationship Id="rId51" Type="http://schemas.openxmlformats.org/officeDocument/2006/relationships/hyperlink" Target="http://www.vogella.com/tutorials/JUnit/article.html" TargetMode="External"/><Relationship Id="rId3" Type="http://schemas.microsoft.com/office/2007/relationships/stylesWithEffects" Target="stylesWithEffects.xml"/><Relationship Id="rId12" Type="http://schemas.openxmlformats.org/officeDocument/2006/relationships/hyperlink" Target="http://www.vogella.com/tutorials/JUnit/article.html" TargetMode="External"/><Relationship Id="rId17" Type="http://schemas.openxmlformats.org/officeDocument/2006/relationships/hyperlink" Target="http://www.vogella.com/tutorials/JUnit/article.html" TargetMode="External"/><Relationship Id="rId25" Type="http://schemas.openxmlformats.org/officeDocument/2006/relationships/hyperlink" Target="http://www.vogella.com/tutorials/JUnit/article.html" TargetMode="External"/><Relationship Id="rId33" Type="http://schemas.openxmlformats.org/officeDocument/2006/relationships/hyperlink" Target="http://www.vogella.com/tutorials/JUnit/article.html" TargetMode="External"/><Relationship Id="rId38" Type="http://schemas.openxmlformats.org/officeDocument/2006/relationships/hyperlink" Target="http://www.vogella.com/tutorials/JUnit/article.html" TargetMode="External"/><Relationship Id="rId46" Type="http://schemas.openxmlformats.org/officeDocument/2006/relationships/hyperlink" Target="http://www.vogella.com/tutorials/JUnit/article.html" TargetMode="Externa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www.vogella.com/tutorials/JUnit/article.html" TargetMode="External"/><Relationship Id="rId41" Type="http://schemas.openxmlformats.org/officeDocument/2006/relationships/hyperlink" Target="http://www.vogella.com/tutorials/JUnit/article.html" TargetMode="External"/><Relationship Id="rId54" Type="http://schemas.openxmlformats.org/officeDocument/2006/relationships/hyperlink" Target="http://www.vogella.com/tutorials/JUnit/article.html" TargetMode="External"/><Relationship Id="rId62" Type="http://schemas.openxmlformats.org/officeDocument/2006/relationships/image" Target="media/image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4330</Words>
  <Characters>24684</Characters>
  <Application>Microsoft Office Word</Application>
  <DocSecurity>0</DocSecurity>
  <Lines>205</Lines>
  <Paragraphs>57</Paragraphs>
  <ScaleCrop>false</ScaleCrop>
  <Company/>
  <LinksUpToDate>false</LinksUpToDate>
  <CharactersWithSpaces>28957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2</cp:revision>
  <dcterms:created xsi:type="dcterms:W3CDTF">2015-01-14T17:22:00Z</dcterms:created>
  <dcterms:modified xsi:type="dcterms:W3CDTF">2015-01-14T17:28:00Z</dcterms:modified>
</cp:coreProperties>
</file>