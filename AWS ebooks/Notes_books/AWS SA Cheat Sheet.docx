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B9E70" w14:textId="1E156081" w:rsidR="00F42EA9" w:rsidRPr="00865E93" w:rsidRDefault="0098235E">
      <w:pPr>
        <w:rPr>
          <w:rFonts w:cstheme="minorHAnsi"/>
          <w:b/>
          <w:bCs/>
        </w:rPr>
      </w:pPr>
      <w:r w:rsidRPr="00865E93">
        <w:rPr>
          <w:rFonts w:cstheme="minorHAnsi"/>
          <w:b/>
          <w:bCs/>
        </w:rPr>
        <w:t>AWS Global Infrastructure:</w:t>
      </w:r>
    </w:p>
    <w:p w14:paraId="35240078" w14:textId="68C8FDA0" w:rsidR="0098235E" w:rsidRPr="00865E93" w:rsidRDefault="0098235E">
      <w:pPr>
        <w:rPr>
          <w:rFonts w:cstheme="minorHAnsi"/>
          <w:b/>
          <w:bCs/>
        </w:rPr>
      </w:pPr>
      <w:r w:rsidRPr="00865E93">
        <w:rPr>
          <w:rFonts w:cstheme="minorHAnsi"/>
          <w:b/>
          <w:bCs/>
        </w:rPr>
        <w:t>AWS Regions, AZ, Edge Locations</w:t>
      </w:r>
    </w:p>
    <w:p w14:paraId="01B6DFF6" w14:textId="225B44EB" w:rsidR="0098235E" w:rsidRPr="00865E93" w:rsidRDefault="0098235E">
      <w:pPr>
        <w:rPr>
          <w:rFonts w:cstheme="minorHAnsi"/>
        </w:rPr>
      </w:pPr>
      <w:r w:rsidRPr="00865E93">
        <w:rPr>
          <w:rFonts w:cstheme="minorHAnsi"/>
        </w:rPr>
        <w:t>-Region is a separate geographical area, completely independent, isolated from other regions.</w:t>
      </w:r>
    </w:p>
    <w:p w14:paraId="226FC1D7" w14:textId="53B2DCBA" w:rsidR="0098235E" w:rsidRPr="00865E93" w:rsidRDefault="0098235E">
      <w:pPr>
        <w:rPr>
          <w:rFonts w:cstheme="minorHAnsi"/>
        </w:rPr>
      </w:pPr>
      <w:r w:rsidRPr="00865E93">
        <w:rPr>
          <w:rFonts w:cstheme="minorHAnsi"/>
        </w:rPr>
        <w:t>- Communication b/w region is over public internet.</w:t>
      </w:r>
    </w:p>
    <w:p w14:paraId="0FCAB5BF" w14:textId="5F8ACF8C" w:rsidR="0098235E" w:rsidRPr="00865E93" w:rsidRDefault="0098235E">
      <w:pPr>
        <w:rPr>
          <w:rFonts w:cstheme="minorHAnsi"/>
        </w:rPr>
      </w:pPr>
      <w:r w:rsidRPr="00865E93">
        <w:rPr>
          <w:rFonts w:cstheme="minorHAnsi"/>
        </w:rPr>
        <w:t>- Every region has multiple AZ</w:t>
      </w:r>
    </w:p>
    <w:p w14:paraId="6B4919C1" w14:textId="4D6E3761" w:rsidR="0098235E" w:rsidRPr="00865E93" w:rsidRDefault="0098235E">
      <w:pPr>
        <w:rPr>
          <w:rFonts w:cstheme="minorHAnsi"/>
        </w:rPr>
      </w:pPr>
      <w:r w:rsidRPr="00865E93">
        <w:rPr>
          <w:rFonts w:cstheme="minorHAnsi"/>
        </w:rPr>
        <w:t xml:space="preserve">- AZ’s is physically isolated, geographically separated from each other and designed as an independent failure zone and </w:t>
      </w:r>
      <w:proofErr w:type="gramStart"/>
      <w:r w:rsidRPr="00865E93">
        <w:rPr>
          <w:rFonts w:cstheme="minorHAnsi"/>
        </w:rPr>
        <w:t>are connected with</w:t>
      </w:r>
      <w:proofErr w:type="gramEnd"/>
      <w:r w:rsidRPr="00865E93">
        <w:rPr>
          <w:rFonts w:cstheme="minorHAnsi"/>
        </w:rPr>
        <w:t xml:space="preserve"> low-latency links.</w:t>
      </w:r>
    </w:p>
    <w:p w14:paraId="1A3EEA95" w14:textId="77777777" w:rsidR="002C067F" w:rsidRPr="00865E93" w:rsidRDefault="0098235E" w:rsidP="002C067F">
      <w:pPr>
        <w:rPr>
          <w:rFonts w:cstheme="minorHAnsi"/>
        </w:rPr>
      </w:pPr>
      <w:r w:rsidRPr="00865E93">
        <w:rPr>
          <w:rFonts w:cstheme="minorHAnsi"/>
        </w:rPr>
        <w:t>- Edge Locations are maintained by AWS through a worldwide network of data centers for distribution of content to reduce latency.</w:t>
      </w:r>
    </w:p>
    <w:p w14:paraId="1C54DB15" w14:textId="77777777" w:rsidR="002C067F" w:rsidRPr="00865E93" w:rsidRDefault="002C067F" w:rsidP="002C067F">
      <w:pPr>
        <w:rPr>
          <w:rFonts w:cstheme="minorHAnsi"/>
          <w:b/>
          <w:bCs/>
        </w:rPr>
      </w:pPr>
    </w:p>
    <w:p w14:paraId="735BB416" w14:textId="310B5F54" w:rsidR="002C067F" w:rsidRPr="002C067F" w:rsidRDefault="002C067F" w:rsidP="002C067F">
      <w:pPr>
        <w:rPr>
          <w:rFonts w:cstheme="minorHAnsi"/>
          <w:b/>
          <w:bCs/>
        </w:rPr>
      </w:pPr>
      <w:r w:rsidRPr="002C067F">
        <w:rPr>
          <w:rFonts w:cstheme="minorHAnsi"/>
          <w:b/>
          <w:bCs/>
        </w:rPr>
        <w:t>AWS Wavelength</w:t>
      </w:r>
    </w:p>
    <w:p w14:paraId="20189E24" w14:textId="77777777" w:rsidR="002C067F" w:rsidRPr="002C067F" w:rsidRDefault="002C067F" w:rsidP="002C067F">
      <w:pPr>
        <w:numPr>
          <w:ilvl w:val="0"/>
          <w:numId w:val="1"/>
        </w:numPr>
        <w:shd w:val="clear" w:color="auto" w:fill="FFFFFF"/>
        <w:spacing w:after="0" w:line="240" w:lineRule="auto"/>
        <w:ind w:left="405"/>
        <w:textAlignment w:val="baseline"/>
        <w:rPr>
          <w:rFonts w:cstheme="minorHAnsi"/>
        </w:rPr>
      </w:pPr>
      <w:r w:rsidRPr="002C067F">
        <w:rPr>
          <w:rFonts w:cstheme="minorHAnsi"/>
        </w:rPr>
        <w:t>AWS infrastructure deployments embed AWS compute and storage services within the telecommunications providers’ datacenters and help seamlessly access the breadth of AWS services in the region.</w:t>
      </w:r>
    </w:p>
    <w:p w14:paraId="4FFB3AEC" w14:textId="77777777" w:rsidR="002C067F" w:rsidRPr="00865E93" w:rsidRDefault="002C067F" w:rsidP="002C067F">
      <w:pPr>
        <w:numPr>
          <w:ilvl w:val="0"/>
          <w:numId w:val="1"/>
        </w:numPr>
        <w:shd w:val="clear" w:color="auto" w:fill="FFFFFF"/>
        <w:spacing w:after="0" w:line="240" w:lineRule="auto"/>
        <w:ind w:left="405"/>
        <w:textAlignment w:val="baseline"/>
        <w:rPr>
          <w:rFonts w:cstheme="minorHAnsi"/>
        </w:rPr>
      </w:pPr>
      <w:r w:rsidRPr="002C067F">
        <w:rPr>
          <w:rFonts w:cstheme="minorHAnsi"/>
        </w:rPr>
        <w:t>AWS Wavelength brings services to the edge of the 5G network, without leaving the mobile provider’s network reducing the extra network hops, minimizing the latency to connect to an application from a mobile device</w:t>
      </w:r>
    </w:p>
    <w:p w14:paraId="30115C02" w14:textId="77777777" w:rsidR="002C067F" w:rsidRPr="00865E93" w:rsidRDefault="002C067F" w:rsidP="002C067F">
      <w:pPr>
        <w:shd w:val="clear" w:color="auto" w:fill="FFFFFF"/>
        <w:spacing w:after="0" w:line="240" w:lineRule="auto"/>
        <w:ind w:left="405"/>
        <w:textAlignment w:val="baseline"/>
        <w:rPr>
          <w:rFonts w:cstheme="minorHAnsi"/>
        </w:rPr>
      </w:pPr>
    </w:p>
    <w:p w14:paraId="42C204DE" w14:textId="74104AC5" w:rsidR="002C067F" w:rsidRPr="002C067F" w:rsidRDefault="002C067F" w:rsidP="002C067F">
      <w:pPr>
        <w:shd w:val="clear" w:color="auto" w:fill="FFFFFF"/>
        <w:spacing w:after="0" w:line="240" w:lineRule="auto"/>
        <w:ind w:left="45"/>
        <w:textAlignment w:val="baseline"/>
        <w:rPr>
          <w:rFonts w:cstheme="minorHAnsi"/>
        </w:rPr>
      </w:pPr>
      <w:r w:rsidRPr="002C067F">
        <w:rPr>
          <w:rFonts w:cstheme="minorHAnsi"/>
          <w:b/>
          <w:bCs/>
        </w:rPr>
        <w:t>AWS Outposts</w:t>
      </w:r>
    </w:p>
    <w:p w14:paraId="28418EF8" w14:textId="77777777" w:rsidR="002C067F" w:rsidRPr="002C067F" w:rsidRDefault="002C067F" w:rsidP="002C067F">
      <w:pPr>
        <w:numPr>
          <w:ilvl w:val="0"/>
          <w:numId w:val="2"/>
        </w:numPr>
        <w:shd w:val="clear" w:color="auto" w:fill="FFFFFF"/>
        <w:spacing w:after="0" w:line="240" w:lineRule="auto"/>
        <w:ind w:left="405"/>
        <w:textAlignment w:val="baseline"/>
        <w:rPr>
          <w:rFonts w:cstheme="minorHAnsi"/>
        </w:rPr>
      </w:pPr>
      <w:r w:rsidRPr="002C067F">
        <w:rPr>
          <w:rFonts w:cstheme="minorHAnsi"/>
        </w:rPr>
        <w:t>AWS Outposts bring native AWS services, infrastructure, and operating models to virtually any data center, co-location space, or on-premises facility.</w:t>
      </w:r>
    </w:p>
    <w:p w14:paraId="7616889F" w14:textId="77777777" w:rsidR="002C067F" w:rsidRPr="002C067F" w:rsidRDefault="002C067F" w:rsidP="002C067F">
      <w:pPr>
        <w:numPr>
          <w:ilvl w:val="0"/>
          <w:numId w:val="2"/>
        </w:numPr>
        <w:shd w:val="clear" w:color="auto" w:fill="FFFFFF"/>
        <w:spacing w:after="0" w:line="240" w:lineRule="auto"/>
        <w:ind w:left="405"/>
        <w:textAlignment w:val="baseline"/>
        <w:rPr>
          <w:rFonts w:cstheme="minorHAnsi"/>
        </w:rPr>
      </w:pPr>
      <w:r w:rsidRPr="002C067F">
        <w:rPr>
          <w:rFonts w:cstheme="minorHAnsi"/>
        </w:rPr>
        <w:t>AWS Outposts is designed for connected environments and can be used to support workloads that need to remain on-premises due to low latency, compliance or local data processing needs.</w:t>
      </w:r>
    </w:p>
    <w:p w14:paraId="2CEAE54F" w14:textId="250376B2" w:rsidR="002C067F" w:rsidRPr="00865E93" w:rsidRDefault="002C067F" w:rsidP="002C067F">
      <w:pPr>
        <w:shd w:val="clear" w:color="auto" w:fill="FFFFFF"/>
        <w:spacing w:after="0" w:line="240" w:lineRule="auto"/>
        <w:textAlignment w:val="baseline"/>
        <w:rPr>
          <w:rFonts w:cstheme="minorHAnsi"/>
        </w:rPr>
      </w:pPr>
    </w:p>
    <w:p w14:paraId="3D704408" w14:textId="77777777" w:rsidR="001E063B" w:rsidRPr="001E063B" w:rsidRDefault="001E063B" w:rsidP="001E063B">
      <w:pPr>
        <w:shd w:val="clear" w:color="auto" w:fill="FFFFFF"/>
        <w:spacing w:before="405" w:after="405" w:line="240" w:lineRule="auto"/>
        <w:textAlignment w:val="baseline"/>
        <w:outlineLvl w:val="1"/>
        <w:rPr>
          <w:rFonts w:cstheme="minorHAnsi"/>
          <w:b/>
          <w:bCs/>
        </w:rPr>
      </w:pPr>
      <w:r w:rsidRPr="001E063B">
        <w:rPr>
          <w:rFonts w:cstheme="minorHAnsi"/>
          <w:b/>
          <w:bCs/>
        </w:rPr>
        <w:t>AWS Organizations</w:t>
      </w:r>
    </w:p>
    <w:p w14:paraId="16EEB3B6" w14:textId="77777777" w:rsidR="001E063B" w:rsidRPr="001E063B" w:rsidRDefault="001E063B" w:rsidP="001E063B">
      <w:pPr>
        <w:numPr>
          <w:ilvl w:val="0"/>
          <w:numId w:val="3"/>
        </w:numPr>
        <w:shd w:val="clear" w:color="auto" w:fill="FFFFFF"/>
        <w:spacing w:after="0" w:line="240" w:lineRule="auto"/>
        <w:ind w:left="405"/>
        <w:textAlignment w:val="baseline"/>
        <w:rPr>
          <w:rFonts w:cstheme="minorHAnsi"/>
        </w:rPr>
      </w:pPr>
      <w:r w:rsidRPr="001E063B">
        <w:rPr>
          <w:rFonts w:cstheme="minorHAnsi"/>
        </w:rPr>
        <w:t>AWS Organizations offers policy-based management for multiple AWS accounts</w:t>
      </w:r>
    </w:p>
    <w:p w14:paraId="5E71078F" w14:textId="77777777" w:rsidR="001E063B" w:rsidRPr="001E063B" w:rsidRDefault="001E063B" w:rsidP="001E063B">
      <w:pPr>
        <w:numPr>
          <w:ilvl w:val="0"/>
          <w:numId w:val="3"/>
        </w:numPr>
        <w:shd w:val="clear" w:color="auto" w:fill="FFFFFF"/>
        <w:spacing w:after="0" w:line="240" w:lineRule="auto"/>
        <w:ind w:left="405"/>
        <w:textAlignment w:val="baseline"/>
        <w:rPr>
          <w:rFonts w:cstheme="minorHAnsi"/>
        </w:rPr>
      </w:pPr>
      <w:r w:rsidRPr="001E063B">
        <w:rPr>
          <w:rFonts w:cstheme="minorHAnsi"/>
        </w:rPr>
        <w:t>Organizations allows creation of groups of accounts and then apply policies to those groups</w:t>
      </w:r>
    </w:p>
    <w:p w14:paraId="313BECDD" w14:textId="77777777" w:rsidR="001E063B" w:rsidRPr="001E063B" w:rsidRDefault="001E063B" w:rsidP="001E063B">
      <w:pPr>
        <w:numPr>
          <w:ilvl w:val="0"/>
          <w:numId w:val="3"/>
        </w:numPr>
        <w:shd w:val="clear" w:color="auto" w:fill="FFFFFF"/>
        <w:spacing w:after="0" w:line="240" w:lineRule="auto"/>
        <w:ind w:left="405"/>
        <w:textAlignment w:val="baseline"/>
        <w:rPr>
          <w:rFonts w:cstheme="minorHAnsi"/>
        </w:rPr>
      </w:pPr>
      <w:r w:rsidRPr="001E063B">
        <w:rPr>
          <w:rFonts w:cstheme="minorHAnsi"/>
        </w:rPr>
        <w:t>Organizations enables you to centrally manage policies across multiple accounts, without requiring custom scripts and manual processes.</w:t>
      </w:r>
    </w:p>
    <w:p w14:paraId="62FAB40C" w14:textId="77777777" w:rsidR="001E063B" w:rsidRPr="001E063B" w:rsidRDefault="001E063B" w:rsidP="001E063B">
      <w:pPr>
        <w:numPr>
          <w:ilvl w:val="0"/>
          <w:numId w:val="3"/>
        </w:numPr>
        <w:shd w:val="clear" w:color="auto" w:fill="FFFFFF"/>
        <w:spacing w:after="0" w:line="240" w:lineRule="auto"/>
        <w:ind w:left="405"/>
        <w:textAlignment w:val="baseline"/>
        <w:rPr>
          <w:rFonts w:cstheme="minorHAnsi"/>
        </w:rPr>
      </w:pPr>
      <w:r w:rsidRPr="001E063B">
        <w:rPr>
          <w:rFonts w:cstheme="minorHAnsi"/>
        </w:rPr>
        <w:t>Organizations helps simplify the billing for multiple accounts by enabling the setup of a single payment method for all the accounts in the organization through consolidated billing</w:t>
      </w:r>
    </w:p>
    <w:p w14:paraId="46DA216D" w14:textId="77777777" w:rsidR="001E063B" w:rsidRPr="001E063B" w:rsidRDefault="001E063B" w:rsidP="001E063B">
      <w:pPr>
        <w:shd w:val="clear" w:color="auto" w:fill="FFFFFF"/>
        <w:spacing w:before="405" w:after="405" w:line="240" w:lineRule="auto"/>
        <w:textAlignment w:val="baseline"/>
        <w:outlineLvl w:val="1"/>
        <w:rPr>
          <w:rFonts w:cstheme="minorHAnsi"/>
          <w:b/>
          <w:bCs/>
        </w:rPr>
      </w:pPr>
      <w:r w:rsidRPr="001E063B">
        <w:rPr>
          <w:rFonts w:cstheme="minorHAnsi"/>
          <w:b/>
          <w:bCs/>
        </w:rPr>
        <w:t>Consolidate Billing</w:t>
      </w:r>
    </w:p>
    <w:p w14:paraId="3941301C"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Paying account with multiple linked accounts</w:t>
      </w:r>
    </w:p>
    <w:p w14:paraId="14DF7006"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Paying account is independent and should be only used for billing purpose</w:t>
      </w:r>
    </w:p>
    <w:p w14:paraId="5AD96574"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lastRenderedPageBreak/>
        <w:t>Paying account cannot access resources of other accounts unless given exclusively access through Cross Account roles</w:t>
      </w:r>
    </w:p>
    <w:p w14:paraId="6115F3B9"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All linked accounts are independent and soft limit of 20</w:t>
      </w:r>
    </w:p>
    <w:p w14:paraId="2233DF38"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One bill per AWS account</w:t>
      </w:r>
    </w:p>
    <w:p w14:paraId="3B07271C"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provides Volume pricing discount for usage across the accounts</w:t>
      </w:r>
    </w:p>
    <w:p w14:paraId="1C7426C1"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allows unused Reserved Instances to be applied across the group</w:t>
      </w:r>
    </w:p>
    <w:p w14:paraId="2EFF7BD4" w14:textId="77777777" w:rsidR="001E063B" w:rsidRPr="001E063B" w:rsidRDefault="001E063B" w:rsidP="001E063B">
      <w:pPr>
        <w:numPr>
          <w:ilvl w:val="0"/>
          <w:numId w:val="4"/>
        </w:numPr>
        <w:shd w:val="clear" w:color="auto" w:fill="FFFFFF"/>
        <w:spacing w:after="0" w:line="240" w:lineRule="auto"/>
        <w:ind w:left="405"/>
        <w:textAlignment w:val="baseline"/>
        <w:rPr>
          <w:rFonts w:cstheme="minorHAnsi"/>
        </w:rPr>
      </w:pPr>
      <w:r w:rsidRPr="001E063B">
        <w:rPr>
          <w:rFonts w:cstheme="minorHAnsi"/>
        </w:rPr>
        <w:t>Free tier is not applicable across the accounts</w:t>
      </w:r>
    </w:p>
    <w:p w14:paraId="1A3E32F5" w14:textId="77777777" w:rsidR="001E063B" w:rsidRPr="001E063B" w:rsidRDefault="001E063B" w:rsidP="001E063B">
      <w:pPr>
        <w:shd w:val="clear" w:color="auto" w:fill="FFFFFF"/>
        <w:spacing w:before="405" w:after="405" w:line="240" w:lineRule="auto"/>
        <w:textAlignment w:val="baseline"/>
        <w:outlineLvl w:val="1"/>
        <w:rPr>
          <w:rFonts w:cstheme="minorHAnsi"/>
          <w:b/>
          <w:bCs/>
        </w:rPr>
      </w:pPr>
      <w:r w:rsidRPr="001E063B">
        <w:rPr>
          <w:rFonts w:cstheme="minorHAnsi"/>
          <w:b/>
          <w:bCs/>
        </w:rPr>
        <w:t>Tags &amp; Resource Groups</w:t>
      </w:r>
    </w:p>
    <w:p w14:paraId="5F35AAA8" w14:textId="77777777" w:rsidR="001E063B" w:rsidRPr="001E063B" w:rsidRDefault="001E063B" w:rsidP="001E063B">
      <w:pPr>
        <w:numPr>
          <w:ilvl w:val="0"/>
          <w:numId w:val="5"/>
        </w:numPr>
        <w:shd w:val="clear" w:color="auto" w:fill="FFFFFF"/>
        <w:spacing w:after="0" w:line="240" w:lineRule="auto"/>
        <w:ind w:left="405"/>
        <w:textAlignment w:val="baseline"/>
        <w:rPr>
          <w:rFonts w:cstheme="minorHAnsi"/>
        </w:rPr>
      </w:pPr>
      <w:r w:rsidRPr="001E063B">
        <w:rPr>
          <w:rFonts w:cstheme="minorHAnsi"/>
        </w:rPr>
        <w:t>are metadata, specified as key/value pairs with the AWS resources</w:t>
      </w:r>
    </w:p>
    <w:p w14:paraId="28E0DE14" w14:textId="77777777" w:rsidR="001E063B" w:rsidRPr="001E063B" w:rsidRDefault="001E063B" w:rsidP="001E063B">
      <w:pPr>
        <w:numPr>
          <w:ilvl w:val="0"/>
          <w:numId w:val="5"/>
        </w:numPr>
        <w:shd w:val="clear" w:color="auto" w:fill="FFFFFF"/>
        <w:spacing w:after="0" w:line="240" w:lineRule="auto"/>
        <w:ind w:left="405"/>
        <w:textAlignment w:val="baseline"/>
        <w:rPr>
          <w:rFonts w:cstheme="minorHAnsi"/>
        </w:rPr>
      </w:pPr>
      <w:r w:rsidRPr="001E063B">
        <w:rPr>
          <w:rFonts w:cstheme="minorHAnsi"/>
        </w:rPr>
        <w:t>are for labelling purposes and helps managing, organizing resources</w:t>
      </w:r>
    </w:p>
    <w:p w14:paraId="55B46015" w14:textId="77777777" w:rsidR="001E063B" w:rsidRPr="001E063B" w:rsidRDefault="001E063B" w:rsidP="001E063B">
      <w:pPr>
        <w:numPr>
          <w:ilvl w:val="0"/>
          <w:numId w:val="5"/>
        </w:numPr>
        <w:shd w:val="clear" w:color="auto" w:fill="FFFFFF"/>
        <w:spacing w:after="0" w:line="240" w:lineRule="auto"/>
        <w:ind w:left="405"/>
        <w:textAlignment w:val="baseline"/>
        <w:rPr>
          <w:rFonts w:cstheme="minorHAnsi"/>
        </w:rPr>
      </w:pPr>
      <w:r w:rsidRPr="001E063B">
        <w:rPr>
          <w:rFonts w:cstheme="minorHAnsi"/>
        </w:rPr>
        <w:t xml:space="preserve">can be inherited when created resources created from Auto Scaling, Cloud Formation, Elastic Beanstalk </w:t>
      </w:r>
      <w:proofErr w:type="spellStart"/>
      <w:r w:rsidRPr="001E063B">
        <w:rPr>
          <w:rFonts w:cstheme="minorHAnsi"/>
        </w:rPr>
        <w:t>etc</w:t>
      </w:r>
      <w:proofErr w:type="spellEnd"/>
    </w:p>
    <w:p w14:paraId="03D6F606" w14:textId="77777777" w:rsidR="001E063B" w:rsidRPr="001E063B" w:rsidRDefault="001E063B" w:rsidP="001E063B">
      <w:pPr>
        <w:numPr>
          <w:ilvl w:val="0"/>
          <w:numId w:val="5"/>
        </w:numPr>
        <w:shd w:val="clear" w:color="auto" w:fill="FFFFFF"/>
        <w:spacing w:after="0" w:line="240" w:lineRule="auto"/>
        <w:ind w:left="405"/>
        <w:textAlignment w:val="baseline"/>
        <w:rPr>
          <w:rFonts w:cstheme="minorHAnsi"/>
        </w:rPr>
      </w:pPr>
      <w:r w:rsidRPr="001E063B">
        <w:rPr>
          <w:rFonts w:cstheme="minorHAnsi"/>
        </w:rPr>
        <w:t>can be used for</w:t>
      </w:r>
    </w:p>
    <w:p w14:paraId="68A90956" w14:textId="77777777" w:rsidR="001E063B" w:rsidRPr="001E063B" w:rsidRDefault="001E063B" w:rsidP="001E063B">
      <w:pPr>
        <w:numPr>
          <w:ilvl w:val="1"/>
          <w:numId w:val="5"/>
        </w:numPr>
        <w:shd w:val="clear" w:color="auto" w:fill="FFFFFF"/>
        <w:spacing w:after="0" w:line="240" w:lineRule="auto"/>
        <w:ind w:left="810"/>
        <w:textAlignment w:val="baseline"/>
        <w:rPr>
          <w:rFonts w:cstheme="minorHAnsi"/>
        </w:rPr>
      </w:pPr>
      <w:r w:rsidRPr="001E063B">
        <w:rPr>
          <w:rFonts w:cstheme="minorHAnsi"/>
        </w:rPr>
        <w:t>Cost allocation to categorize and track the AWS costs</w:t>
      </w:r>
    </w:p>
    <w:p w14:paraId="37D81B2F" w14:textId="77777777" w:rsidR="001E063B" w:rsidRPr="001E063B" w:rsidRDefault="001E063B" w:rsidP="001E063B">
      <w:pPr>
        <w:numPr>
          <w:ilvl w:val="1"/>
          <w:numId w:val="5"/>
        </w:numPr>
        <w:shd w:val="clear" w:color="auto" w:fill="FFFFFF"/>
        <w:spacing w:after="0" w:line="240" w:lineRule="auto"/>
        <w:ind w:left="810"/>
        <w:textAlignment w:val="baseline"/>
        <w:rPr>
          <w:rFonts w:cstheme="minorHAnsi"/>
        </w:rPr>
      </w:pPr>
      <w:r w:rsidRPr="001E063B">
        <w:rPr>
          <w:rFonts w:cstheme="minorHAnsi"/>
        </w:rPr>
        <w:t>Conditional Access Control policy to define permission to allow or deny access on resources based on tags</w:t>
      </w:r>
    </w:p>
    <w:p w14:paraId="7897A5F9" w14:textId="2018190F" w:rsidR="001E063B" w:rsidRPr="00865E93" w:rsidRDefault="001E063B" w:rsidP="001E063B">
      <w:pPr>
        <w:numPr>
          <w:ilvl w:val="0"/>
          <w:numId w:val="5"/>
        </w:numPr>
        <w:shd w:val="clear" w:color="auto" w:fill="FFFFFF"/>
        <w:spacing w:after="0" w:line="240" w:lineRule="auto"/>
        <w:ind w:left="405"/>
        <w:textAlignment w:val="baseline"/>
        <w:rPr>
          <w:rFonts w:cstheme="minorHAnsi"/>
        </w:rPr>
      </w:pPr>
      <w:r w:rsidRPr="001E063B">
        <w:rPr>
          <w:rFonts w:cstheme="minorHAnsi"/>
        </w:rPr>
        <w:t>Resource Group is a collection of resources that share one or more tags</w:t>
      </w:r>
    </w:p>
    <w:p w14:paraId="5786181C" w14:textId="4E57C4D6" w:rsidR="001E063B" w:rsidRPr="00865E93" w:rsidRDefault="001E063B" w:rsidP="001E063B">
      <w:pPr>
        <w:shd w:val="clear" w:color="auto" w:fill="FFFFFF"/>
        <w:spacing w:after="0" w:line="240" w:lineRule="auto"/>
        <w:textAlignment w:val="baseline"/>
        <w:rPr>
          <w:rFonts w:cstheme="minorHAnsi"/>
        </w:rPr>
      </w:pPr>
    </w:p>
    <w:p w14:paraId="29458247" w14:textId="77777777" w:rsidR="001E063B" w:rsidRPr="001E063B" w:rsidRDefault="001E063B" w:rsidP="001E063B">
      <w:pPr>
        <w:shd w:val="clear" w:color="auto" w:fill="FFFFFF"/>
        <w:spacing w:before="405" w:after="405" w:line="240" w:lineRule="auto"/>
        <w:textAlignment w:val="baseline"/>
        <w:outlineLvl w:val="1"/>
        <w:rPr>
          <w:rFonts w:cstheme="minorHAnsi"/>
          <w:b/>
          <w:bCs/>
        </w:rPr>
      </w:pPr>
      <w:r w:rsidRPr="001E063B">
        <w:rPr>
          <w:rFonts w:cstheme="minorHAnsi"/>
          <w:b/>
          <w:bCs/>
        </w:rPr>
        <w:t>AWS Services Region, AZ, Subnet VPC limitations</w:t>
      </w:r>
    </w:p>
    <w:p w14:paraId="6AA396F6"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Services like IAM (user, role, group, SSL certificate), Route 53, STS are Global and available across regions</w:t>
      </w:r>
    </w:p>
    <w:p w14:paraId="20E34BE9"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All other AWS services are limited to Region or within Region and do not exclusively copy data across regions unless configured</w:t>
      </w:r>
    </w:p>
    <w:p w14:paraId="4AE3FCBD"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 xml:space="preserve">AMI are limited to region and need to be copied over to </w:t>
      </w:r>
      <w:proofErr w:type="gramStart"/>
      <w:r w:rsidRPr="001E063B">
        <w:rPr>
          <w:rFonts w:cstheme="minorHAnsi"/>
        </w:rPr>
        <w:t>other</w:t>
      </w:r>
      <w:proofErr w:type="gramEnd"/>
      <w:r w:rsidRPr="001E063B">
        <w:rPr>
          <w:rFonts w:cstheme="minorHAnsi"/>
        </w:rPr>
        <w:t xml:space="preserve"> region</w:t>
      </w:r>
    </w:p>
    <w:p w14:paraId="2763C95C"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EBS volumes are limited to the Availability Zone, and can be migrated by creating snapshots and copying them to another region</w:t>
      </w:r>
    </w:p>
    <w:p w14:paraId="3A309B13"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Reserved instances </w:t>
      </w:r>
      <w:del w:id="0" w:author="Unknown">
        <w:r w:rsidRPr="001E063B">
          <w:rPr>
            <w:rFonts w:cstheme="minorHAnsi"/>
          </w:rPr>
          <w:delText>are limited to Availability Zone and</w:delText>
        </w:r>
      </w:del>
      <w:r w:rsidRPr="001E063B">
        <w:rPr>
          <w:rFonts w:cstheme="minorHAnsi"/>
        </w:rPr>
        <w:t> (can be migrated to other Availability Zone now) cannot be migrated to another region</w:t>
      </w:r>
    </w:p>
    <w:p w14:paraId="75B9FAC5"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RDS instances are limited to the region and can be recreated in a different region by either using snapshots or promoting a Read Replica</w:t>
      </w:r>
    </w:p>
    <w:p w14:paraId="7AD653B8"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del w:id="1" w:author="Unknown">
        <w:r w:rsidRPr="001E063B">
          <w:rPr>
            <w:rFonts w:cstheme="minorHAnsi"/>
          </w:rPr>
          <w:delText>Placement groups are limited to the Availability Zone</w:delText>
        </w:r>
      </w:del>
    </w:p>
    <w:p w14:paraId="0B56B94D" w14:textId="77777777" w:rsidR="001E063B" w:rsidRPr="001E063B" w:rsidRDefault="001E063B" w:rsidP="001E063B">
      <w:pPr>
        <w:numPr>
          <w:ilvl w:val="1"/>
          <w:numId w:val="6"/>
        </w:numPr>
        <w:shd w:val="clear" w:color="auto" w:fill="FFFFFF"/>
        <w:spacing w:after="0" w:line="240" w:lineRule="auto"/>
        <w:ind w:left="810"/>
        <w:textAlignment w:val="baseline"/>
        <w:rPr>
          <w:rFonts w:cstheme="minorHAnsi"/>
        </w:rPr>
      </w:pPr>
      <w:r w:rsidRPr="001E063B">
        <w:rPr>
          <w:rFonts w:cstheme="minorHAnsi"/>
        </w:rPr>
        <w:t>Cluster Placement groups are limited to single Availability Zones</w:t>
      </w:r>
    </w:p>
    <w:p w14:paraId="190F7167" w14:textId="77777777" w:rsidR="001E063B" w:rsidRPr="001E063B" w:rsidRDefault="001E063B" w:rsidP="001E063B">
      <w:pPr>
        <w:numPr>
          <w:ilvl w:val="1"/>
          <w:numId w:val="6"/>
        </w:numPr>
        <w:shd w:val="clear" w:color="auto" w:fill="FFFFFF"/>
        <w:spacing w:after="0" w:line="240" w:lineRule="auto"/>
        <w:ind w:left="810"/>
        <w:textAlignment w:val="baseline"/>
        <w:rPr>
          <w:rFonts w:cstheme="minorHAnsi"/>
        </w:rPr>
      </w:pPr>
      <w:r w:rsidRPr="001E063B">
        <w:rPr>
          <w:rFonts w:cstheme="minorHAnsi"/>
        </w:rPr>
        <w:t>Spread Placement groups can span across multiple Availability Zones</w:t>
      </w:r>
    </w:p>
    <w:p w14:paraId="007E3944"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S3 data is replicated within the region and can be move to another region using cross region replication</w:t>
      </w:r>
    </w:p>
    <w:p w14:paraId="056785B4"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DynamoDB maintains data within the region can be replicated to another region using DynamoDB cross region replication (using DynamoDB streams) or Data Pipeline using EMR (old method)</w:t>
      </w:r>
    </w:p>
    <w:p w14:paraId="6F80ED02" w14:textId="77777777" w:rsidR="001E063B" w:rsidRPr="001E063B" w:rsidRDefault="001E063B" w:rsidP="001E063B">
      <w:pPr>
        <w:numPr>
          <w:ilvl w:val="0"/>
          <w:numId w:val="6"/>
        </w:numPr>
        <w:shd w:val="clear" w:color="auto" w:fill="FFFFFF"/>
        <w:spacing w:after="0" w:line="240" w:lineRule="auto"/>
        <w:ind w:left="405"/>
        <w:textAlignment w:val="baseline"/>
        <w:rPr>
          <w:rFonts w:cstheme="minorHAnsi"/>
        </w:rPr>
      </w:pPr>
      <w:r w:rsidRPr="001E063B">
        <w:rPr>
          <w:rFonts w:cstheme="minorHAnsi"/>
        </w:rPr>
        <w:t>Redshift Cluster span within an Availability Zone only, and can be created in other AZ using snapshots</w:t>
      </w:r>
    </w:p>
    <w:p w14:paraId="18271758" w14:textId="77777777" w:rsidR="001E063B" w:rsidRPr="001E063B" w:rsidRDefault="001E063B" w:rsidP="001E063B">
      <w:pPr>
        <w:shd w:val="clear" w:color="auto" w:fill="FFFFFF"/>
        <w:spacing w:after="0" w:line="240" w:lineRule="auto"/>
        <w:textAlignment w:val="baseline"/>
        <w:rPr>
          <w:rFonts w:cstheme="minorHAnsi"/>
        </w:rPr>
      </w:pPr>
    </w:p>
    <w:p w14:paraId="10ED4676" w14:textId="77777777" w:rsidR="002C067F" w:rsidRPr="002C067F" w:rsidRDefault="002C067F" w:rsidP="002C067F">
      <w:pPr>
        <w:shd w:val="clear" w:color="auto" w:fill="FFFFFF"/>
        <w:spacing w:after="0" w:line="240" w:lineRule="auto"/>
        <w:textAlignment w:val="baseline"/>
        <w:rPr>
          <w:rFonts w:cstheme="minorHAnsi"/>
        </w:rPr>
      </w:pPr>
    </w:p>
    <w:p w14:paraId="13BBBB21" w14:textId="77777777" w:rsidR="0098235E" w:rsidRPr="00865E93" w:rsidRDefault="0098235E">
      <w:pPr>
        <w:rPr>
          <w:rFonts w:cstheme="minorHAnsi"/>
        </w:rPr>
      </w:pPr>
    </w:p>
    <w:p w14:paraId="4E2E88F1" w14:textId="77777777" w:rsidR="001E063B" w:rsidRPr="001E063B" w:rsidRDefault="001E063B" w:rsidP="001E063B">
      <w:pPr>
        <w:shd w:val="clear" w:color="auto" w:fill="FFFFFF"/>
        <w:spacing w:before="405" w:after="405" w:line="240" w:lineRule="auto"/>
        <w:textAlignment w:val="baseline"/>
        <w:outlineLvl w:val="1"/>
        <w:rPr>
          <w:rFonts w:eastAsia="Times New Roman" w:cstheme="minorHAnsi"/>
          <w:b/>
          <w:bCs/>
          <w:color w:val="666666"/>
        </w:rPr>
      </w:pPr>
      <w:r w:rsidRPr="001E063B">
        <w:rPr>
          <w:rFonts w:eastAsia="Times New Roman" w:cstheme="minorHAnsi"/>
          <w:b/>
          <w:bCs/>
          <w:color w:val="666666"/>
        </w:rPr>
        <w:lastRenderedPageBreak/>
        <w:t>Disaster Recovery Whitepaper</w:t>
      </w:r>
    </w:p>
    <w:p w14:paraId="6A486322" w14:textId="77777777" w:rsidR="001E063B" w:rsidRPr="001E063B" w:rsidRDefault="001E063B" w:rsidP="001E063B">
      <w:pPr>
        <w:numPr>
          <w:ilvl w:val="0"/>
          <w:numId w:val="7"/>
        </w:numPr>
        <w:shd w:val="clear" w:color="auto" w:fill="FFFFFF"/>
        <w:spacing w:after="0" w:line="240" w:lineRule="auto"/>
        <w:ind w:left="405"/>
        <w:textAlignment w:val="baseline"/>
        <w:rPr>
          <w:rFonts w:eastAsia="Times New Roman" w:cstheme="minorHAnsi"/>
          <w:color w:val="666666"/>
        </w:rPr>
      </w:pPr>
      <w:r w:rsidRPr="001E063B">
        <w:rPr>
          <w:rFonts w:eastAsia="Times New Roman" w:cstheme="minorHAnsi"/>
          <w:b/>
          <w:bCs/>
          <w:color w:val="666666"/>
          <w:bdr w:val="none" w:sz="0" w:space="0" w:color="auto" w:frame="1"/>
        </w:rPr>
        <w:t>RTO</w:t>
      </w:r>
      <w:r w:rsidRPr="001E063B">
        <w:rPr>
          <w:rFonts w:eastAsia="Times New Roman" w:cstheme="minorHAnsi"/>
          <w:color w:val="666666"/>
        </w:rPr>
        <w:t> is the </w:t>
      </w:r>
      <w:r w:rsidRPr="001E063B">
        <w:rPr>
          <w:rFonts w:eastAsia="Times New Roman" w:cstheme="minorHAnsi"/>
          <w:b/>
          <w:bCs/>
          <w:color w:val="666666"/>
          <w:bdr w:val="none" w:sz="0" w:space="0" w:color="auto" w:frame="1"/>
        </w:rPr>
        <w:t>time</w:t>
      </w:r>
      <w:r w:rsidRPr="001E063B">
        <w:rPr>
          <w:rFonts w:eastAsia="Times New Roman" w:cstheme="minorHAnsi"/>
          <w:color w:val="666666"/>
        </w:rPr>
        <w:t> it takes </w:t>
      </w:r>
      <w:r w:rsidRPr="001E063B">
        <w:rPr>
          <w:rFonts w:eastAsia="Times New Roman" w:cstheme="minorHAnsi"/>
          <w:b/>
          <w:bCs/>
          <w:color w:val="666666"/>
          <w:bdr w:val="none" w:sz="0" w:space="0" w:color="auto" w:frame="1"/>
        </w:rPr>
        <w:t>after a disruption</w:t>
      </w:r>
      <w:r w:rsidRPr="001E063B">
        <w:rPr>
          <w:rFonts w:eastAsia="Times New Roman" w:cstheme="minorHAnsi"/>
          <w:color w:val="666666"/>
        </w:rPr>
        <w:t> to restore a business process to its service level and </w:t>
      </w:r>
      <w:r w:rsidRPr="001E063B">
        <w:rPr>
          <w:rFonts w:eastAsia="Times New Roman" w:cstheme="minorHAnsi"/>
          <w:b/>
          <w:bCs/>
          <w:color w:val="666666"/>
          <w:bdr w:val="none" w:sz="0" w:space="0" w:color="auto" w:frame="1"/>
        </w:rPr>
        <w:t>RPO</w:t>
      </w:r>
      <w:r w:rsidRPr="001E063B">
        <w:rPr>
          <w:rFonts w:eastAsia="Times New Roman" w:cstheme="minorHAnsi"/>
          <w:color w:val="666666"/>
        </w:rPr>
        <w:t> acceptable </w:t>
      </w:r>
      <w:r w:rsidRPr="001E063B">
        <w:rPr>
          <w:rFonts w:eastAsia="Times New Roman" w:cstheme="minorHAnsi"/>
          <w:b/>
          <w:bCs/>
          <w:color w:val="666666"/>
          <w:bdr w:val="none" w:sz="0" w:space="0" w:color="auto" w:frame="1"/>
        </w:rPr>
        <w:t>amount of data loss</w:t>
      </w:r>
      <w:r w:rsidRPr="001E063B">
        <w:rPr>
          <w:rFonts w:eastAsia="Times New Roman" w:cstheme="minorHAnsi"/>
          <w:color w:val="666666"/>
        </w:rPr>
        <w:t> measured in time </w:t>
      </w:r>
      <w:r w:rsidRPr="001E063B">
        <w:rPr>
          <w:rFonts w:eastAsia="Times New Roman" w:cstheme="minorHAnsi"/>
          <w:b/>
          <w:bCs/>
          <w:color w:val="666666"/>
          <w:bdr w:val="none" w:sz="0" w:space="0" w:color="auto" w:frame="1"/>
        </w:rPr>
        <w:t>before the disaster occurs</w:t>
      </w:r>
    </w:p>
    <w:p w14:paraId="76100A88" w14:textId="77777777" w:rsidR="001E063B" w:rsidRPr="001E063B" w:rsidRDefault="001E063B" w:rsidP="001E063B">
      <w:pPr>
        <w:numPr>
          <w:ilvl w:val="0"/>
          <w:numId w:val="7"/>
        </w:numPr>
        <w:shd w:val="clear" w:color="auto" w:fill="FFFFFF"/>
        <w:spacing w:after="0" w:line="240" w:lineRule="auto"/>
        <w:ind w:left="405"/>
        <w:textAlignment w:val="baseline"/>
        <w:rPr>
          <w:rFonts w:eastAsia="Times New Roman" w:cstheme="minorHAnsi"/>
          <w:color w:val="666666"/>
        </w:rPr>
      </w:pPr>
      <w:r w:rsidRPr="001E063B">
        <w:rPr>
          <w:rFonts w:eastAsia="Times New Roman" w:cstheme="minorHAnsi"/>
          <w:color w:val="666666"/>
        </w:rPr>
        <w:t>Techniques (</w:t>
      </w:r>
      <w:r w:rsidRPr="001E063B">
        <w:rPr>
          <w:rFonts w:eastAsia="Times New Roman" w:cstheme="minorHAnsi"/>
          <w:b/>
          <w:bCs/>
          <w:color w:val="666666"/>
          <w:bdr w:val="none" w:sz="0" w:space="0" w:color="auto" w:frame="1"/>
        </w:rPr>
        <w:t>RTO &amp; RPO reduces and the Cost goes up</w:t>
      </w:r>
      <w:r w:rsidRPr="001E063B">
        <w:rPr>
          <w:rFonts w:eastAsia="Times New Roman" w:cstheme="minorHAnsi"/>
          <w:color w:val="666666"/>
        </w:rPr>
        <w:t> as we go down)</w:t>
      </w:r>
    </w:p>
    <w:p w14:paraId="6070F4EC"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b/>
          <w:bCs/>
          <w:color w:val="666666"/>
          <w:bdr w:val="none" w:sz="0" w:space="0" w:color="auto" w:frame="1"/>
        </w:rPr>
        <w:t>Backup &amp; Restore</w:t>
      </w:r>
      <w:r w:rsidRPr="001E063B">
        <w:rPr>
          <w:rFonts w:eastAsia="Times New Roman" w:cstheme="minorHAnsi"/>
          <w:color w:val="666666"/>
        </w:rPr>
        <w:t> – Data is backed up and restored, within nothing running</w:t>
      </w:r>
    </w:p>
    <w:p w14:paraId="6870E2C4"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b/>
          <w:bCs/>
          <w:color w:val="666666"/>
          <w:bdr w:val="none" w:sz="0" w:space="0" w:color="auto" w:frame="1"/>
        </w:rPr>
        <w:t>Pilot light</w:t>
      </w:r>
      <w:r w:rsidRPr="001E063B">
        <w:rPr>
          <w:rFonts w:eastAsia="Times New Roman" w:cstheme="minorHAnsi"/>
          <w:color w:val="666666"/>
        </w:rPr>
        <w:t> – Only minimal critical service like RDS is running and rest of the services can be recreated and scaled during recovery</w:t>
      </w:r>
    </w:p>
    <w:p w14:paraId="4DB85BA9"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b/>
          <w:bCs/>
          <w:color w:val="666666"/>
          <w:bdr w:val="none" w:sz="0" w:space="0" w:color="auto" w:frame="1"/>
        </w:rPr>
        <w:t>Warm Standby</w:t>
      </w:r>
      <w:r w:rsidRPr="001E063B">
        <w:rPr>
          <w:rFonts w:eastAsia="Times New Roman" w:cstheme="minorHAnsi"/>
          <w:color w:val="666666"/>
        </w:rPr>
        <w:t> – Fully functional site with minimal configuration is available and can be scaled during recovery</w:t>
      </w:r>
    </w:p>
    <w:p w14:paraId="34A12FCC"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b/>
          <w:bCs/>
          <w:color w:val="666666"/>
          <w:bdr w:val="none" w:sz="0" w:space="0" w:color="auto" w:frame="1"/>
        </w:rPr>
        <w:t>Multi-Site</w:t>
      </w:r>
      <w:r w:rsidRPr="001E063B">
        <w:rPr>
          <w:rFonts w:eastAsia="Times New Roman" w:cstheme="minorHAnsi"/>
          <w:color w:val="666666"/>
        </w:rPr>
        <w:t> – Fully functional site with identical configuration is available and processes the load</w:t>
      </w:r>
    </w:p>
    <w:p w14:paraId="7D49B5EA" w14:textId="77777777" w:rsidR="00865E93" w:rsidRDefault="00865E93" w:rsidP="00865E93">
      <w:pPr>
        <w:shd w:val="clear" w:color="auto" w:fill="FFFFFF"/>
        <w:spacing w:after="0" w:line="240" w:lineRule="auto"/>
        <w:textAlignment w:val="baseline"/>
        <w:rPr>
          <w:rFonts w:eastAsia="Times New Roman" w:cstheme="minorHAnsi"/>
          <w:b/>
          <w:bCs/>
          <w:color w:val="666666"/>
        </w:rPr>
      </w:pPr>
    </w:p>
    <w:p w14:paraId="26B370F0" w14:textId="10D95976" w:rsidR="001E063B" w:rsidRPr="001E063B" w:rsidRDefault="001E063B" w:rsidP="00865E93">
      <w:pPr>
        <w:shd w:val="clear" w:color="auto" w:fill="FFFFFF"/>
        <w:spacing w:after="0" w:line="240" w:lineRule="auto"/>
        <w:textAlignment w:val="baseline"/>
        <w:rPr>
          <w:rFonts w:eastAsia="Times New Roman" w:cstheme="minorHAnsi"/>
          <w:b/>
          <w:bCs/>
          <w:color w:val="666666"/>
        </w:rPr>
      </w:pPr>
      <w:r w:rsidRPr="001E063B">
        <w:rPr>
          <w:rFonts w:eastAsia="Times New Roman" w:cstheme="minorHAnsi"/>
          <w:b/>
          <w:bCs/>
          <w:color w:val="666666"/>
        </w:rPr>
        <w:t>Services</w:t>
      </w:r>
    </w:p>
    <w:p w14:paraId="4D007A22"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Region and AZ to launch services across multiple facilities</w:t>
      </w:r>
    </w:p>
    <w:p w14:paraId="265A471D"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EC2 instances with the ability to scale and launch across AZs</w:t>
      </w:r>
    </w:p>
    <w:p w14:paraId="7066F86D"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EBS with Snapshot to recreate volumes in different AZ or region</w:t>
      </w:r>
    </w:p>
    <w:p w14:paraId="39556615"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AMI to quickly launch preconfigured EC2 instances</w:t>
      </w:r>
    </w:p>
    <w:p w14:paraId="1C3A1078"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ELB and Auto Scaling to scale and launch instances across AZs</w:t>
      </w:r>
    </w:p>
    <w:p w14:paraId="7A968117"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VPC to create private, isolated section</w:t>
      </w:r>
    </w:p>
    <w:p w14:paraId="7AE343B7"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Elastic IP address as static IP address</w:t>
      </w:r>
    </w:p>
    <w:p w14:paraId="7BA9C720"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ENI with pre allocated Mac Address</w:t>
      </w:r>
    </w:p>
    <w:p w14:paraId="3B491C5F"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Route 53 is highly available and scalable DNS service to distribute traffic across EC2 instances and ELB in different AZs and regions</w:t>
      </w:r>
    </w:p>
    <w:p w14:paraId="7ED24B30"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Direct Connect for speed data transfer (takes time to setup and expensive then VPN)</w:t>
      </w:r>
    </w:p>
    <w:p w14:paraId="649B791B"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S3 and Glacier (with RTO of 3-5 hours) provides durable storage</w:t>
      </w:r>
    </w:p>
    <w:p w14:paraId="3B81E6A3"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RDS snapshots and Multi AZ support and Read Replicas across regions</w:t>
      </w:r>
    </w:p>
    <w:p w14:paraId="0179CF4A"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DynamoDB with cross region replication</w:t>
      </w:r>
    </w:p>
    <w:p w14:paraId="3911F5B7"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Redshift snapshots to recreate the cluster</w:t>
      </w:r>
    </w:p>
    <w:p w14:paraId="010C514A"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 xml:space="preserve">Storage Gateway to </w:t>
      </w:r>
      <w:proofErr w:type="spellStart"/>
      <w:r w:rsidRPr="001E063B">
        <w:rPr>
          <w:rFonts w:eastAsia="Times New Roman" w:cstheme="minorHAnsi"/>
          <w:color w:val="666666"/>
        </w:rPr>
        <w:t>backup</w:t>
      </w:r>
      <w:proofErr w:type="spellEnd"/>
      <w:r w:rsidRPr="001E063B">
        <w:rPr>
          <w:rFonts w:eastAsia="Times New Roman" w:cstheme="minorHAnsi"/>
          <w:color w:val="666666"/>
        </w:rPr>
        <w:t xml:space="preserve"> the data in AWS</w:t>
      </w:r>
    </w:p>
    <w:p w14:paraId="509740B9"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Import/Export to move large amount of data to AWS (if internet speed is the bottleneck)</w:t>
      </w:r>
    </w:p>
    <w:p w14:paraId="559AE5EE" w14:textId="77777777" w:rsidR="001E063B" w:rsidRPr="001E063B" w:rsidRDefault="001E063B" w:rsidP="001E063B">
      <w:pPr>
        <w:numPr>
          <w:ilvl w:val="1"/>
          <w:numId w:val="7"/>
        </w:numPr>
        <w:shd w:val="clear" w:color="auto" w:fill="FFFFFF"/>
        <w:spacing w:after="0" w:line="240" w:lineRule="auto"/>
        <w:ind w:left="810"/>
        <w:textAlignment w:val="baseline"/>
        <w:rPr>
          <w:rFonts w:eastAsia="Times New Roman" w:cstheme="minorHAnsi"/>
          <w:color w:val="666666"/>
        </w:rPr>
      </w:pPr>
      <w:r w:rsidRPr="001E063B">
        <w:rPr>
          <w:rFonts w:eastAsia="Times New Roman" w:cstheme="minorHAnsi"/>
          <w:color w:val="666666"/>
        </w:rPr>
        <w:t xml:space="preserve">CloudFormation, Elastic Beanstalk and </w:t>
      </w:r>
      <w:proofErr w:type="spellStart"/>
      <w:r w:rsidRPr="001E063B">
        <w:rPr>
          <w:rFonts w:eastAsia="Times New Roman" w:cstheme="minorHAnsi"/>
          <w:color w:val="666666"/>
        </w:rPr>
        <w:t>Opsworks</w:t>
      </w:r>
      <w:proofErr w:type="spellEnd"/>
      <w:r w:rsidRPr="001E063B">
        <w:rPr>
          <w:rFonts w:eastAsia="Times New Roman" w:cstheme="minorHAnsi"/>
          <w:color w:val="666666"/>
        </w:rPr>
        <w:t xml:space="preserve"> as orchestration tools for automation and recreate the infrastructure</w:t>
      </w:r>
    </w:p>
    <w:p w14:paraId="7C8F7253" w14:textId="61EC1E80" w:rsidR="0098235E" w:rsidRPr="00865E93" w:rsidRDefault="0098235E">
      <w:pPr>
        <w:rPr>
          <w:rFonts w:cstheme="minorHAnsi"/>
        </w:rPr>
      </w:pPr>
    </w:p>
    <w:p w14:paraId="73A3D0F7" w14:textId="77777777" w:rsidR="0049438B" w:rsidRPr="0049438B" w:rsidRDefault="0049438B" w:rsidP="0049438B">
      <w:pPr>
        <w:shd w:val="clear" w:color="auto" w:fill="FFFFFF"/>
        <w:spacing w:before="405" w:after="405" w:line="240" w:lineRule="auto"/>
        <w:textAlignment w:val="baseline"/>
        <w:outlineLvl w:val="1"/>
        <w:rPr>
          <w:rFonts w:eastAsia="Times New Roman" w:cstheme="minorHAnsi"/>
          <w:b/>
          <w:bCs/>
          <w:color w:val="666666"/>
        </w:rPr>
      </w:pPr>
      <w:r w:rsidRPr="0049438B">
        <w:rPr>
          <w:rFonts w:eastAsia="Times New Roman" w:cstheme="minorHAnsi"/>
          <w:b/>
          <w:bCs/>
          <w:color w:val="666666"/>
        </w:rPr>
        <w:t>Kinesis Data Streams</w:t>
      </w:r>
    </w:p>
    <w:p w14:paraId="6E948A44" w14:textId="77777777" w:rsidR="0049438B" w:rsidRPr="0049438B" w:rsidRDefault="0049438B" w:rsidP="0049438B">
      <w:pPr>
        <w:numPr>
          <w:ilvl w:val="0"/>
          <w:numId w:val="8"/>
        </w:numPr>
        <w:shd w:val="clear" w:color="auto" w:fill="FFFFFF"/>
        <w:spacing w:after="0" w:line="240" w:lineRule="auto"/>
        <w:ind w:left="405"/>
        <w:textAlignment w:val="baseline"/>
        <w:rPr>
          <w:rFonts w:eastAsia="Times New Roman" w:cstheme="minorHAnsi"/>
          <w:color w:val="666666"/>
        </w:rPr>
      </w:pPr>
      <w:r w:rsidRPr="0049438B">
        <w:rPr>
          <w:rFonts w:eastAsia="Times New Roman" w:cstheme="minorHAnsi"/>
          <w:color w:val="666666"/>
        </w:rPr>
        <w:t>enables real-time processing of streaming data at massive scale</w:t>
      </w:r>
    </w:p>
    <w:p w14:paraId="53893A54" w14:textId="77777777" w:rsidR="0049438B" w:rsidRPr="0049438B" w:rsidRDefault="0049438B" w:rsidP="0049438B">
      <w:pPr>
        <w:numPr>
          <w:ilvl w:val="0"/>
          <w:numId w:val="8"/>
        </w:numPr>
        <w:shd w:val="clear" w:color="auto" w:fill="FFFFFF"/>
        <w:spacing w:after="0" w:line="240" w:lineRule="auto"/>
        <w:ind w:left="405"/>
        <w:textAlignment w:val="baseline"/>
        <w:rPr>
          <w:rFonts w:eastAsia="Times New Roman" w:cstheme="minorHAnsi"/>
          <w:color w:val="666666"/>
        </w:rPr>
      </w:pPr>
      <w:r w:rsidRPr="0049438B">
        <w:rPr>
          <w:rFonts w:eastAsia="Times New Roman" w:cstheme="minorHAnsi"/>
          <w:color w:val="666666"/>
        </w:rPr>
        <w:t>provides ordering of records, as well as the ability to read and/or replay records in the same order to multiple Kinesis applications</w:t>
      </w:r>
    </w:p>
    <w:p w14:paraId="528F8A72" w14:textId="77777777" w:rsidR="0049438B" w:rsidRPr="0049438B" w:rsidRDefault="0049438B" w:rsidP="0049438B">
      <w:pPr>
        <w:numPr>
          <w:ilvl w:val="0"/>
          <w:numId w:val="8"/>
        </w:numPr>
        <w:shd w:val="clear" w:color="auto" w:fill="FFFFFF"/>
        <w:spacing w:after="0" w:line="240" w:lineRule="auto"/>
        <w:ind w:left="405"/>
        <w:textAlignment w:val="baseline"/>
        <w:rPr>
          <w:rFonts w:eastAsia="Times New Roman" w:cstheme="minorHAnsi"/>
          <w:color w:val="666666"/>
        </w:rPr>
      </w:pPr>
      <w:r w:rsidRPr="0049438B">
        <w:rPr>
          <w:rFonts w:eastAsia="Times New Roman" w:cstheme="minorHAnsi"/>
          <w:color w:val="666666"/>
        </w:rPr>
        <w:t>data is replicated across three data centers within a region and preserved for 24 hours, by default and can be extended to 7 days</w:t>
      </w:r>
    </w:p>
    <w:p w14:paraId="67BF20C3" w14:textId="77777777" w:rsidR="0049438B" w:rsidRPr="0049438B" w:rsidRDefault="0049438B" w:rsidP="0049438B">
      <w:pPr>
        <w:numPr>
          <w:ilvl w:val="0"/>
          <w:numId w:val="8"/>
        </w:numPr>
        <w:shd w:val="clear" w:color="auto" w:fill="FFFFFF"/>
        <w:spacing w:after="0" w:line="240" w:lineRule="auto"/>
        <w:ind w:left="405"/>
        <w:textAlignment w:val="baseline"/>
        <w:rPr>
          <w:rFonts w:eastAsia="Times New Roman" w:cstheme="minorHAnsi"/>
          <w:color w:val="666666"/>
        </w:rPr>
      </w:pPr>
      <w:r w:rsidRPr="0049438B">
        <w:rPr>
          <w:rFonts w:eastAsia="Times New Roman" w:cstheme="minorHAnsi"/>
          <w:color w:val="666666"/>
        </w:rPr>
        <w:t>streams can be scaled using multiple shards, based on the partition key, with each shard providing the capacity of 1MB/sec data input and 2MB/sec data output with 1000 PUT requests per second</w:t>
      </w:r>
    </w:p>
    <w:p w14:paraId="2A58C184" w14:textId="77777777" w:rsidR="0049438B" w:rsidRPr="0049438B" w:rsidRDefault="0049438B" w:rsidP="0049438B">
      <w:pPr>
        <w:numPr>
          <w:ilvl w:val="0"/>
          <w:numId w:val="8"/>
        </w:numPr>
        <w:shd w:val="clear" w:color="auto" w:fill="FFFFFF"/>
        <w:spacing w:after="0" w:line="240" w:lineRule="auto"/>
        <w:ind w:left="405"/>
        <w:textAlignment w:val="baseline"/>
        <w:rPr>
          <w:rFonts w:eastAsia="Times New Roman" w:cstheme="minorHAnsi"/>
          <w:color w:val="666666"/>
        </w:rPr>
      </w:pPr>
      <w:r w:rsidRPr="0049438B">
        <w:rPr>
          <w:rFonts w:eastAsia="Times New Roman" w:cstheme="minorHAnsi"/>
          <w:color w:val="666666"/>
        </w:rPr>
        <w:t xml:space="preserve">Data encryption can be supported either using </w:t>
      </w:r>
      <w:proofErr w:type="gramStart"/>
      <w:r w:rsidRPr="0049438B">
        <w:rPr>
          <w:rFonts w:eastAsia="Times New Roman" w:cstheme="minorHAnsi"/>
          <w:color w:val="666666"/>
        </w:rPr>
        <w:t>client side</w:t>
      </w:r>
      <w:proofErr w:type="gramEnd"/>
      <w:r w:rsidRPr="0049438B">
        <w:rPr>
          <w:rFonts w:eastAsia="Times New Roman" w:cstheme="minorHAnsi"/>
          <w:color w:val="666666"/>
        </w:rPr>
        <w:t xml:space="preserve"> encryption before pushing the data to data streams or server side encryption.</w:t>
      </w:r>
    </w:p>
    <w:p w14:paraId="599DD392" w14:textId="77777777" w:rsidR="00865E93" w:rsidRPr="00865E93" w:rsidRDefault="00865E93" w:rsidP="00865E93">
      <w:pPr>
        <w:shd w:val="clear" w:color="auto" w:fill="FFFFFF"/>
        <w:spacing w:after="0" w:line="240" w:lineRule="auto"/>
        <w:ind w:left="405"/>
        <w:textAlignment w:val="baseline"/>
        <w:rPr>
          <w:rFonts w:eastAsia="Times New Roman" w:cstheme="minorHAnsi"/>
          <w:color w:val="666666"/>
        </w:rPr>
      </w:pPr>
    </w:p>
    <w:p w14:paraId="2A04B547" w14:textId="5EBB7C56" w:rsidR="0049438B" w:rsidRPr="0049438B" w:rsidRDefault="0049438B" w:rsidP="00865E93">
      <w:pPr>
        <w:shd w:val="clear" w:color="auto" w:fill="FFFFFF"/>
        <w:spacing w:after="0" w:line="240" w:lineRule="auto"/>
        <w:ind w:left="405"/>
        <w:textAlignment w:val="baseline"/>
        <w:rPr>
          <w:rFonts w:eastAsia="Times New Roman" w:cstheme="minorHAnsi"/>
          <w:color w:val="666666"/>
        </w:rPr>
      </w:pPr>
      <w:r w:rsidRPr="0049438B">
        <w:rPr>
          <w:rFonts w:eastAsia="Times New Roman" w:cstheme="minorHAnsi"/>
          <w:b/>
          <w:bCs/>
          <w:color w:val="666666"/>
          <w:bdr w:val="none" w:sz="0" w:space="0" w:color="auto" w:frame="1"/>
        </w:rPr>
        <w:lastRenderedPageBreak/>
        <w:t>Kinesis vs SQS</w:t>
      </w:r>
    </w:p>
    <w:p w14:paraId="11AB33D8" w14:textId="77777777" w:rsidR="0049438B" w:rsidRPr="0049438B" w:rsidRDefault="0049438B" w:rsidP="0049438B">
      <w:pPr>
        <w:numPr>
          <w:ilvl w:val="1"/>
          <w:numId w:val="8"/>
        </w:numPr>
        <w:shd w:val="clear" w:color="auto" w:fill="FFFFFF"/>
        <w:spacing w:after="0" w:line="240" w:lineRule="auto"/>
        <w:ind w:left="810"/>
        <w:textAlignment w:val="baseline"/>
        <w:rPr>
          <w:rFonts w:eastAsia="Times New Roman" w:cstheme="minorHAnsi"/>
          <w:color w:val="666666"/>
        </w:rPr>
      </w:pPr>
      <w:r w:rsidRPr="0049438B">
        <w:rPr>
          <w:rFonts w:eastAsia="Times New Roman" w:cstheme="minorHAnsi"/>
          <w:color w:val="666666"/>
        </w:rPr>
        <w:t>real-time processing of streaming big data vs reliable, highly scalable hosted queue for storing messages</w:t>
      </w:r>
    </w:p>
    <w:p w14:paraId="6FF0B125" w14:textId="77777777" w:rsidR="0049438B" w:rsidRPr="0049438B" w:rsidRDefault="0049438B" w:rsidP="0049438B">
      <w:pPr>
        <w:numPr>
          <w:ilvl w:val="1"/>
          <w:numId w:val="8"/>
        </w:numPr>
        <w:shd w:val="clear" w:color="auto" w:fill="FFFFFF"/>
        <w:spacing w:after="0" w:line="240" w:lineRule="auto"/>
        <w:ind w:left="810"/>
        <w:textAlignment w:val="baseline"/>
        <w:rPr>
          <w:rFonts w:eastAsia="Times New Roman" w:cstheme="minorHAnsi"/>
          <w:color w:val="666666"/>
        </w:rPr>
      </w:pPr>
      <w:r w:rsidRPr="0049438B">
        <w:rPr>
          <w:rFonts w:eastAsia="Times New Roman" w:cstheme="minorHAnsi"/>
          <w:color w:val="666666"/>
        </w:rPr>
        <w:t>ordered records, as well as the ability to read and/or replay records in the same order vs no guarantee on data ordering (with the standard queues before the FIFO queue feature was released)</w:t>
      </w:r>
    </w:p>
    <w:p w14:paraId="7FC8C3CF" w14:textId="77777777" w:rsidR="0049438B" w:rsidRPr="0049438B" w:rsidRDefault="0049438B" w:rsidP="0049438B">
      <w:pPr>
        <w:numPr>
          <w:ilvl w:val="1"/>
          <w:numId w:val="8"/>
        </w:numPr>
        <w:shd w:val="clear" w:color="auto" w:fill="FFFFFF"/>
        <w:spacing w:after="0" w:line="240" w:lineRule="auto"/>
        <w:ind w:left="810"/>
        <w:textAlignment w:val="baseline"/>
        <w:rPr>
          <w:rFonts w:eastAsia="Times New Roman" w:cstheme="minorHAnsi"/>
          <w:color w:val="666666"/>
        </w:rPr>
      </w:pPr>
      <w:r w:rsidRPr="0049438B">
        <w:rPr>
          <w:rFonts w:eastAsia="Times New Roman" w:cstheme="minorHAnsi"/>
          <w:color w:val="666666"/>
        </w:rPr>
        <w:t>data storage up to 24 hours, extended to 7 days vs up to 14 days, can be configured from 1 minute to 14 days but cleared if deleted by the consumer</w:t>
      </w:r>
    </w:p>
    <w:p w14:paraId="540CE7A4" w14:textId="77777777" w:rsidR="0049438B" w:rsidRPr="0049438B" w:rsidRDefault="0049438B" w:rsidP="0049438B">
      <w:pPr>
        <w:numPr>
          <w:ilvl w:val="1"/>
          <w:numId w:val="8"/>
        </w:numPr>
        <w:shd w:val="clear" w:color="auto" w:fill="FFFFFF"/>
        <w:spacing w:after="0" w:line="240" w:lineRule="auto"/>
        <w:ind w:left="810"/>
        <w:textAlignment w:val="baseline"/>
        <w:rPr>
          <w:rFonts w:eastAsia="Times New Roman" w:cstheme="minorHAnsi"/>
          <w:color w:val="666666"/>
        </w:rPr>
      </w:pPr>
      <w:r w:rsidRPr="0049438B">
        <w:rPr>
          <w:rFonts w:eastAsia="Times New Roman" w:cstheme="minorHAnsi"/>
          <w:color w:val="666666"/>
        </w:rPr>
        <w:t>supports multiple consumers vs single consumer at a time and requires multiple queues to deliver message to multiple consumers</w:t>
      </w:r>
    </w:p>
    <w:p w14:paraId="6E58D80D" w14:textId="77777777" w:rsidR="00865E93" w:rsidRDefault="00865E93" w:rsidP="00865E93">
      <w:pPr>
        <w:shd w:val="clear" w:color="auto" w:fill="FFFFFF"/>
        <w:spacing w:after="0" w:line="240" w:lineRule="auto"/>
        <w:textAlignment w:val="baseline"/>
        <w:rPr>
          <w:rFonts w:eastAsia="Times New Roman" w:cstheme="minorHAnsi"/>
          <w:b/>
          <w:bCs/>
          <w:color w:val="666666"/>
          <w:bdr w:val="none" w:sz="0" w:space="0" w:color="auto" w:frame="1"/>
        </w:rPr>
      </w:pPr>
    </w:p>
    <w:p w14:paraId="0E1F59C5" w14:textId="16CA6A33" w:rsidR="0049438B" w:rsidRPr="0049438B" w:rsidRDefault="0049438B" w:rsidP="00865E93">
      <w:pPr>
        <w:shd w:val="clear" w:color="auto" w:fill="FFFFFF"/>
        <w:spacing w:after="0" w:line="240" w:lineRule="auto"/>
        <w:textAlignment w:val="baseline"/>
        <w:rPr>
          <w:rFonts w:eastAsia="Times New Roman" w:cstheme="minorHAnsi"/>
          <w:color w:val="666666"/>
        </w:rPr>
      </w:pPr>
      <w:r w:rsidRPr="0049438B">
        <w:rPr>
          <w:rFonts w:eastAsia="Times New Roman" w:cstheme="minorHAnsi"/>
          <w:b/>
          <w:bCs/>
          <w:color w:val="666666"/>
          <w:bdr w:val="none" w:sz="0" w:space="0" w:color="auto" w:frame="1"/>
        </w:rPr>
        <w:t>Producer &amp; Consumers</w:t>
      </w:r>
    </w:p>
    <w:p w14:paraId="63C39037" w14:textId="77777777" w:rsidR="0049438B" w:rsidRPr="0049438B" w:rsidRDefault="0049438B" w:rsidP="0049438B">
      <w:pPr>
        <w:numPr>
          <w:ilvl w:val="1"/>
          <w:numId w:val="8"/>
        </w:numPr>
        <w:shd w:val="clear" w:color="auto" w:fill="FFFFFF"/>
        <w:spacing w:after="0" w:line="240" w:lineRule="auto"/>
        <w:ind w:left="810"/>
        <w:textAlignment w:val="baseline"/>
        <w:rPr>
          <w:rFonts w:eastAsia="Times New Roman" w:cstheme="minorHAnsi"/>
          <w:color w:val="666666"/>
        </w:rPr>
      </w:pPr>
      <w:r w:rsidRPr="0049438B">
        <w:rPr>
          <w:rFonts w:eastAsia="Times New Roman" w:cstheme="minorHAnsi"/>
          <w:color w:val="666666"/>
        </w:rPr>
        <w:t xml:space="preserve">API </w:t>
      </w:r>
      <w:proofErr w:type="spellStart"/>
      <w:r w:rsidRPr="0049438B">
        <w:rPr>
          <w:rFonts w:eastAsia="Times New Roman" w:cstheme="minorHAnsi"/>
          <w:color w:val="666666"/>
        </w:rPr>
        <w:t>PutRecord</w:t>
      </w:r>
      <w:proofErr w:type="spellEnd"/>
      <w:r w:rsidRPr="0049438B">
        <w:rPr>
          <w:rFonts w:eastAsia="Times New Roman" w:cstheme="minorHAnsi"/>
          <w:color w:val="666666"/>
        </w:rPr>
        <w:t xml:space="preserve"> and </w:t>
      </w:r>
      <w:proofErr w:type="spellStart"/>
      <w:r w:rsidRPr="0049438B">
        <w:rPr>
          <w:rFonts w:eastAsia="Times New Roman" w:cstheme="minorHAnsi"/>
          <w:color w:val="666666"/>
        </w:rPr>
        <w:t>PutRecords</w:t>
      </w:r>
      <w:proofErr w:type="spellEnd"/>
      <w:r w:rsidRPr="0049438B">
        <w:rPr>
          <w:rFonts w:eastAsia="Times New Roman" w:cstheme="minorHAnsi"/>
          <w:color w:val="666666"/>
        </w:rPr>
        <w:t xml:space="preserve"> are </w:t>
      </w:r>
      <w:r w:rsidRPr="0049438B">
        <w:rPr>
          <w:rFonts w:eastAsia="Times New Roman" w:cstheme="minorHAnsi"/>
          <w:b/>
          <w:bCs/>
          <w:color w:val="666666"/>
          <w:bdr w:val="none" w:sz="0" w:space="0" w:color="auto" w:frame="1"/>
        </w:rPr>
        <w:t>synchronous</w:t>
      </w:r>
      <w:r w:rsidRPr="0049438B">
        <w:rPr>
          <w:rFonts w:eastAsia="Times New Roman" w:cstheme="minorHAnsi"/>
          <w:color w:val="666666"/>
        </w:rPr>
        <w:t>, while KPL producer supports synchronous or </w:t>
      </w:r>
      <w:r w:rsidRPr="0049438B">
        <w:rPr>
          <w:rFonts w:eastAsia="Times New Roman" w:cstheme="minorHAnsi"/>
          <w:b/>
          <w:bCs/>
          <w:color w:val="666666"/>
          <w:bdr w:val="none" w:sz="0" w:space="0" w:color="auto" w:frame="1"/>
        </w:rPr>
        <w:t>asynchronous</w:t>
      </w:r>
      <w:r w:rsidRPr="0049438B">
        <w:rPr>
          <w:rFonts w:eastAsia="Times New Roman" w:cstheme="minorHAnsi"/>
          <w:color w:val="666666"/>
        </w:rPr>
        <w:t> use cases</w:t>
      </w:r>
    </w:p>
    <w:p w14:paraId="608069EA" w14:textId="77777777" w:rsidR="0049438B" w:rsidRPr="0049438B" w:rsidRDefault="0049438B" w:rsidP="0049438B">
      <w:pPr>
        <w:numPr>
          <w:ilvl w:val="1"/>
          <w:numId w:val="8"/>
        </w:numPr>
        <w:shd w:val="clear" w:color="auto" w:fill="FFFFFF"/>
        <w:spacing w:after="0" w:line="240" w:lineRule="auto"/>
        <w:ind w:left="810"/>
        <w:textAlignment w:val="baseline"/>
        <w:rPr>
          <w:rFonts w:eastAsia="Times New Roman" w:cstheme="minorHAnsi"/>
          <w:color w:val="666666"/>
        </w:rPr>
      </w:pPr>
      <w:r w:rsidRPr="0049438B">
        <w:rPr>
          <w:rFonts w:eastAsia="Times New Roman" w:cstheme="minorHAnsi"/>
          <w:color w:val="666666"/>
        </w:rPr>
        <w:t>KCL uses a unique DynamoDB table to keep track of the application’s state, so if Kinesis Data Streams application receives provisioned-throughput exceptions, increase the provisioned throughput for the DynamoDB table</w:t>
      </w:r>
    </w:p>
    <w:p w14:paraId="3A5AEF64" w14:textId="7F4E8D6E" w:rsidR="001E063B" w:rsidRPr="00865E93" w:rsidRDefault="001E063B">
      <w:pPr>
        <w:rPr>
          <w:rFonts w:cstheme="minorHAnsi"/>
        </w:rPr>
      </w:pPr>
    </w:p>
    <w:p w14:paraId="7AC22891" w14:textId="77777777" w:rsidR="00865E93" w:rsidRPr="00865E93" w:rsidRDefault="00865E93" w:rsidP="00865E93">
      <w:pPr>
        <w:shd w:val="clear" w:color="auto" w:fill="FFFFFF"/>
        <w:spacing w:after="0" w:line="240" w:lineRule="auto"/>
        <w:textAlignment w:val="baseline"/>
        <w:outlineLvl w:val="1"/>
        <w:rPr>
          <w:rFonts w:eastAsia="Times New Roman" w:cstheme="minorHAnsi"/>
          <w:color w:val="666666"/>
        </w:rPr>
      </w:pPr>
      <w:r w:rsidRPr="00865E93">
        <w:rPr>
          <w:rFonts w:eastAsia="Times New Roman" w:cstheme="minorHAnsi"/>
          <w:b/>
          <w:bCs/>
          <w:color w:val="666666"/>
          <w:bdr w:val="none" w:sz="0" w:space="0" w:color="auto" w:frame="1"/>
        </w:rPr>
        <w:t>Kinesis Firehose</w:t>
      </w:r>
    </w:p>
    <w:p w14:paraId="059B38C4" w14:textId="77777777" w:rsidR="00865E93" w:rsidRPr="00865E93" w:rsidRDefault="00865E93" w:rsidP="00865E93">
      <w:pPr>
        <w:numPr>
          <w:ilvl w:val="0"/>
          <w:numId w:val="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a fully managed service</w:t>
      </w:r>
    </w:p>
    <w:p w14:paraId="2EDD74DF" w14:textId="77777777" w:rsidR="00865E93" w:rsidRPr="00865E93" w:rsidRDefault="00865E93" w:rsidP="00865E93">
      <w:pPr>
        <w:numPr>
          <w:ilvl w:val="0"/>
          <w:numId w:val="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data transfer solution for delivering real time streaming data to destinations such as </w:t>
      </w:r>
      <w:r w:rsidRPr="00865E93">
        <w:rPr>
          <w:rFonts w:eastAsia="Times New Roman" w:cstheme="minorHAnsi"/>
          <w:b/>
          <w:bCs/>
          <w:color w:val="666666"/>
          <w:bdr w:val="none" w:sz="0" w:space="0" w:color="auto" w:frame="1"/>
        </w:rPr>
        <w:t>S3,  Redshift,  Elasticsearch service, and Splunk</w:t>
      </w:r>
      <w:r w:rsidRPr="00865E93">
        <w:rPr>
          <w:rFonts w:eastAsia="Times New Roman" w:cstheme="minorHAnsi"/>
          <w:color w:val="666666"/>
        </w:rPr>
        <w:t>.</w:t>
      </w:r>
    </w:p>
    <w:p w14:paraId="00D9554C" w14:textId="77777777" w:rsidR="00865E93" w:rsidRPr="00865E93" w:rsidRDefault="00865E93" w:rsidP="00865E93">
      <w:pPr>
        <w:numPr>
          <w:ilvl w:val="0"/>
          <w:numId w:val="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w:t>
      </w:r>
      <w:r w:rsidRPr="00865E93">
        <w:rPr>
          <w:rFonts w:eastAsia="Times New Roman" w:cstheme="minorHAnsi"/>
          <w:b/>
          <w:bCs/>
          <w:color w:val="FF0000"/>
          <w:bdr w:val="none" w:sz="0" w:space="0" w:color="auto" w:frame="1"/>
        </w:rPr>
        <w:t>NOT real time</w:t>
      </w:r>
      <w:r w:rsidRPr="00865E93">
        <w:rPr>
          <w:rFonts w:eastAsia="Times New Roman" w:cstheme="minorHAnsi"/>
          <w:color w:val="FF0000"/>
          <w:bdr w:val="none" w:sz="0" w:space="0" w:color="auto" w:frame="1"/>
        </w:rPr>
        <w:t> (</w:t>
      </w:r>
      <w:r w:rsidRPr="00865E93">
        <w:rPr>
          <w:rFonts w:eastAsia="Times New Roman" w:cstheme="minorHAnsi"/>
          <w:b/>
          <w:bCs/>
          <w:color w:val="FF0000"/>
          <w:bdr w:val="none" w:sz="0" w:space="0" w:color="auto" w:frame="1"/>
        </w:rPr>
        <w:t>min. 60 secs</w:t>
      </w:r>
      <w:r w:rsidRPr="00865E93">
        <w:rPr>
          <w:rFonts w:eastAsia="Times New Roman" w:cstheme="minorHAnsi"/>
          <w:color w:val="FF0000"/>
          <w:bdr w:val="none" w:sz="0" w:space="0" w:color="auto" w:frame="1"/>
        </w:rPr>
        <w:t>)</w:t>
      </w:r>
      <w:r w:rsidRPr="00865E93">
        <w:rPr>
          <w:rFonts w:eastAsia="Times New Roman" w:cstheme="minorHAnsi"/>
          <w:color w:val="666666"/>
        </w:rPr>
        <w:t xml:space="preserve"> as it buffers incoming streaming data to a certain size or for a certain </w:t>
      </w:r>
      <w:proofErr w:type="gramStart"/>
      <w:r w:rsidRPr="00865E93">
        <w:rPr>
          <w:rFonts w:eastAsia="Times New Roman" w:cstheme="minorHAnsi"/>
          <w:color w:val="666666"/>
        </w:rPr>
        <w:t>period of time</w:t>
      </w:r>
      <w:proofErr w:type="gramEnd"/>
      <w:r w:rsidRPr="00865E93">
        <w:rPr>
          <w:rFonts w:eastAsia="Times New Roman" w:cstheme="minorHAnsi"/>
          <w:color w:val="666666"/>
        </w:rPr>
        <w:t xml:space="preserve"> before delivering it</w:t>
      </w:r>
    </w:p>
    <w:p w14:paraId="2CAA069F" w14:textId="77777777" w:rsidR="00865E93" w:rsidRPr="00865E93" w:rsidRDefault="00865E93" w:rsidP="00865E93">
      <w:pPr>
        <w:numPr>
          <w:ilvl w:val="0"/>
          <w:numId w:val="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supports multiple producers as </w:t>
      </w:r>
      <w:proofErr w:type="spellStart"/>
      <w:r w:rsidRPr="00865E93">
        <w:rPr>
          <w:rFonts w:eastAsia="Times New Roman" w:cstheme="minorHAnsi"/>
          <w:color w:val="666666"/>
        </w:rPr>
        <w:t>datasource</w:t>
      </w:r>
      <w:proofErr w:type="spellEnd"/>
      <w:r w:rsidRPr="00865E93">
        <w:rPr>
          <w:rFonts w:eastAsia="Times New Roman" w:cstheme="minorHAnsi"/>
          <w:color w:val="666666"/>
        </w:rPr>
        <w:t>, which include Kinesis data stream, Kinesis Agent, or the Kinesis Data Firehose API using the AWS SDK, CloudWatch Logs, CloudWatch Events, or AWS IoT</w:t>
      </w:r>
    </w:p>
    <w:p w14:paraId="11CCDC94" w14:textId="77777777" w:rsidR="00865E93" w:rsidRPr="00865E93" w:rsidRDefault="00865E93" w:rsidP="00865E93">
      <w:pPr>
        <w:numPr>
          <w:ilvl w:val="0"/>
          <w:numId w:val="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out of box data transformation as well as custom transformation using Lambda function to transform incoming source data and deliver the transformed data to destinations</w:t>
      </w:r>
    </w:p>
    <w:p w14:paraId="7B36DE6F" w14:textId="436799BE" w:rsidR="00865E93" w:rsidRPr="00865E93" w:rsidRDefault="00865E93" w:rsidP="00865E93">
      <w:pPr>
        <w:numPr>
          <w:ilvl w:val="0"/>
          <w:numId w:val="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interface VPC endpoint to keep traffic between the Amazon VPC and Kinesis Data Firehose from leaving the Amazon network.</w:t>
      </w:r>
    </w:p>
    <w:p w14:paraId="7881F858" w14:textId="2D213E82"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0516E8D6"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Kinesis Data Analytics</w:t>
      </w:r>
    </w:p>
    <w:p w14:paraId="5AEF1FB9" w14:textId="77777777" w:rsidR="00865E93" w:rsidRPr="00865E93" w:rsidRDefault="00865E93" w:rsidP="00865E93">
      <w:pPr>
        <w:numPr>
          <w:ilvl w:val="0"/>
          <w:numId w:val="1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analyze streaming data, gain actionable insights, and respond to the business and customer needs in real time.</w:t>
      </w:r>
    </w:p>
    <w:p w14:paraId="22A0EF13" w14:textId="7CC7FF38" w:rsidR="00865E93" w:rsidRPr="00865E93" w:rsidRDefault="00865E93" w:rsidP="00865E93">
      <w:pPr>
        <w:numPr>
          <w:ilvl w:val="0"/>
          <w:numId w:val="1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reduces the complexity of building, managing, and integrating streaming applications with other AWS service</w:t>
      </w:r>
    </w:p>
    <w:p w14:paraId="1F96F87D" w14:textId="7DC791AC"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66DB0713"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Redshift</w:t>
      </w:r>
    </w:p>
    <w:p w14:paraId="7BAB4A8D"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Redshift is a fast, fully managed data warehouse</w:t>
      </w:r>
    </w:p>
    <w:p w14:paraId="7557FD94"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simple and cost-effective solution to analyze all the data using standard SQL and the existing Business Intelligence (BI) tools.</w:t>
      </w:r>
    </w:p>
    <w:p w14:paraId="4BA8086E"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manages the work needed to set up, operate, and scale a data warehouse, from provisioning the infrastructure capacity to automating ongoing administrative tasks such as backups, and patching.</w:t>
      </w:r>
    </w:p>
    <w:p w14:paraId="085852EF"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automatically monitors your nodes and drives to help you recover from failures.</w:t>
      </w:r>
    </w:p>
    <w:p w14:paraId="3F724EAD"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only supports Single-AZ</w:t>
      </w:r>
      <w:r w:rsidRPr="00865E93">
        <w:rPr>
          <w:rFonts w:eastAsia="Times New Roman" w:cstheme="minorHAnsi"/>
          <w:color w:val="666666"/>
        </w:rPr>
        <w:t> deployments.</w:t>
      </w:r>
    </w:p>
    <w:p w14:paraId="1F411100"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replicates all the data within the data warehouse cluster when it is loaded </w:t>
      </w:r>
      <w:proofErr w:type="gramStart"/>
      <w:r w:rsidRPr="00865E93">
        <w:rPr>
          <w:rFonts w:eastAsia="Times New Roman" w:cstheme="minorHAnsi"/>
          <w:color w:val="666666"/>
        </w:rPr>
        <w:t>and also</w:t>
      </w:r>
      <w:proofErr w:type="gramEnd"/>
      <w:r w:rsidRPr="00865E93">
        <w:rPr>
          <w:rFonts w:eastAsia="Times New Roman" w:cstheme="minorHAnsi"/>
          <w:color w:val="666666"/>
        </w:rPr>
        <w:t xml:space="preserve"> continuously backs up your data to S3.</w:t>
      </w:r>
    </w:p>
    <w:p w14:paraId="1E35F1C9"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attempts to maintain at least three copies of your data (the original and replica on the compute nodes and a backup in S3).</w:t>
      </w:r>
    </w:p>
    <w:p w14:paraId="16897C1F"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cross-region snapshot replication to another region for disaster recovery</w:t>
      </w:r>
    </w:p>
    <w:p w14:paraId="336B6B68"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Redshift supports four distribution </w:t>
      </w:r>
      <w:proofErr w:type="gramStart"/>
      <w:r w:rsidRPr="00865E93">
        <w:rPr>
          <w:rFonts w:eastAsia="Times New Roman" w:cstheme="minorHAnsi"/>
          <w:color w:val="666666"/>
        </w:rPr>
        <w:t>styles;</w:t>
      </w:r>
      <w:proofErr w:type="gramEnd"/>
      <w:r w:rsidRPr="00865E93">
        <w:rPr>
          <w:rFonts w:eastAsia="Times New Roman" w:cstheme="minorHAnsi"/>
          <w:color w:val="666666"/>
        </w:rPr>
        <w:t xml:space="preserve"> AUTO, EVEN, KEY, or ALL.</w:t>
      </w:r>
    </w:p>
    <w:p w14:paraId="3B044CD3" w14:textId="77777777" w:rsidR="00865E93" w:rsidRPr="00865E93" w:rsidRDefault="00865E93" w:rsidP="00865E93">
      <w:pPr>
        <w:numPr>
          <w:ilvl w:val="1"/>
          <w:numId w:val="1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KEY distribution uses a single column as distribution key (DISTKEY) and helps place matching values on the same node slice</w:t>
      </w:r>
    </w:p>
    <w:p w14:paraId="2F03FE8A" w14:textId="77777777" w:rsidR="00865E93" w:rsidRPr="00865E93" w:rsidRDefault="00865E93" w:rsidP="00865E93">
      <w:pPr>
        <w:numPr>
          <w:ilvl w:val="1"/>
          <w:numId w:val="1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Even distribution distributes the rows across the slices in a </w:t>
      </w:r>
      <w:r w:rsidRPr="00865E93">
        <w:rPr>
          <w:rFonts w:eastAsia="Times New Roman" w:cstheme="minorHAnsi"/>
          <w:b/>
          <w:bCs/>
          <w:color w:val="666666"/>
          <w:bdr w:val="none" w:sz="0" w:space="0" w:color="auto" w:frame="1"/>
        </w:rPr>
        <w:t>round-robin fashion</w:t>
      </w:r>
      <w:r w:rsidRPr="00865E93">
        <w:rPr>
          <w:rFonts w:eastAsia="Times New Roman" w:cstheme="minorHAnsi"/>
          <w:color w:val="666666"/>
        </w:rPr>
        <w:t xml:space="preserve">, regardless of the values in any </w:t>
      </w:r>
      <w:proofErr w:type="gramStart"/>
      <w:r w:rsidRPr="00865E93">
        <w:rPr>
          <w:rFonts w:eastAsia="Times New Roman" w:cstheme="minorHAnsi"/>
          <w:color w:val="666666"/>
        </w:rPr>
        <w:t>particular column</w:t>
      </w:r>
      <w:proofErr w:type="gramEnd"/>
    </w:p>
    <w:p w14:paraId="4748BD56" w14:textId="77777777" w:rsidR="00865E93" w:rsidRPr="00865E93" w:rsidRDefault="00865E93" w:rsidP="00865E93">
      <w:pPr>
        <w:numPr>
          <w:ilvl w:val="1"/>
          <w:numId w:val="1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ALL distribution replicates whole table in every compute node.</w:t>
      </w:r>
    </w:p>
    <w:p w14:paraId="4C9477D7" w14:textId="77777777" w:rsidR="00865E93" w:rsidRPr="00865E93" w:rsidRDefault="00865E93" w:rsidP="00865E93">
      <w:pPr>
        <w:numPr>
          <w:ilvl w:val="1"/>
          <w:numId w:val="1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AUTO distribution lets Redshift assigns an optimal distribution style based on the size of the table data</w:t>
      </w:r>
    </w:p>
    <w:p w14:paraId="76C646A6"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Redshift supports Compound and Interleaved sort keys</w:t>
      </w:r>
    </w:p>
    <w:p w14:paraId="2F913C73" w14:textId="77777777" w:rsidR="00865E93" w:rsidRPr="00865E93" w:rsidRDefault="00865E93" w:rsidP="00865E93">
      <w:pPr>
        <w:numPr>
          <w:ilvl w:val="1"/>
          <w:numId w:val="1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 compound key is made up of all of the columns listed in the sort key definition, in the order they are listed and is more efficient when </w:t>
      </w:r>
      <w:r w:rsidRPr="00865E93">
        <w:rPr>
          <w:rFonts w:eastAsia="Times New Roman" w:cstheme="minorHAnsi"/>
          <w:b/>
          <w:bCs/>
          <w:color w:val="666666"/>
          <w:bdr w:val="none" w:sz="0" w:space="0" w:color="auto" w:frame="1"/>
        </w:rPr>
        <w:t>query predicates use a </w:t>
      </w:r>
      <w:r w:rsidRPr="00865E93">
        <w:rPr>
          <w:rFonts w:eastAsia="Times New Roman" w:cstheme="minorHAnsi"/>
          <w:b/>
          <w:bCs/>
          <w:i/>
          <w:iCs/>
          <w:color w:val="666666"/>
          <w:bdr w:val="none" w:sz="0" w:space="0" w:color="auto" w:frame="1"/>
        </w:rPr>
        <w:t>prefix</w:t>
      </w:r>
      <w:r w:rsidRPr="00865E93">
        <w:rPr>
          <w:rFonts w:eastAsia="Times New Roman" w:cstheme="minorHAnsi"/>
          <w:b/>
          <w:bCs/>
          <w:color w:val="666666"/>
          <w:bdr w:val="none" w:sz="0" w:space="0" w:color="auto" w:frame="1"/>
        </w:rPr>
        <w:t>, or query’s filter applies conditions, such as filters and joins, which is a subset of the sort key columns in order.</w:t>
      </w:r>
    </w:p>
    <w:p w14:paraId="71C8E237" w14:textId="77777777" w:rsidR="00865E93" w:rsidRPr="00865E93" w:rsidRDefault="00865E93" w:rsidP="00865E93">
      <w:pPr>
        <w:numPr>
          <w:ilvl w:val="1"/>
          <w:numId w:val="1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An interleaved sort key gives </w:t>
      </w:r>
      <w:r w:rsidRPr="00865E93">
        <w:rPr>
          <w:rFonts w:eastAsia="Times New Roman" w:cstheme="minorHAnsi"/>
          <w:b/>
          <w:bCs/>
          <w:color w:val="666666"/>
          <w:bdr w:val="none" w:sz="0" w:space="0" w:color="auto" w:frame="1"/>
        </w:rPr>
        <w:t>equal weight to each column in the sort key, so query predicates can use any subset of the columns that make up the sort key, in any order.</w:t>
      </w:r>
    </w:p>
    <w:p w14:paraId="429B3B09"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Column encodings </w:t>
      </w:r>
      <w:r w:rsidRPr="00865E93">
        <w:rPr>
          <w:rFonts w:eastAsia="Times New Roman" w:cstheme="minorHAnsi"/>
          <w:b/>
          <w:bCs/>
          <w:color w:val="666666"/>
          <w:bdr w:val="none" w:sz="0" w:space="0" w:color="auto" w:frame="1"/>
        </w:rPr>
        <w:t>CANNOT</w:t>
      </w:r>
      <w:r w:rsidRPr="00865E93">
        <w:rPr>
          <w:rFonts w:eastAsia="Times New Roman" w:cstheme="minorHAnsi"/>
          <w:color w:val="666666"/>
        </w:rPr>
        <w:t> be changed once created.</w:t>
      </w:r>
    </w:p>
    <w:p w14:paraId="5834A734" w14:textId="77777777" w:rsidR="00865E93" w:rsidRPr="00865E93" w:rsidRDefault="00865E93" w:rsidP="00865E93">
      <w:pPr>
        <w:numPr>
          <w:ilvl w:val="0"/>
          <w:numId w:val="1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Redshift provides </w:t>
      </w:r>
      <w:r w:rsidRPr="00865E93">
        <w:rPr>
          <w:rFonts w:eastAsia="Times New Roman" w:cstheme="minorHAnsi"/>
          <w:b/>
          <w:bCs/>
          <w:color w:val="666666"/>
          <w:bdr w:val="none" w:sz="0" w:space="0" w:color="auto" w:frame="1"/>
        </w:rPr>
        <w:t>query queues for Workload Management</w:t>
      </w:r>
      <w:r w:rsidRPr="00865E93">
        <w:rPr>
          <w:rFonts w:eastAsia="Times New Roman" w:cstheme="minorHAnsi"/>
          <w:color w:val="666666"/>
        </w:rPr>
        <w:t xml:space="preserve">, </w:t>
      </w:r>
      <w:proofErr w:type="gramStart"/>
      <w:r w:rsidRPr="00865E93">
        <w:rPr>
          <w:rFonts w:eastAsia="Times New Roman" w:cstheme="minorHAnsi"/>
          <w:color w:val="666666"/>
        </w:rPr>
        <w:t>in order to</w:t>
      </w:r>
      <w:proofErr w:type="gramEnd"/>
      <w:r w:rsidRPr="00865E93">
        <w:rPr>
          <w:rFonts w:eastAsia="Times New Roman" w:cstheme="minorHAnsi"/>
          <w:color w:val="666666"/>
        </w:rPr>
        <w:t xml:space="preserve"> manage concurrency and resource planning. It is a best practice to have separate queues for long running resource-intensive queries and fast queries that </w:t>
      </w:r>
      <w:proofErr w:type="gramStart"/>
      <w:r w:rsidRPr="00865E93">
        <w:rPr>
          <w:rFonts w:eastAsia="Times New Roman" w:cstheme="minorHAnsi"/>
          <w:color w:val="666666"/>
        </w:rPr>
        <w:t>don’t</w:t>
      </w:r>
      <w:proofErr w:type="gramEnd"/>
      <w:r w:rsidRPr="00865E93">
        <w:rPr>
          <w:rFonts w:eastAsia="Times New Roman" w:cstheme="minorHAnsi"/>
          <w:color w:val="666666"/>
        </w:rPr>
        <w:t xml:space="preserve"> require big amounts of memory and CPU</w:t>
      </w:r>
    </w:p>
    <w:p w14:paraId="6C2C7183" w14:textId="49BD2CD4"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04A8E215"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EMR</w:t>
      </w:r>
    </w:p>
    <w:p w14:paraId="5DF5E039"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a web service that utilizes a hosted </w:t>
      </w:r>
      <w:r w:rsidRPr="00865E93">
        <w:rPr>
          <w:rFonts w:eastAsia="Times New Roman" w:cstheme="minorHAnsi"/>
          <w:b/>
          <w:bCs/>
          <w:color w:val="666666"/>
          <w:bdr w:val="none" w:sz="0" w:space="0" w:color="auto" w:frame="1"/>
        </w:rPr>
        <w:t>Hadoop</w:t>
      </w:r>
      <w:r w:rsidRPr="00865E93">
        <w:rPr>
          <w:rFonts w:eastAsia="Times New Roman" w:cstheme="minorHAnsi"/>
          <w:color w:val="666666"/>
        </w:rPr>
        <w:t xml:space="preserve"> framework running on the web-scale infrastructure of EC2 and </w:t>
      </w:r>
      <w:proofErr w:type="gramStart"/>
      <w:r w:rsidRPr="00865E93">
        <w:rPr>
          <w:rFonts w:eastAsia="Times New Roman" w:cstheme="minorHAnsi"/>
          <w:color w:val="666666"/>
        </w:rPr>
        <w:t>S3</w:t>
      </w:r>
      <w:proofErr w:type="gramEnd"/>
    </w:p>
    <w:p w14:paraId="3CA7C512"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launches all nodes for a given cluster in the </w:t>
      </w:r>
      <w:r w:rsidRPr="00865E93">
        <w:rPr>
          <w:rFonts w:eastAsia="Times New Roman" w:cstheme="minorHAnsi"/>
          <w:b/>
          <w:bCs/>
          <w:color w:val="666666"/>
          <w:bdr w:val="none" w:sz="0" w:space="0" w:color="auto" w:frame="1"/>
        </w:rPr>
        <w:t>same Availability Zone</w:t>
      </w:r>
      <w:r w:rsidRPr="00865E93">
        <w:rPr>
          <w:rFonts w:eastAsia="Times New Roman" w:cstheme="minorHAnsi"/>
          <w:color w:val="666666"/>
        </w:rPr>
        <w:t>, which improves performance as it provides higher data access rate</w:t>
      </w:r>
    </w:p>
    <w:p w14:paraId="0B401FA1"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seamlessly supports Reserved, On-Demand and Spot Instances</w:t>
      </w:r>
    </w:p>
    <w:p w14:paraId="360A2008"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consists of Master Node for management and Slave nodes, which consists of Core nodes holding data and Task nodes for performing tasks only</w:t>
      </w:r>
    </w:p>
    <w:p w14:paraId="3D7BA3C1"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fault tolerant for slave node failures and continues job execution if a slave node goes down</w:t>
      </w:r>
    </w:p>
    <w:p w14:paraId="4B45FC94"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does not automatically provision another node to take over failed slaves</w:t>
      </w:r>
    </w:p>
    <w:p w14:paraId="56F78EF5"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Persistent and Transient cluster types</w:t>
      </w:r>
    </w:p>
    <w:p w14:paraId="72343AFF" w14:textId="77777777" w:rsidR="00865E93" w:rsidRPr="00865E93" w:rsidRDefault="00865E93" w:rsidP="00865E93">
      <w:pPr>
        <w:numPr>
          <w:ilvl w:val="1"/>
          <w:numId w:val="12"/>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Persistent which continue to run</w:t>
      </w:r>
    </w:p>
    <w:p w14:paraId="58C83B5A" w14:textId="77777777" w:rsidR="00865E93" w:rsidRPr="00865E93" w:rsidRDefault="00865E93" w:rsidP="00865E93">
      <w:pPr>
        <w:numPr>
          <w:ilvl w:val="1"/>
          <w:numId w:val="12"/>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Transient which terminates once the job steps are completed</w:t>
      </w:r>
    </w:p>
    <w:p w14:paraId="1499C922" w14:textId="77777777" w:rsidR="00865E93" w:rsidRPr="00865E93" w:rsidRDefault="00865E93" w:rsidP="00865E93">
      <w:pPr>
        <w:numPr>
          <w:ilvl w:val="0"/>
          <w:numId w:val="1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EMRFS</w:t>
      </w:r>
      <w:r w:rsidRPr="00865E93">
        <w:rPr>
          <w:rFonts w:eastAsia="Times New Roman" w:cstheme="minorHAnsi"/>
          <w:color w:val="666666"/>
        </w:rPr>
        <w:t> which allows S3 to be used as a durable HA data storage</w:t>
      </w:r>
    </w:p>
    <w:p w14:paraId="796DADA9" w14:textId="636B4E8C"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4DC8844C"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lastRenderedPageBreak/>
        <w:t>Glue</w:t>
      </w:r>
    </w:p>
    <w:p w14:paraId="208846E1" w14:textId="77777777" w:rsidR="00865E93" w:rsidRPr="00865E93" w:rsidRDefault="00865E93" w:rsidP="00865E93">
      <w:pPr>
        <w:numPr>
          <w:ilvl w:val="0"/>
          <w:numId w:val="1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w:t>
      </w:r>
      <w:proofErr w:type="gramStart"/>
      <w:r w:rsidRPr="00865E93">
        <w:rPr>
          <w:rFonts w:eastAsia="Times New Roman" w:cstheme="minorHAnsi"/>
          <w:color w:val="666666"/>
        </w:rPr>
        <w:t>fully-managed</w:t>
      </w:r>
      <w:proofErr w:type="gramEnd"/>
      <w:r w:rsidRPr="00865E93">
        <w:rPr>
          <w:rFonts w:eastAsia="Times New Roman" w:cstheme="minorHAnsi"/>
          <w:color w:val="666666"/>
        </w:rPr>
        <w:t xml:space="preserve"> ETL service that automates the time-consuming steps of data preparation for analytics</w:t>
      </w:r>
    </w:p>
    <w:p w14:paraId="2713F577" w14:textId="77777777" w:rsidR="00865E93" w:rsidRPr="00865E93" w:rsidRDefault="00865E93" w:rsidP="00865E93">
      <w:pPr>
        <w:numPr>
          <w:ilvl w:val="0"/>
          <w:numId w:val="1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recommends and generates ETL code to transform the source data into target schemas, and runs the ETL jobs on a fully managed, scale-out Apache Spark environment to load your data into its destination.</w:t>
      </w:r>
    </w:p>
    <w:p w14:paraId="43BC93E6" w14:textId="77777777" w:rsidR="00865E93" w:rsidRPr="00865E93" w:rsidRDefault="00865E93" w:rsidP="00865E93">
      <w:pPr>
        <w:numPr>
          <w:ilvl w:val="0"/>
          <w:numId w:val="1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setup, orchestrate, and monitor complex data flows.</w:t>
      </w:r>
    </w:p>
    <w:p w14:paraId="3482A4D7" w14:textId="77777777" w:rsidR="00865E93" w:rsidRPr="00865E93" w:rsidRDefault="00865E93" w:rsidP="00865E93">
      <w:pPr>
        <w:numPr>
          <w:ilvl w:val="0"/>
          <w:numId w:val="1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AWS Glue Data Catalog</w:t>
      </w:r>
    </w:p>
    <w:p w14:paraId="12FA8E1F" w14:textId="77777777" w:rsidR="00865E93" w:rsidRPr="00865E93" w:rsidRDefault="00865E93" w:rsidP="00865E93">
      <w:pPr>
        <w:numPr>
          <w:ilvl w:val="1"/>
          <w:numId w:val="1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is a central repository to store structural and operational metadata for all the data assets.</w:t>
      </w:r>
    </w:p>
    <w:p w14:paraId="312AEFB6" w14:textId="77777777" w:rsidR="00865E93" w:rsidRPr="00865E93" w:rsidRDefault="00865E93" w:rsidP="00865E93">
      <w:pPr>
        <w:numPr>
          <w:ilvl w:val="1"/>
          <w:numId w:val="1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automatically discovers and profiles the data</w:t>
      </w:r>
    </w:p>
    <w:p w14:paraId="573AF8A6" w14:textId="77777777" w:rsidR="00865E93" w:rsidRPr="00865E93" w:rsidRDefault="00865E93" w:rsidP="00865E93">
      <w:pPr>
        <w:numPr>
          <w:ilvl w:val="1"/>
          <w:numId w:val="1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automatically discover both structured and semi-structured data stored in the data lake on S3, data warehouse in Redshift, and other databases</w:t>
      </w:r>
    </w:p>
    <w:p w14:paraId="0C61E8DA" w14:textId="77777777" w:rsidR="00865E93" w:rsidRPr="00865E93" w:rsidRDefault="00865E93" w:rsidP="00865E93">
      <w:pPr>
        <w:numPr>
          <w:ilvl w:val="1"/>
          <w:numId w:val="1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provides a unified view of the data that is available for ETL, querying and reporting using services like Athena, EMR, and Redshift Spectrum.</w:t>
      </w:r>
    </w:p>
    <w:p w14:paraId="232E9FEE" w14:textId="77777777" w:rsidR="00865E93" w:rsidRPr="00865E93" w:rsidRDefault="00865E93" w:rsidP="00865E93">
      <w:pPr>
        <w:numPr>
          <w:ilvl w:val="0"/>
          <w:numId w:val="1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AWS Glue crawler</w:t>
      </w:r>
    </w:p>
    <w:p w14:paraId="4EBA31CC" w14:textId="77777777" w:rsidR="00865E93" w:rsidRPr="00865E93" w:rsidRDefault="00865E93" w:rsidP="00865E93">
      <w:pPr>
        <w:numPr>
          <w:ilvl w:val="1"/>
          <w:numId w:val="1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connects to a data store, progresses through a prioritized list of classifiers to extract the schema of the data and other statistics, and then populates the Glue Data Catalog with this metadata</w:t>
      </w:r>
    </w:p>
    <w:p w14:paraId="58152BC3"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Data Pipeline</w:t>
      </w:r>
    </w:p>
    <w:p w14:paraId="3F3CAAB6" w14:textId="77777777" w:rsidR="00865E93" w:rsidRPr="00865E93" w:rsidRDefault="00865E93" w:rsidP="00865E93">
      <w:pPr>
        <w:numPr>
          <w:ilvl w:val="0"/>
          <w:numId w:val="1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orchestration service that helps define </w:t>
      </w:r>
      <w:r w:rsidRPr="00865E93">
        <w:rPr>
          <w:rFonts w:eastAsia="Times New Roman" w:cstheme="minorHAnsi"/>
          <w:b/>
          <w:bCs/>
          <w:color w:val="666666"/>
          <w:bdr w:val="none" w:sz="0" w:space="0" w:color="auto" w:frame="1"/>
        </w:rPr>
        <w:t>data-driven workflows</w:t>
      </w:r>
      <w:r w:rsidRPr="00865E93">
        <w:rPr>
          <w:rFonts w:eastAsia="Times New Roman" w:cstheme="minorHAnsi"/>
          <w:color w:val="666666"/>
        </w:rPr>
        <w:t> to automate and schedule regular data movement and data processing activities</w:t>
      </w:r>
    </w:p>
    <w:p w14:paraId="156DDDEA" w14:textId="77777777" w:rsidR="00865E93" w:rsidRPr="00865E93" w:rsidRDefault="00865E93" w:rsidP="00865E93">
      <w:pPr>
        <w:numPr>
          <w:ilvl w:val="0"/>
          <w:numId w:val="1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integrates with </w:t>
      </w:r>
      <w:r w:rsidRPr="00865E93">
        <w:rPr>
          <w:rFonts w:eastAsia="Times New Roman" w:cstheme="minorHAnsi"/>
          <w:b/>
          <w:bCs/>
          <w:color w:val="666666"/>
          <w:bdr w:val="none" w:sz="0" w:space="0" w:color="auto" w:frame="1"/>
        </w:rPr>
        <w:t>on-premises and cloud-based</w:t>
      </w:r>
      <w:r w:rsidRPr="00865E93">
        <w:rPr>
          <w:rFonts w:eastAsia="Times New Roman" w:cstheme="minorHAnsi"/>
          <w:color w:val="666666"/>
        </w:rPr>
        <w:t> storage systems</w:t>
      </w:r>
    </w:p>
    <w:p w14:paraId="32E70CA9" w14:textId="77777777" w:rsidR="00865E93" w:rsidRPr="00865E93" w:rsidRDefault="00865E93" w:rsidP="00865E93">
      <w:pPr>
        <w:numPr>
          <w:ilvl w:val="0"/>
          <w:numId w:val="1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allows scheduling, </w:t>
      </w:r>
      <w:r w:rsidRPr="00865E93">
        <w:rPr>
          <w:rFonts w:eastAsia="Times New Roman" w:cstheme="minorHAnsi"/>
          <w:b/>
          <w:bCs/>
          <w:color w:val="666666"/>
          <w:bdr w:val="none" w:sz="0" w:space="0" w:color="auto" w:frame="1"/>
        </w:rPr>
        <w:t>retry, and failure logic</w:t>
      </w:r>
      <w:r w:rsidRPr="00865E93">
        <w:rPr>
          <w:rFonts w:eastAsia="Times New Roman" w:cstheme="minorHAnsi"/>
          <w:color w:val="666666"/>
        </w:rPr>
        <w:t> for the workflows</w:t>
      </w:r>
    </w:p>
    <w:p w14:paraId="26B1308B" w14:textId="7BD3C0FD"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3B6A66B8"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SQS</w:t>
      </w:r>
    </w:p>
    <w:p w14:paraId="7BF362A1"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extremely scalable queue service and potentially handles millions of messages</w:t>
      </w:r>
    </w:p>
    <w:p w14:paraId="431BA6C3"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build fault tolerant, distributed loosely coupled applications</w:t>
      </w:r>
    </w:p>
    <w:p w14:paraId="16D94C73"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stores copies of the messages on multiple servers</w:t>
      </w:r>
      <w:r w:rsidRPr="00865E93">
        <w:rPr>
          <w:rFonts w:eastAsia="Times New Roman" w:cstheme="minorHAnsi"/>
          <w:color w:val="666666"/>
        </w:rPr>
        <w:t> for redundancy and high availability</w:t>
      </w:r>
    </w:p>
    <w:p w14:paraId="2956A7CD"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guarantees </w:t>
      </w:r>
      <w:r w:rsidRPr="00865E93">
        <w:rPr>
          <w:rFonts w:eastAsia="Times New Roman" w:cstheme="minorHAnsi"/>
          <w:b/>
          <w:bCs/>
          <w:color w:val="666666"/>
          <w:bdr w:val="none" w:sz="0" w:space="0" w:color="auto" w:frame="1"/>
        </w:rPr>
        <w:t>At-Least-Once Delivery</w:t>
      </w:r>
      <w:r w:rsidRPr="00865E93">
        <w:rPr>
          <w:rFonts w:eastAsia="Times New Roman" w:cstheme="minorHAnsi"/>
          <w:color w:val="666666"/>
        </w:rPr>
        <w:t>, but does not guarantee Exact One Time Delivery which might result in </w:t>
      </w:r>
      <w:r w:rsidRPr="00865E93">
        <w:rPr>
          <w:rFonts w:eastAsia="Times New Roman" w:cstheme="minorHAnsi"/>
          <w:b/>
          <w:bCs/>
          <w:color w:val="666666"/>
          <w:bdr w:val="none" w:sz="0" w:space="0" w:color="auto" w:frame="1"/>
        </w:rPr>
        <w:t>duplicate</w:t>
      </w:r>
      <w:r w:rsidRPr="00865E93">
        <w:rPr>
          <w:rFonts w:eastAsia="Times New Roman" w:cstheme="minorHAnsi"/>
          <w:color w:val="666666"/>
        </w:rPr>
        <w:t> messages (</w:t>
      </w:r>
      <w:r w:rsidRPr="00865E93">
        <w:rPr>
          <w:rFonts w:eastAsia="Times New Roman" w:cstheme="minorHAnsi"/>
          <w:color w:val="FF0000"/>
          <w:bdr w:val="none" w:sz="0" w:space="0" w:color="auto" w:frame="1"/>
        </w:rPr>
        <w:t>Not true anymore with the introduction of FIFO queues</w:t>
      </w:r>
      <w:r w:rsidRPr="00865E93">
        <w:rPr>
          <w:rFonts w:eastAsia="Times New Roman" w:cstheme="minorHAnsi"/>
          <w:color w:val="666666"/>
        </w:rPr>
        <w:t>)</w:t>
      </w:r>
    </w:p>
    <w:p w14:paraId="7C703D02"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does not maintain or guarantee message order</w:t>
      </w:r>
      <w:r w:rsidRPr="00865E93">
        <w:rPr>
          <w:rFonts w:eastAsia="Times New Roman" w:cstheme="minorHAnsi"/>
          <w:color w:val="666666"/>
        </w:rPr>
        <w:t>, and if needed sequencing information needs to be added to the message itself (</w:t>
      </w:r>
      <w:r w:rsidRPr="00865E93">
        <w:rPr>
          <w:rFonts w:eastAsia="Times New Roman" w:cstheme="minorHAnsi"/>
          <w:color w:val="FF0000"/>
          <w:bdr w:val="none" w:sz="0" w:space="0" w:color="auto" w:frame="1"/>
        </w:rPr>
        <w:t>Not true anymore with the introduction of FIFO queues</w:t>
      </w:r>
      <w:r w:rsidRPr="00865E93">
        <w:rPr>
          <w:rFonts w:eastAsia="Times New Roman" w:cstheme="minorHAnsi"/>
          <w:color w:val="666666"/>
        </w:rPr>
        <w:t>)</w:t>
      </w:r>
    </w:p>
    <w:p w14:paraId="78E17840"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supports multiple readers and writers</w:t>
      </w:r>
      <w:r w:rsidRPr="00865E93">
        <w:rPr>
          <w:rFonts w:eastAsia="Times New Roman" w:cstheme="minorHAnsi"/>
          <w:color w:val="666666"/>
        </w:rPr>
        <w:t> interacting with the same queue as the same time</w:t>
      </w:r>
    </w:p>
    <w:p w14:paraId="7CCF1945"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holds message for 4 days, by default, and can be changed from 1 min – 14 days after which the message is deleted</w:t>
      </w:r>
    </w:p>
    <w:p w14:paraId="30096D2B"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message needs to be </w:t>
      </w:r>
      <w:r w:rsidRPr="00865E93">
        <w:rPr>
          <w:rFonts w:eastAsia="Times New Roman" w:cstheme="minorHAnsi"/>
          <w:b/>
          <w:bCs/>
          <w:color w:val="666666"/>
          <w:bdr w:val="none" w:sz="0" w:space="0" w:color="auto" w:frame="1"/>
        </w:rPr>
        <w:t>explicitly deleted</w:t>
      </w:r>
      <w:r w:rsidRPr="00865E93">
        <w:rPr>
          <w:rFonts w:eastAsia="Times New Roman" w:cstheme="minorHAnsi"/>
          <w:color w:val="666666"/>
        </w:rPr>
        <w:t> by the consumer once processed</w:t>
      </w:r>
    </w:p>
    <w:p w14:paraId="74ADE342"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allows send, </w:t>
      </w:r>
      <w:proofErr w:type="gramStart"/>
      <w:r w:rsidRPr="00865E93">
        <w:rPr>
          <w:rFonts w:eastAsia="Times New Roman" w:cstheme="minorHAnsi"/>
          <w:color w:val="666666"/>
        </w:rPr>
        <w:t>receive</w:t>
      </w:r>
      <w:proofErr w:type="gramEnd"/>
      <w:r w:rsidRPr="00865E93">
        <w:rPr>
          <w:rFonts w:eastAsia="Times New Roman" w:cstheme="minorHAnsi"/>
          <w:color w:val="666666"/>
        </w:rPr>
        <w:t xml:space="preserve"> and delete </w:t>
      </w:r>
      <w:r w:rsidRPr="00865E93">
        <w:rPr>
          <w:rFonts w:eastAsia="Times New Roman" w:cstheme="minorHAnsi"/>
          <w:b/>
          <w:bCs/>
          <w:color w:val="666666"/>
          <w:bdr w:val="none" w:sz="0" w:space="0" w:color="auto" w:frame="1"/>
        </w:rPr>
        <w:t>batching</w:t>
      </w:r>
      <w:r w:rsidRPr="00865E93">
        <w:rPr>
          <w:rFonts w:eastAsia="Times New Roman" w:cstheme="minorHAnsi"/>
          <w:color w:val="666666"/>
        </w:rPr>
        <w:t> which helps club up to 10 messages in a single batch while charging price for a single message</w:t>
      </w:r>
    </w:p>
    <w:p w14:paraId="4DF4569C"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handles visibility of the message to multiple consumers using </w:t>
      </w:r>
      <w:r w:rsidRPr="00865E93">
        <w:rPr>
          <w:rFonts w:eastAsia="Times New Roman" w:cstheme="minorHAnsi"/>
          <w:b/>
          <w:bCs/>
          <w:color w:val="666666"/>
          <w:bdr w:val="none" w:sz="0" w:space="0" w:color="auto" w:frame="1"/>
        </w:rPr>
        <w:t>Visibility Timeout</w:t>
      </w:r>
      <w:r w:rsidRPr="00865E93">
        <w:rPr>
          <w:rFonts w:eastAsia="Times New Roman" w:cstheme="minorHAnsi"/>
          <w:color w:val="666666"/>
        </w:rPr>
        <w:t>, where the message once read by a consumer is not visible to the other consumers till the timeout occurs</w:t>
      </w:r>
    </w:p>
    <w:p w14:paraId="31AB6D6C"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can handle load and performance requirements by scaling the worker instances as the demand changes (</w:t>
      </w:r>
      <w:r w:rsidRPr="00865E93">
        <w:rPr>
          <w:rFonts w:eastAsia="Times New Roman" w:cstheme="minorHAnsi"/>
          <w:b/>
          <w:bCs/>
          <w:color w:val="666666"/>
          <w:bdr w:val="none" w:sz="0" w:space="0" w:color="auto" w:frame="1"/>
        </w:rPr>
        <w:t>Job Observer pattern</w:t>
      </w:r>
      <w:r w:rsidRPr="00865E93">
        <w:rPr>
          <w:rFonts w:eastAsia="Times New Roman" w:cstheme="minorHAnsi"/>
          <w:color w:val="666666"/>
        </w:rPr>
        <w:t>)</w:t>
      </w:r>
    </w:p>
    <w:p w14:paraId="18919E68"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message sample allowing </w:t>
      </w:r>
      <w:r w:rsidRPr="00865E93">
        <w:rPr>
          <w:rFonts w:eastAsia="Times New Roman" w:cstheme="minorHAnsi"/>
          <w:b/>
          <w:bCs/>
          <w:color w:val="666666"/>
          <w:bdr w:val="none" w:sz="0" w:space="0" w:color="auto" w:frame="1"/>
        </w:rPr>
        <w:t>short and long polling</w:t>
      </w:r>
    </w:p>
    <w:p w14:paraId="2576AAEA" w14:textId="77777777" w:rsidR="00865E93" w:rsidRPr="00865E93" w:rsidRDefault="00865E93" w:rsidP="00865E93">
      <w:pPr>
        <w:numPr>
          <w:ilvl w:val="1"/>
          <w:numId w:val="1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returns immediately </w:t>
      </w:r>
      <w:r w:rsidRPr="00865E93">
        <w:rPr>
          <w:rFonts w:eastAsia="Times New Roman" w:cstheme="minorHAnsi"/>
          <w:b/>
          <w:bCs/>
          <w:color w:val="FF0000"/>
          <w:bdr w:val="none" w:sz="0" w:space="0" w:color="auto" w:frame="1"/>
        </w:rPr>
        <w:t>vs</w:t>
      </w:r>
      <w:r w:rsidRPr="00865E93">
        <w:rPr>
          <w:rFonts w:eastAsia="Times New Roman" w:cstheme="minorHAnsi"/>
          <w:color w:val="666666"/>
        </w:rPr>
        <w:t> waits for fixed time for e.g. 20 secs</w:t>
      </w:r>
    </w:p>
    <w:p w14:paraId="54879026" w14:textId="77777777" w:rsidR="00865E93" w:rsidRPr="00865E93" w:rsidRDefault="00865E93" w:rsidP="00865E93">
      <w:pPr>
        <w:numPr>
          <w:ilvl w:val="1"/>
          <w:numId w:val="1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might not return all messages as it samples a subset of </w:t>
      </w:r>
      <w:proofErr w:type="gramStart"/>
      <w:r w:rsidRPr="00865E93">
        <w:rPr>
          <w:rFonts w:eastAsia="Times New Roman" w:cstheme="minorHAnsi"/>
          <w:color w:val="666666"/>
        </w:rPr>
        <w:t>servers</w:t>
      </w:r>
      <w:proofErr w:type="gramEnd"/>
      <w:r w:rsidRPr="00865E93">
        <w:rPr>
          <w:rFonts w:eastAsia="Times New Roman" w:cstheme="minorHAnsi"/>
          <w:color w:val="666666"/>
        </w:rPr>
        <w:t> </w:t>
      </w:r>
      <w:r w:rsidRPr="00865E93">
        <w:rPr>
          <w:rFonts w:eastAsia="Times New Roman" w:cstheme="minorHAnsi"/>
          <w:b/>
          <w:bCs/>
          <w:color w:val="FF0000"/>
          <w:bdr w:val="none" w:sz="0" w:space="0" w:color="auto" w:frame="1"/>
        </w:rPr>
        <w:t>vs</w:t>
      </w:r>
      <w:r w:rsidRPr="00865E93">
        <w:rPr>
          <w:rFonts w:eastAsia="Times New Roman" w:cstheme="minorHAnsi"/>
          <w:color w:val="666666"/>
        </w:rPr>
        <w:t> returns all available messages</w:t>
      </w:r>
    </w:p>
    <w:p w14:paraId="6FB1E408" w14:textId="77777777" w:rsidR="00865E93" w:rsidRPr="00865E93" w:rsidRDefault="00865E93" w:rsidP="00865E93">
      <w:pPr>
        <w:numPr>
          <w:ilvl w:val="1"/>
          <w:numId w:val="1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repetitive </w:t>
      </w:r>
      <w:r w:rsidRPr="00865E93">
        <w:rPr>
          <w:rFonts w:eastAsia="Times New Roman" w:cstheme="minorHAnsi"/>
          <w:b/>
          <w:bCs/>
          <w:color w:val="FF0000"/>
          <w:bdr w:val="none" w:sz="0" w:space="0" w:color="auto" w:frame="1"/>
        </w:rPr>
        <w:t>vs</w:t>
      </w:r>
      <w:r w:rsidRPr="00865E93">
        <w:rPr>
          <w:rFonts w:eastAsia="Times New Roman" w:cstheme="minorHAnsi"/>
          <w:color w:val="666666"/>
        </w:rPr>
        <w:t> helps save cost with long connection</w:t>
      </w:r>
    </w:p>
    <w:p w14:paraId="16860C22"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delay queues</w:t>
      </w:r>
      <w:r w:rsidRPr="00865E93">
        <w:rPr>
          <w:rFonts w:eastAsia="Times New Roman" w:cstheme="minorHAnsi"/>
          <w:color w:val="666666"/>
        </w:rPr>
        <w:t> to make messages available after a certain delay, can you used to differentiate from priority queues</w:t>
      </w:r>
    </w:p>
    <w:p w14:paraId="2F8C2654"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dead letter queues</w:t>
      </w:r>
      <w:r w:rsidRPr="00865E93">
        <w:rPr>
          <w:rFonts w:eastAsia="Times New Roman" w:cstheme="minorHAnsi"/>
          <w:color w:val="666666"/>
        </w:rPr>
        <w:t>, to redirect messages which failed to process after certain attempts instead of being processed repeatedly</w:t>
      </w:r>
    </w:p>
    <w:p w14:paraId="2EA74446" w14:textId="77777777" w:rsidR="00865E93" w:rsidRPr="00865E93" w:rsidRDefault="00865E93" w:rsidP="00865E93">
      <w:pPr>
        <w:numPr>
          <w:ilvl w:val="0"/>
          <w:numId w:val="1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Design Patterns</w:t>
      </w:r>
    </w:p>
    <w:p w14:paraId="61F31083" w14:textId="77777777" w:rsidR="00865E93" w:rsidRPr="00865E93" w:rsidRDefault="00865E93" w:rsidP="00865E93">
      <w:pPr>
        <w:numPr>
          <w:ilvl w:val="1"/>
          <w:numId w:val="1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Job Observer Pattern </w:t>
      </w:r>
      <w:r w:rsidRPr="00865E93">
        <w:rPr>
          <w:rFonts w:eastAsia="Times New Roman" w:cstheme="minorHAnsi"/>
          <w:color w:val="666666"/>
        </w:rPr>
        <w:t>can help coordinate number of EC2 instances with number of job requests (Queue Size) automatically thus Improving cost effectiveness and performance</w:t>
      </w:r>
    </w:p>
    <w:p w14:paraId="44CD5EAF" w14:textId="77777777" w:rsidR="00865E93" w:rsidRPr="00865E93" w:rsidRDefault="00865E93" w:rsidP="00865E93">
      <w:pPr>
        <w:numPr>
          <w:ilvl w:val="1"/>
          <w:numId w:val="1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Priority Queue Pattern</w:t>
      </w:r>
      <w:r w:rsidRPr="00865E93">
        <w:rPr>
          <w:rFonts w:eastAsia="Times New Roman" w:cstheme="minorHAnsi"/>
          <w:color w:val="666666"/>
        </w:rPr>
        <w:t> can be used to setup different queues with different handling either by delayed queues or low scaling capacity for handling messages in lower priority queues</w:t>
      </w:r>
    </w:p>
    <w:p w14:paraId="15B64B66"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SNS</w:t>
      </w:r>
    </w:p>
    <w:p w14:paraId="0D774A25"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delivery or sending of messages to </w:t>
      </w:r>
      <w:proofErr w:type="gramStart"/>
      <w:r w:rsidRPr="00865E93">
        <w:rPr>
          <w:rFonts w:eastAsia="Times New Roman" w:cstheme="minorHAnsi"/>
          <w:color w:val="666666"/>
        </w:rPr>
        <w:t>subscribing</w:t>
      </w:r>
      <w:proofErr w:type="gramEnd"/>
      <w:r w:rsidRPr="00865E93">
        <w:rPr>
          <w:rFonts w:eastAsia="Times New Roman" w:cstheme="minorHAnsi"/>
          <w:color w:val="666666"/>
        </w:rPr>
        <w:t xml:space="preserve"> endpoints or clients</w:t>
      </w:r>
    </w:p>
    <w:p w14:paraId="346428DC"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publisher-subscriber</w:t>
      </w:r>
      <w:r w:rsidRPr="00865E93">
        <w:rPr>
          <w:rFonts w:eastAsia="Times New Roman" w:cstheme="minorHAnsi"/>
          <w:color w:val="666666"/>
        </w:rPr>
        <w:t> model</w:t>
      </w:r>
    </w:p>
    <w:p w14:paraId="01805B57"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Producers and Consumers communicate </w:t>
      </w:r>
      <w:r w:rsidRPr="00865E93">
        <w:rPr>
          <w:rFonts w:eastAsia="Times New Roman" w:cstheme="minorHAnsi"/>
          <w:b/>
          <w:bCs/>
          <w:color w:val="666666"/>
          <w:bdr w:val="none" w:sz="0" w:space="0" w:color="auto" w:frame="1"/>
        </w:rPr>
        <w:t>asynchronously</w:t>
      </w:r>
      <w:r w:rsidRPr="00865E93">
        <w:rPr>
          <w:rFonts w:eastAsia="Times New Roman" w:cstheme="minorHAnsi"/>
          <w:color w:val="666666"/>
        </w:rPr>
        <w:t> with subscribers by producing and sending a message to a topic</w:t>
      </w:r>
    </w:p>
    <w:p w14:paraId="343CBCCC"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Email (plain or JSON), HTTP/HTTPS, SMS, SQS</w:t>
      </w:r>
    </w:p>
    <w:p w14:paraId="1923ADB0"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Mobile Push Notifications</w:t>
      </w:r>
      <w:r w:rsidRPr="00865E93">
        <w:rPr>
          <w:rFonts w:eastAsia="Times New Roman" w:cstheme="minorHAnsi"/>
          <w:color w:val="666666"/>
        </w:rPr>
        <w:t> to push notifications directly to mobile devices with services like Amazon Device Messaging (ADM), Apple Push Notification Service (APNS), Google Cloud Messaging (GCM) etc. supported</w:t>
      </w:r>
    </w:p>
    <w:p w14:paraId="08CAF42C"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order is not guaranteed</w:t>
      </w:r>
      <w:r w:rsidRPr="00865E93">
        <w:rPr>
          <w:rFonts w:eastAsia="Times New Roman" w:cstheme="minorHAnsi"/>
          <w:color w:val="666666"/>
        </w:rPr>
        <w:t> and </w:t>
      </w:r>
      <w:r w:rsidRPr="00865E93">
        <w:rPr>
          <w:rFonts w:eastAsia="Times New Roman" w:cstheme="minorHAnsi"/>
          <w:b/>
          <w:bCs/>
          <w:color w:val="666666"/>
          <w:bdr w:val="none" w:sz="0" w:space="0" w:color="auto" w:frame="1"/>
        </w:rPr>
        <w:t>No recall</w:t>
      </w:r>
      <w:r w:rsidRPr="00865E93">
        <w:rPr>
          <w:rFonts w:eastAsia="Times New Roman" w:cstheme="minorHAnsi"/>
          <w:color w:val="666666"/>
        </w:rPr>
        <w:t> available</w:t>
      </w:r>
    </w:p>
    <w:p w14:paraId="6D05F2CB"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integrated with Lambda</w:t>
      </w:r>
      <w:r w:rsidRPr="00865E93">
        <w:rPr>
          <w:rFonts w:eastAsia="Times New Roman" w:cstheme="minorHAnsi"/>
          <w:color w:val="666666"/>
        </w:rPr>
        <w:t> to invoke functions on notifications</w:t>
      </w:r>
    </w:p>
    <w:p w14:paraId="18403DC9" w14:textId="77777777" w:rsidR="00865E93" w:rsidRPr="00865E93" w:rsidRDefault="00865E93" w:rsidP="00865E93">
      <w:pPr>
        <w:numPr>
          <w:ilvl w:val="0"/>
          <w:numId w:val="1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for Email notifications, use SNS or SES directly, SQS does not work</w:t>
      </w:r>
    </w:p>
    <w:p w14:paraId="738F16C4"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SWF</w:t>
      </w:r>
    </w:p>
    <w:p w14:paraId="536959BC"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orchestration service</w:t>
      </w:r>
      <w:r w:rsidRPr="00865E93">
        <w:rPr>
          <w:rFonts w:eastAsia="Times New Roman" w:cstheme="minorHAnsi"/>
          <w:color w:val="666666"/>
        </w:rPr>
        <w:t> to coordinate work across distributed components</w:t>
      </w:r>
    </w:p>
    <w:p w14:paraId="0BA456F2"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helps define tasks, stores, assigns tasks to workers, define logic, </w:t>
      </w:r>
      <w:proofErr w:type="gramStart"/>
      <w:r w:rsidRPr="00865E93">
        <w:rPr>
          <w:rFonts w:eastAsia="Times New Roman" w:cstheme="minorHAnsi"/>
          <w:color w:val="666666"/>
        </w:rPr>
        <w:t>tracks</w:t>
      </w:r>
      <w:proofErr w:type="gramEnd"/>
      <w:r w:rsidRPr="00865E93">
        <w:rPr>
          <w:rFonts w:eastAsia="Times New Roman" w:cstheme="minorHAnsi"/>
          <w:color w:val="666666"/>
        </w:rPr>
        <w:t xml:space="preserve"> and monitors the task and maintains workflow state in a durable fashion</w:t>
      </w:r>
    </w:p>
    <w:p w14:paraId="3AA826A1"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define tasks which can be executed on AWS cloud or </w:t>
      </w:r>
      <w:r w:rsidRPr="00865E93">
        <w:rPr>
          <w:rFonts w:eastAsia="Times New Roman" w:cstheme="minorHAnsi"/>
          <w:b/>
          <w:bCs/>
          <w:color w:val="666666"/>
          <w:bdr w:val="none" w:sz="0" w:space="0" w:color="auto" w:frame="1"/>
        </w:rPr>
        <w:t>on-premises</w:t>
      </w:r>
    </w:p>
    <w:p w14:paraId="5FDEC87A"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helps coordinating tasks across the application which involves managing </w:t>
      </w:r>
      <w:proofErr w:type="spellStart"/>
      <w:r w:rsidRPr="00865E93">
        <w:rPr>
          <w:rFonts w:eastAsia="Times New Roman" w:cstheme="minorHAnsi"/>
          <w:color w:val="666666"/>
        </w:rPr>
        <w:t>intertask</w:t>
      </w:r>
      <w:proofErr w:type="spellEnd"/>
      <w:r w:rsidRPr="00865E93">
        <w:rPr>
          <w:rFonts w:eastAsia="Times New Roman" w:cstheme="minorHAnsi"/>
          <w:color w:val="666666"/>
        </w:rPr>
        <w:t xml:space="preserve"> dependencies, scheduling, and concurrency in accordance with the logical flow of the application</w:t>
      </w:r>
    </w:p>
    <w:p w14:paraId="00BDCFEF"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built-in retries, timeouts and logging</w:t>
      </w:r>
    </w:p>
    <w:p w14:paraId="0CDEAE9D"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manual tasks</w:t>
      </w:r>
    </w:p>
    <w:p w14:paraId="55DD65A5" w14:textId="77777777" w:rsidR="00865E93" w:rsidRPr="00865E93" w:rsidRDefault="00865E93" w:rsidP="00865E93">
      <w:pPr>
        <w:numPr>
          <w:ilvl w:val="0"/>
          <w:numId w:val="1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Characteristics</w:t>
      </w:r>
    </w:p>
    <w:p w14:paraId="29916184" w14:textId="77777777" w:rsidR="00865E93" w:rsidRP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deliver exactly once</w:t>
      </w:r>
    </w:p>
    <w:p w14:paraId="4956DCC5" w14:textId="77777777" w:rsidR="00865E93" w:rsidRP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uses long polling, which reduces number of polls without results</w:t>
      </w:r>
    </w:p>
    <w:p w14:paraId="246046E9" w14:textId="77777777" w:rsidR="00865E93" w:rsidRP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Visibility of task state via API</w:t>
      </w:r>
    </w:p>
    <w:p w14:paraId="1C8D2E37" w14:textId="77777777" w:rsidR="00865E93" w:rsidRP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Timers, signals, markers, child workflows</w:t>
      </w:r>
    </w:p>
    <w:p w14:paraId="6F32B816" w14:textId="77777777" w:rsidR="00865E93" w:rsidRP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supports versioning</w:t>
      </w:r>
    </w:p>
    <w:p w14:paraId="07CD2878" w14:textId="5901B85D" w:rsid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lastRenderedPageBreak/>
        <w:t>keeps workflow history for a user-specified time</w:t>
      </w:r>
    </w:p>
    <w:p w14:paraId="320A9E54" w14:textId="77777777" w:rsidR="004C22DE" w:rsidRPr="00865E93" w:rsidRDefault="004C22DE" w:rsidP="004C22DE">
      <w:pPr>
        <w:shd w:val="clear" w:color="auto" w:fill="FFFFFF"/>
        <w:spacing w:after="0" w:line="240" w:lineRule="auto"/>
        <w:ind w:left="810"/>
        <w:textAlignment w:val="baseline"/>
        <w:rPr>
          <w:rFonts w:eastAsia="Times New Roman" w:cstheme="minorHAnsi"/>
          <w:color w:val="666666"/>
        </w:rPr>
      </w:pPr>
    </w:p>
    <w:p w14:paraId="3BC6604F" w14:textId="77777777" w:rsidR="004C22DE" w:rsidRDefault="004C22DE" w:rsidP="004C22DE">
      <w:pPr>
        <w:shd w:val="clear" w:color="auto" w:fill="FFFFFF"/>
        <w:spacing w:after="0" w:line="240" w:lineRule="auto"/>
        <w:textAlignment w:val="baseline"/>
        <w:rPr>
          <w:rFonts w:eastAsia="Times New Roman" w:cstheme="minorHAnsi"/>
          <w:color w:val="666666"/>
        </w:rPr>
      </w:pPr>
    </w:p>
    <w:p w14:paraId="64963C76" w14:textId="5C68CE7C" w:rsidR="00865E93" w:rsidRPr="00865E93" w:rsidRDefault="00865E93" w:rsidP="004C22DE">
      <w:pPr>
        <w:shd w:val="clear" w:color="auto" w:fill="FFFFFF"/>
        <w:spacing w:after="0" w:line="240" w:lineRule="auto"/>
        <w:textAlignment w:val="baseline"/>
        <w:rPr>
          <w:rFonts w:eastAsia="Times New Roman" w:cstheme="minorHAnsi"/>
          <w:b/>
          <w:bCs/>
          <w:color w:val="666666"/>
        </w:rPr>
      </w:pPr>
      <w:r w:rsidRPr="00865E93">
        <w:rPr>
          <w:rFonts w:eastAsia="Times New Roman" w:cstheme="minorHAnsi"/>
          <w:b/>
          <w:bCs/>
          <w:color w:val="666666"/>
        </w:rPr>
        <w:t>AWS SWF vs AWS SQS</w:t>
      </w:r>
    </w:p>
    <w:p w14:paraId="729A75E6" w14:textId="77777777" w:rsidR="00865E93" w:rsidRPr="00865E93" w:rsidRDefault="00865E93" w:rsidP="00865E93">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task-oriented </w:t>
      </w:r>
      <w:r w:rsidRPr="00865E93">
        <w:rPr>
          <w:rFonts w:eastAsia="Times New Roman" w:cstheme="minorHAnsi"/>
          <w:b/>
          <w:bCs/>
          <w:color w:val="FF0000"/>
          <w:bdr w:val="none" w:sz="0" w:space="0" w:color="auto" w:frame="1"/>
        </w:rPr>
        <w:t>vs</w:t>
      </w:r>
      <w:r w:rsidRPr="00865E93">
        <w:rPr>
          <w:rFonts w:eastAsia="Times New Roman" w:cstheme="minorHAnsi"/>
          <w:color w:val="666666"/>
        </w:rPr>
        <w:t> message-oriented</w:t>
      </w:r>
    </w:p>
    <w:p w14:paraId="1809A17E" w14:textId="77777777" w:rsidR="004C22DE" w:rsidRDefault="00865E93" w:rsidP="004C22DE">
      <w:pPr>
        <w:numPr>
          <w:ilvl w:val="1"/>
          <w:numId w:val="1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track of all tasks and events </w:t>
      </w:r>
      <w:r w:rsidRPr="00865E93">
        <w:rPr>
          <w:rFonts w:eastAsia="Times New Roman" w:cstheme="minorHAnsi"/>
          <w:b/>
          <w:bCs/>
          <w:color w:val="FF0000"/>
          <w:bdr w:val="none" w:sz="0" w:space="0" w:color="auto" w:frame="1"/>
        </w:rPr>
        <w:t>vs</w:t>
      </w:r>
      <w:r w:rsidRPr="00865E93">
        <w:rPr>
          <w:rFonts w:eastAsia="Times New Roman" w:cstheme="minorHAnsi"/>
          <w:color w:val="666666"/>
        </w:rPr>
        <w:t> needs custom handling</w:t>
      </w:r>
    </w:p>
    <w:p w14:paraId="400E7371" w14:textId="77777777" w:rsidR="004C22DE" w:rsidRDefault="004C22DE" w:rsidP="004C22DE">
      <w:pPr>
        <w:shd w:val="clear" w:color="auto" w:fill="FFFFFF"/>
        <w:spacing w:after="0" w:line="240" w:lineRule="auto"/>
        <w:ind w:left="810"/>
        <w:textAlignment w:val="baseline"/>
        <w:rPr>
          <w:rFonts w:eastAsia="Times New Roman" w:cstheme="minorHAnsi"/>
          <w:color w:val="666666"/>
        </w:rPr>
      </w:pPr>
    </w:p>
    <w:p w14:paraId="516EEDA0" w14:textId="448511F3" w:rsidR="00865E93" w:rsidRPr="00865E93" w:rsidRDefault="00865E93" w:rsidP="004C22DE">
      <w:pPr>
        <w:shd w:val="clear" w:color="auto" w:fill="FFFFFF"/>
        <w:spacing w:after="0" w:line="240" w:lineRule="auto"/>
        <w:textAlignment w:val="baseline"/>
        <w:rPr>
          <w:rFonts w:eastAsia="Times New Roman" w:cstheme="minorHAnsi"/>
          <w:color w:val="666666"/>
        </w:rPr>
      </w:pPr>
      <w:r w:rsidRPr="00865E93">
        <w:rPr>
          <w:rFonts w:eastAsia="Times New Roman" w:cstheme="minorHAnsi"/>
          <w:b/>
          <w:bCs/>
          <w:color w:val="666666"/>
        </w:rPr>
        <w:t>SES</w:t>
      </w:r>
    </w:p>
    <w:p w14:paraId="279EF4D5" w14:textId="77777777" w:rsidR="00865E93" w:rsidRPr="00865E93" w:rsidRDefault="00865E93" w:rsidP="00865E93">
      <w:pPr>
        <w:numPr>
          <w:ilvl w:val="0"/>
          <w:numId w:val="1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highly scalable and cost-effective email service</w:t>
      </w:r>
    </w:p>
    <w:p w14:paraId="182363D3" w14:textId="77777777" w:rsidR="00865E93" w:rsidRPr="00865E93" w:rsidRDefault="00865E93" w:rsidP="00865E93">
      <w:pPr>
        <w:numPr>
          <w:ilvl w:val="0"/>
          <w:numId w:val="1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uses </w:t>
      </w:r>
      <w:r w:rsidRPr="00865E93">
        <w:rPr>
          <w:rFonts w:eastAsia="Times New Roman" w:cstheme="minorHAnsi"/>
          <w:b/>
          <w:bCs/>
          <w:color w:val="666666"/>
          <w:bdr w:val="none" w:sz="0" w:space="0" w:color="auto" w:frame="1"/>
        </w:rPr>
        <w:t>content filtering technologies</w:t>
      </w:r>
      <w:r w:rsidRPr="00865E93">
        <w:rPr>
          <w:rFonts w:eastAsia="Times New Roman" w:cstheme="minorHAnsi"/>
          <w:color w:val="666666"/>
        </w:rPr>
        <w:t> to scan outgoing emails to check standards and email content for spam and malware</w:t>
      </w:r>
    </w:p>
    <w:p w14:paraId="20B96454" w14:textId="77777777" w:rsidR="00865E93" w:rsidRPr="00865E93" w:rsidRDefault="00865E93" w:rsidP="00865E93">
      <w:pPr>
        <w:numPr>
          <w:ilvl w:val="0"/>
          <w:numId w:val="1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 xml:space="preserve">supports </w:t>
      </w:r>
      <w:proofErr w:type="spellStart"/>
      <w:r w:rsidRPr="00865E93">
        <w:rPr>
          <w:rFonts w:eastAsia="Times New Roman" w:cstheme="minorHAnsi"/>
          <w:b/>
          <w:bCs/>
          <w:color w:val="666666"/>
          <w:bdr w:val="none" w:sz="0" w:space="0" w:color="auto" w:frame="1"/>
        </w:rPr>
        <w:t>full fledged</w:t>
      </w:r>
      <w:proofErr w:type="spellEnd"/>
      <w:r w:rsidRPr="00865E93">
        <w:rPr>
          <w:rFonts w:eastAsia="Times New Roman" w:cstheme="minorHAnsi"/>
          <w:b/>
          <w:bCs/>
          <w:color w:val="666666"/>
          <w:bdr w:val="none" w:sz="0" w:space="0" w:color="auto" w:frame="1"/>
        </w:rPr>
        <w:t xml:space="preserve"> emails to be sent as compared to SNS where only the message is sent in Email</w:t>
      </w:r>
    </w:p>
    <w:p w14:paraId="034AB9B8" w14:textId="77777777" w:rsidR="00865E93" w:rsidRPr="00865E93" w:rsidRDefault="00865E93" w:rsidP="00865E93">
      <w:pPr>
        <w:numPr>
          <w:ilvl w:val="0"/>
          <w:numId w:val="1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ideal for </w:t>
      </w:r>
      <w:r w:rsidRPr="00865E93">
        <w:rPr>
          <w:rFonts w:eastAsia="Times New Roman" w:cstheme="minorHAnsi"/>
          <w:b/>
          <w:bCs/>
          <w:color w:val="666666"/>
          <w:bdr w:val="none" w:sz="0" w:space="0" w:color="auto" w:frame="1"/>
        </w:rPr>
        <w:t>sending bulk emails</w:t>
      </w:r>
      <w:r w:rsidRPr="00865E93">
        <w:rPr>
          <w:rFonts w:eastAsia="Times New Roman" w:cstheme="minorHAnsi"/>
          <w:color w:val="666666"/>
        </w:rPr>
        <w:t> at scale</w:t>
      </w:r>
    </w:p>
    <w:p w14:paraId="64C37B18" w14:textId="77777777" w:rsidR="00865E93" w:rsidRPr="00865E93" w:rsidRDefault="00865E93" w:rsidP="00865E93">
      <w:pPr>
        <w:numPr>
          <w:ilvl w:val="0"/>
          <w:numId w:val="1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guarantees first hop</w:t>
      </w:r>
    </w:p>
    <w:p w14:paraId="3A562ADA" w14:textId="77777777" w:rsidR="00865E93" w:rsidRPr="00865E93" w:rsidRDefault="00865E93" w:rsidP="00865E93">
      <w:pPr>
        <w:numPr>
          <w:ilvl w:val="0"/>
          <w:numId w:val="1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eliminates the need to support custom software or applications to do heavy lifting of email transport</w:t>
      </w:r>
    </w:p>
    <w:p w14:paraId="059FB3A2" w14:textId="29B0A8DD"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08ADCE7B"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RDS</w:t>
      </w:r>
    </w:p>
    <w:p w14:paraId="0ED70460"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Relational Database service</w:t>
      </w:r>
    </w:p>
    <w:p w14:paraId="69CF997C"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MySQL, MariaDB, PostgreSQL, Oracle, Microsoft SQL Server, and the new, MySQL-compatible Amazon Aurora DB engine</w:t>
      </w:r>
    </w:p>
    <w:p w14:paraId="5C40163E"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as it is a managed service, shell (root ssh) access is not provided</w:t>
      </w:r>
    </w:p>
    <w:p w14:paraId="21A22D74"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manages backups, software patching, automatic failure detection, and recovery</w:t>
      </w:r>
    </w:p>
    <w:p w14:paraId="65B68851"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use initiated manual backups and snapshots</w:t>
      </w:r>
    </w:p>
    <w:p w14:paraId="269868B7"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daily automated backups with database transaction logs</w:t>
      </w:r>
      <w:r w:rsidRPr="00865E93">
        <w:rPr>
          <w:rFonts w:eastAsia="Times New Roman" w:cstheme="minorHAnsi"/>
          <w:color w:val="666666"/>
        </w:rPr>
        <w:t> enables </w:t>
      </w:r>
      <w:r w:rsidRPr="00865E93">
        <w:rPr>
          <w:rFonts w:eastAsia="Times New Roman" w:cstheme="minorHAnsi"/>
          <w:b/>
          <w:bCs/>
          <w:color w:val="666666"/>
          <w:bdr w:val="none" w:sz="0" w:space="0" w:color="auto" w:frame="1"/>
        </w:rPr>
        <w:t>Point in Time recovery</w:t>
      </w:r>
      <w:r w:rsidRPr="00865E93">
        <w:rPr>
          <w:rFonts w:eastAsia="Times New Roman" w:cstheme="minorHAnsi"/>
          <w:color w:val="666666"/>
        </w:rPr>
        <w:t> up to the last five minutes of database usage</w:t>
      </w:r>
    </w:p>
    <w:p w14:paraId="3FF5ED6D"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snapshots</w:t>
      </w:r>
      <w:r w:rsidRPr="00865E93">
        <w:rPr>
          <w:rFonts w:eastAsia="Times New Roman" w:cstheme="minorHAnsi"/>
          <w:color w:val="666666"/>
        </w:rPr>
        <w:t> are user-initiated storage volume snapshot of DB instance, backing up the </w:t>
      </w:r>
      <w:r w:rsidRPr="00865E93">
        <w:rPr>
          <w:rFonts w:eastAsia="Times New Roman" w:cstheme="minorHAnsi"/>
          <w:b/>
          <w:bCs/>
          <w:color w:val="666666"/>
          <w:bdr w:val="none" w:sz="0" w:space="0" w:color="auto" w:frame="1"/>
        </w:rPr>
        <w:t>entire DB instance and not just individual databases</w:t>
      </w:r>
      <w:r w:rsidRPr="00865E93">
        <w:rPr>
          <w:rFonts w:eastAsia="Times New Roman" w:cstheme="minorHAnsi"/>
          <w:color w:val="666666"/>
        </w:rPr>
        <w:t xml:space="preserve"> that can be restored as </w:t>
      </w:r>
      <w:proofErr w:type="spellStart"/>
      <w:proofErr w:type="gramStart"/>
      <w:r w:rsidRPr="00865E93">
        <w:rPr>
          <w:rFonts w:eastAsia="Times New Roman" w:cstheme="minorHAnsi"/>
          <w:color w:val="666666"/>
        </w:rPr>
        <w:t>a</w:t>
      </w:r>
      <w:proofErr w:type="spellEnd"/>
      <w:proofErr w:type="gramEnd"/>
      <w:r w:rsidRPr="00865E93">
        <w:rPr>
          <w:rFonts w:eastAsia="Times New Roman" w:cstheme="minorHAnsi"/>
          <w:color w:val="666666"/>
        </w:rPr>
        <w:t xml:space="preserve"> independent RDS instance</w:t>
      </w:r>
    </w:p>
    <w:p w14:paraId="58A24A3C"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 encryption at rest using KMS as well as encryption in transit using SSL endpoints</w:t>
      </w:r>
    </w:p>
    <w:p w14:paraId="6506BF41"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for encrypted database</w:t>
      </w:r>
    </w:p>
    <w:p w14:paraId="4EE40A30"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logs, snapshots, backups, read replicas are all encrypted as well</w:t>
      </w:r>
    </w:p>
    <w:p w14:paraId="1D67AAA8"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cross region replicas and snapshots does not work across region (Note – this is possible now with latest AWS </w:t>
      </w:r>
      <w:hyperlink r:id="rId5" w:history="1">
        <w:r w:rsidRPr="00865E93">
          <w:rPr>
            <w:rFonts w:eastAsia="Times New Roman" w:cstheme="minorHAnsi"/>
            <w:color w:val="1C7C7C"/>
            <w:u w:val="single"/>
            <w:bdr w:val="none" w:sz="0" w:space="0" w:color="auto" w:frame="1"/>
          </w:rPr>
          <w:t>enhancement</w:t>
        </w:r>
      </w:hyperlink>
      <w:r w:rsidRPr="00865E93">
        <w:rPr>
          <w:rFonts w:eastAsia="Times New Roman" w:cstheme="minorHAnsi"/>
          <w:color w:val="666666"/>
        </w:rPr>
        <w:t>)</w:t>
      </w:r>
    </w:p>
    <w:p w14:paraId="2D0AB2FE"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Multi-AZ deployment</w:t>
      </w:r>
    </w:p>
    <w:p w14:paraId="0E818A73"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provides </w:t>
      </w:r>
      <w:r w:rsidRPr="00865E93">
        <w:rPr>
          <w:rFonts w:eastAsia="Times New Roman" w:cstheme="minorHAnsi"/>
          <w:b/>
          <w:bCs/>
          <w:color w:val="666666"/>
          <w:bdr w:val="none" w:sz="0" w:space="0" w:color="auto" w:frame="1"/>
        </w:rPr>
        <w:t>high availability and automatic failover support and is NOT a scaling solution</w:t>
      </w:r>
    </w:p>
    <w:p w14:paraId="1AA91EE5"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maintains a </w:t>
      </w:r>
      <w:r w:rsidRPr="00865E93">
        <w:rPr>
          <w:rFonts w:eastAsia="Times New Roman" w:cstheme="minorHAnsi"/>
          <w:b/>
          <w:bCs/>
          <w:color w:val="666666"/>
          <w:bdr w:val="none" w:sz="0" w:space="0" w:color="auto" w:frame="1"/>
        </w:rPr>
        <w:t>synchronous standby replica in a different AZ</w:t>
      </w:r>
    </w:p>
    <w:p w14:paraId="6512E4BF"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transaction success is returned only if the commit is successful both on the primary and the standby DB</w:t>
      </w:r>
    </w:p>
    <w:p w14:paraId="20DE5E03"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Oracle, PostgreSQL, MySQL, and MariaDB DB instances use </w:t>
      </w:r>
      <w:r w:rsidRPr="00865E93">
        <w:rPr>
          <w:rFonts w:eastAsia="Times New Roman" w:cstheme="minorHAnsi"/>
          <w:b/>
          <w:bCs/>
          <w:color w:val="666666"/>
          <w:bdr w:val="none" w:sz="0" w:space="0" w:color="auto" w:frame="1"/>
        </w:rPr>
        <w:t>Amazon technology</w:t>
      </w:r>
      <w:r w:rsidRPr="00865E93">
        <w:rPr>
          <w:rFonts w:eastAsia="Times New Roman" w:cstheme="minorHAnsi"/>
          <w:color w:val="666666"/>
        </w:rPr>
        <w:t>, while SQL Server DB instances use SQL </w:t>
      </w:r>
      <w:r w:rsidRPr="00865E93">
        <w:rPr>
          <w:rFonts w:eastAsia="Times New Roman" w:cstheme="minorHAnsi"/>
          <w:b/>
          <w:bCs/>
          <w:color w:val="666666"/>
          <w:bdr w:val="none" w:sz="0" w:space="0" w:color="auto" w:frame="1"/>
        </w:rPr>
        <w:t>Server Mirroring</w:t>
      </w:r>
    </w:p>
    <w:p w14:paraId="0DC95EC7"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snapshots and backups are taken from standby &amp; eliminate I/O freezes</w:t>
      </w:r>
    </w:p>
    <w:p w14:paraId="0145A8ED"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during automatic failover, its seamless and </w:t>
      </w:r>
      <w:r w:rsidRPr="00865E93">
        <w:rPr>
          <w:rFonts w:eastAsia="Times New Roman" w:cstheme="minorHAnsi"/>
          <w:b/>
          <w:bCs/>
          <w:color w:val="666666"/>
          <w:bdr w:val="none" w:sz="0" w:space="0" w:color="auto" w:frame="1"/>
        </w:rPr>
        <w:t>RDS switches to the standby instance</w:t>
      </w:r>
      <w:r w:rsidRPr="00865E93">
        <w:rPr>
          <w:rFonts w:eastAsia="Times New Roman" w:cstheme="minorHAnsi"/>
          <w:color w:val="666666"/>
        </w:rPr>
        <w:t> and </w:t>
      </w:r>
      <w:r w:rsidRPr="00865E93">
        <w:rPr>
          <w:rFonts w:eastAsia="Times New Roman" w:cstheme="minorHAnsi"/>
          <w:b/>
          <w:bCs/>
          <w:color w:val="666666"/>
          <w:bdr w:val="none" w:sz="0" w:space="0" w:color="auto" w:frame="1"/>
        </w:rPr>
        <w:t>updates the DNS record to point to standby</w:t>
      </w:r>
    </w:p>
    <w:p w14:paraId="686E3B27"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failover can be </w:t>
      </w:r>
      <w:r w:rsidRPr="00865E93">
        <w:rPr>
          <w:rFonts w:eastAsia="Times New Roman" w:cstheme="minorHAnsi"/>
          <w:b/>
          <w:bCs/>
          <w:color w:val="666666"/>
          <w:bdr w:val="none" w:sz="0" w:space="0" w:color="auto" w:frame="1"/>
        </w:rPr>
        <w:t>forced</w:t>
      </w:r>
      <w:r w:rsidRPr="00865E93">
        <w:rPr>
          <w:rFonts w:eastAsia="Times New Roman" w:cstheme="minorHAnsi"/>
          <w:color w:val="666666"/>
        </w:rPr>
        <w:t> with the Reboot with failover option</w:t>
      </w:r>
    </w:p>
    <w:p w14:paraId="67E023B4"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Read Replicas</w:t>
      </w:r>
    </w:p>
    <w:p w14:paraId="1CC6A236"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uses the PostgreSQL, MySQL, and MariaDB DB engines’ built-in replication functionality to create a separate Read Only instance</w:t>
      </w:r>
    </w:p>
    <w:p w14:paraId="0B49A1BA"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updates are </w:t>
      </w:r>
      <w:r w:rsidRPr="00865E93">
        <w:rPr>
          <w:rFonts w:eastAsia="Times New Roman" w:cstheme="minorHAnsi"/>
          <w:b/>
          <w:bCs/>
          <w:color w:val="666666"/>
          <w:bdr w:val="none" w:sz="0" w:space="0" w:color="auto" w:frame="1"/>
        </w:rPr>
        <w:t>asynchronously</w:t>
      </w:r>
      <w:r w:rsidRPr="00865E93">
        <w:rPr>
          <w:rFonts w:eastAsia="Times New Roman" w:cstheme="minorHAnsi"/>
          <w:color w:val="666666"/>
        </w:rPr>
        <w:t> copied to the Read Replica, and data might be stale</w:t>
      </w:r>
    </w:p>
    <w:p w14:paraId="22CE0136"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can help </w:t>
      </w:r>
      <w:r w:rsidRPr="00865E93">
        <w:rPr>
          <w:rFonts w:eastAsia="Times New Roman" w:cstheme="minorHAnsi"/>
          <w:b/>
          <w:bCs/>
          <w:color w:val="666666"/>
          <w:bdr w:val="none" w:sz="0" w:space="0" w:color="auto" w:frame="1"/>
        </w:rPr>
        <w:t>scale applications</w:t>
      </w:r>
      <w:r w:rsidRPr="00865E93">
        <w:rPr>
          <w:rFonts w:eastAsia="Times New Roman" w:cstheme="minorHAnsi"/>
          <w:color w:val="666666"/>
        </w:rPr>
        <w:t> and </w:t>
      </w:r>
      <w:r w:rsidRPr="00865E93">
        <w:rPr>
          <w:rFonts w:eastAsia="Times New Roman" w:cstheme="minorHAnsi"/>
          <w:b/>
          <w:bCs/>
          <w:color w:val="666666"/>
          <w:bdr w:val="none" w:sz="0" w:space="0" w:color="auto" w:frame="1"/>
        </w:rPr>
        <w:t>reduce read only load </w:t>
      </w:r>
    </w:p>
    <w:p w14:paraId="541147A3"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requires automatic backups enabled</w:t>
      </w:r>
    </w:p>
    <w:p w14:paraId="35F61BF2"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replicates all databases</w:t>
      </w:r>
      <w:r w:rsidRPr="00865E93">
        <w:rPr>
          <w:rFonts w:eastAsia="Times New Roman" w:cstheme="minorHAnsi"/>
          <w:color w:val="666666"/>
        </w:rPr>
        <w:t> in the source DB instance</w:t>
      </w:r>
    </w:p>
    <w:p w14:paraId="3D9AE3B0"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for disaster recovery, can be </w:t>
      </w:r>
      <w:r w:rsidRPr="00865E93">
        <w:rPr>
          <w:rFonts w:eastAsia="Times New Roman" w:cstheme="minorHAnsi"/>
          <w:b/>
          <w:bCs/>
          <w:color w:val="666666"/>
          <w:bdr w:val="none" w:sz="0" w:space="0" w:color="auto" w:frame="1"/>
        </w:rPr>
        <w:t xml:space="preserve">promoted to a </w:t>
      </w:r>
      <w:proofErr w:type="spellStart"/>
      <w:proofErr w:type="gramStart"/>
      <w:r w:rsidRPr="00865E93">
        <w:rPr>
          <w:rFonts w:eastAsia="Times New Roman" w:cstheme="minorHAnsi"/>
          <w:b/>
          <w:bCs/>
          <w:color w:val="666666"/>
          <w:bdr w:val="none" w:sz="0" w:space="0" w:color="auto" w:frame="1"/>
        </w:rPr>
        <w:t>full fledged</w:t>
      </w:r>
      <w:proofErr w:type="spellEnd"/>
      <w:proofErr w:type="gramEnd"/>
      <w:r w:rsidRPr="00865E93">
        <w:rPr>
          <w:rFonts w:eastAsia="Times New Roman" w:cstheme="minorHAnsi"/>
          <w:b/>
          <w:bCs/>
          <w:color w:val="666666"/>
          <w:bdr w:val="none" w:sz="0" w:space="0" w:color="auto" w:frame="1"/>
        </w:rPr>
        <w:t xml:space="preserve"> database</w:t>
      </w:r>
    </w:p>
    <w:p w14:paraId="7A1DA96E" w14:textId="77777777" w:rsidR="00865E93" w:rsidRPr="00865E93" w:rsidRDefault="00865E93" w:rsidP="00865E93">
      <w:pPr>
        <w:numPr>
          <w:ilvl w:val="1"/>
          <w:numId w:val="19"/>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can be </w:t>
      </w:r>
      <w:r w:rsidRPr="00865E93">
        <w:rPr>
          <w:rFonts w:eastAsia="Times New Roman" w:cstheme="minorHAnsi"/>
          <w:b/>
          <w:bCs/>
          <w:color w:val="666666"/>
          <w:bdr w:val="none" w:sz="0" w:space="0" w:color="auto" w:frame="1"/>
        </w:rPr>
        <w:t>created in a different region</w:t>
      </w:r>
      <w:r w:rsidRPr="00865E93">
        <w:rPr>
          <w:rFonts w:eastAsia="Times New Roman" w:cstheme="minorHAnsi"/>
          <w:color w:val="666666"/>
        </w:rPr>
        <w:t xml:space="preserve"> for MySQL, Postgres and MariaDB, for disaster recovery, </w:t>
      </w:r>
      <w:proofErr w:type="gramStart"/>
      <w:r w:rsidRPr="00865E93">
        <w:rPr>
          <w:rFonts w:eastAsia="Times New Roman" w:cstheme="minorHAnsi"/>
          <w:color w:val="666666"/>
        </w:rPr>
        <w:t>migration</w:t>
      </w:r>
      <w:proofErr w:type="gramEnd"/>
      <w:r w:rsidRPr="00865E93">
        <w:rPr>
          <w:rFonts w:eastAsia="Times New Roman" w:cstheme="minorHAnsi"/>
          <w:color w:val="666666"/>
        </w:rPr>
        <w:t xml:space="preserve"> and low latency across regions</w:t>
      </w:r>
    </w:p>
    <w:p w14:paraId="5EF9E0A3"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RDS does not support all the features of underlying databases, and if required the database instance can be launched on an EC2 instance</w:t>
      </w:r>
    </w:p>
    <w:p w14:paraId="332BBAD6" w14:textId="77777777" w:rsidR="00865E93" w:rsidRPr="00865E93" w:rsidRDefault="00865E93" w:rsidP="00865E93">
      <w:pPr>
        <w:numPr>
          <w:ilvl w:val="0"/>
          <w:numId w:val="1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RMAN (Recovery Manager) can be used for Oracles backup and recovery when running on an EC2 instance</w:t>
      </w:r>
    </w:p>
    <w:p w14:paraId="2FAB739E"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DynamoDB</w:t>
      </w:r>
    </w:p>
    <w:p w14:paraId="5F7F4000"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fully managed NoSQL database service</w:t>
      </w:r>
    </w:p>
    <w:p w14:paraId="2FC72468"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synchronously </w:t>
      </w:r>
      <w:r w:rsidRPr="00865E93">
        <w:rPr>
          <w:rFonts w:eastAsia="Times New Roman" w:cstheme="minorHAnsi"/>
          <w:b/>
          <w:bCs/>
          <w:color w:val="666666"/>
          <w:bdr w:val="none" w:sz="0" w:space="0" w:color="auto" w:frame="1"/>
        </w:rPr>
        <w:t>replicates data across three facilities</w:t>
      </w:r>
      <w:r w:rsidRPr="00865E93">
        <w:rPr>
          <w:rFonts w:eastAsia="Times New Roman" w:cstheme="minorHAnsi"/>
          <w:color w:val="666666"/>
        </w:rPr>
        <w:t> in an AWS Region, giving high availability and data durability</w:t>
      </w:r>
    </w:p>
    <w:p w14:paraId="05CC6C8C"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runs exclusively on </w:t>
      </w:r>
      <w:r w:rsidRPr="00865E93">
        <w:rPr>
          <w:rFonts w:eastAsia="Times New Roman" w:cstheme="minorHAnsi"/>
          <w:b/>
          <w:bCs/>
          <w:color w:val="666666"/>
          <w:bdr w:val="none" w:sz="0" w:space="0" w:color="auto" w:frame="1"/>
        </w:rPr>
        <w:t>SSDs</w:t>
      </w:r>
      <w:r w:rsidRPr="00865E93">
        <w:rPr>
          <w:rFonts w:eastAsia="Times New Roman" w:cstheme="minorHAnsi"/>
          <w:color w:val="666666"/>
        </w:rPr>
        <w:t> to provide high I/O performance</w:t>
      </w:r>
    </w:p>
    <w:p w14:paraId="0E6CE445"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w:t>
      </w:r>
      <w:r w:rsidRPr="00865E93">
        <w:rPr>
          <w:rFonts w:eastAsia="Times New Roman" w:cstheme="minorHAnsi"/>
          <w:b/>
          <w:bCs/>
          <w:color w:val="666666"/>
          <w:bdr w:val="none" w:sz="0" w:space="0" w:color="auto" w:frame="1"/>
        </w:rPr>
        <w:t>provisioned table reads and writes</w:t>
      </w:r>
    </w:p>
    <w:p w14:paraId="027DE165"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automatically partitions, reallocates and re-partitions the data</w:t>
      </w:r>
      <w:r w:rsidRPr="00865E93">
        <w:rPr>
          <w:rFonts w:eastAsia="Times New Roman" w:cstheme="minorHAnsi"/>
          <w:color w:val="666666"/>
        </w:rPr>
        <w:t> and provisions additional server capacity as data or throughput changes</w:t>
      </w:r>
    </w:p>
    <w:p w14:paraId="323C8741"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w:t>
      </w:r>
      <w:r w:rsidRPr="00865E93">
        <w:rPr>
          <w:rFonts w:eastAsia="Times New Roman" w:cstheme="minorHAnsi"/>
          <w:b/>
          <w:bCs/>
          <w:color w:val="666666"/>
          <w:bdr w:val="none" w:sz="0" w:space="0" w:color="auto" w:frame="1"/>
        </w:rPr>
        <w:t>Eventually consistent (by default) or Strongly Consistent</w:t>
      </w:r>
      <w:r w:rsidRPr="00865E93">
        <w:rPr>
          <w:rFonts w:eastAsia="Times New Roman" w:cstheme="minorHAnsi"/>
          <w:color w:val="666666"/>
        </w:rPr>
        <w:t xml:space="preserve"> option to be specified during </w:t>
      </w:r>
      <w:proofErr w:type="gramStart"/>
      <w:r w:rsidRPr="00865E93">
        <w:rPr>
          <w:rFonts w:eastAsia="Times New Roman" w:cstheme="minorHAnsi"/>
          <w:color w:val="666666"/>
        </w:rPr>
        <w:t>an</w:t>
      </w:r>
      <w:proofErr w:type="gramEnd"/>
      <w:r w:rsidRPr="00865E93">
        <w:rPr>
          <w:rFonts w:eastAsia="Times New Roman" w:cstheme="minorHAnsi"/>
          <w:color w:val="666666"/>
        </w:rPr>
        <w:t xml:space="preserve"> read operation</w:t>
      </w:r>
    </w:p>
    <w:p w14:paraId="571D9EDB"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creates and maintains </w:t>
      </w:r>
      <w:r w:rsidRPr="00865E93">
        <w:rPr>
          <w:rFonts w:eastAsia="Times New Roman" w:cstheme="minorHAnsi"/>
          <w:b/>
          <w:bCs/>
          <w:color w:val="666666"/>
          <w:bdr w:val="none" w:sz="0" w:space="0" w:color="auto" w:frame="1"/>
        </w:rPr>
        <w:t>indexes for the primary key attributes</w:t>
      </w:r>
      <w:r w:rsidRPr="00865E93">
        <w:rPr>
          <w:rFonts w:eastAsia="Times New Roman" w:cstheme="minorHAnsi"/>
          <w:color w:val="666666"/>
        </w:rPr>
        <w:t> for efficient access of data in the table</w:t>
      </w:r>
    </w:p>
    <w:p w14:paraId="26642B06"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secondary indexes</w:t>
      </w:r>
    </w:p>
    <w:p w14:paraId="6BD35B7F"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allows querying attributes other </w:t>
      </w:r>
      <w:proofErr w:type="spellStart"/>
      <w:r w:rsidRPr="00865E93">
        <w:rPr>
          <w:rFonts w:eastAsia="Times New Roman" w:cstheme="minorHAnsi"/>
          <w:color w:val="666666"/>
        </w:rPr>
        <w:t>then</w:t>
      </w:r>
      <w:proofErr w:type="spellEnd"/>
      <w:r w:rsidRPr="00865E93">
        <w:rPr>
          <w:rFonts w:eastAsia="Times New Roman" w:cstheme="minorHAnsi"/>
          <w:color w:val="666666"/>
        </w:rPr>
        <w:t xml:space="preserve"> the primary key attributes without impacting performance.</w:t>
      </w:r>
    </w:p>
    <w:p w14:paraId="2669FA92"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are automatically maintained as </w:t>
      </w:r>
      <w:r w:rsidRPr="00865E93">
        <w:rPr>
          <w:rFonts w:eastAsia="Times New Roman" w:cstheme="minorHAnsi"/>
          <w:b/>
          <w:bCs/>
          <w:color w:val="666666"/>
          <w:bdr w:val="none" w:sz="0" w:space="0" w:color="auto" w:frame="1"/>
        </w:rPr>
        <w:t>sparse objects</w:t>
      </w:r>
    </w:p>
    <w:p w14:paraId="4ABE6803"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Local vs Global secondary index</w:t>
      </w:r>
    </w:p>
    <w:p w14:paraId="05A9250B"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shares partition key + different sort key </w:t>
      </w:r>
      <w:r w:rsidRPr="00865E93">
        <w:rPr>
          <w:rFonts w:eastAsia="Times New Roman" w:cstheme="minorHAnsi"/>
          <w:color w:val="FF0000"/>
          <w:bdr w:val="none" w:sz="0" w:space="0" w:color="auto" w:frame="1"/>
        </w:rPr>
        <w:t>vs</w:t>
      </w:r>
      <w:r w:rsidRPr="00865E93">
        <w:rPr>
          <w:rFonts w:eastAsia="Times New Roman" w:cstheme="minorHAnsi"/>
          <w:color w:val="666666"/>
        </w:rPr>
        <w:t> different partition + sort key</w:t>
      </w:r>
    </w:p>
    <w:p w14:paraId="44FEC454"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search limited to partition </w:t>
      </w:r>
      <w:r w:rsidRPr="00865E93">
        <w:rPr>
          <w:rFonts w:eastAsia="Times New Roman" w:cstheme="minorHAnsi"/>
          <w:color w:val="FF0000"/>
          <w:bdr w:val="none" w:sz="0" w:space="0" w:color="auto" w:frame="1"/>
        </w:rPr>
        <w:t>vs</w:t>
      </w:r>
      <w:r w:rsidRPr="00865E93">
        <w:rPr>
          <w:rFonts w:eastAsia="Times New Roman" w:cstheme="minorHAnsi"/>
          <w:color w:val="666666"/>
        </w:rPr>
        <w:t> across all partition</w:t>
      </w:r>
    </w:p>
    <w:p w14:paraId="7CBEA03B"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unique attributes </w:t>
      </w:r>
      <w:r w:rsidRPr="00865E93">
        <w:rPr>
          <w:rFonts w:eastAsia="Times New Roman" w:cstheme="minorHAnsi"/>
          <w:color w:val="FF0000"/>
          <w:bdr w:val="none" w:sz="0" w:space="0" w:color="auto" w:frame="1"/>
        </w:rPr>
        <w:t>vs</w:t>
      </w:r>
      <w:r w:rsidRPr="00865E93">
        <w:rPr>
          <w:rFonts w:eastAsia="Times New Roman" w:cstheme="minorHAnsi"/>
          <w:color w:val="666666"/>
        </w:rPr>
        <w:t> non unique attributes</w:t>
      </w:r>
    </w:p>
    <w:p w14:paraId="3815EFD8"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linked to the base table </w:t>
      </w:r>
      <w:r w:rsidRPr="00865E93">
        <w:rPr>
          <w:rFonts w:eastAsia="Times New Roman" w:cstheme="minorHAnsi"/>
          <w:color w:val="FF0000"/>
          <w:bdr w:val="none" w:sz="0" w:space="0" w:color="auto" w:frame="1"/>
        </w:rPr>
        <w:t>vs</w:t>
      </w:r>
      <w:r w:rsidRPr="00865E93">
        <w:rPr>
          <w:rFonts w:eastAsia="Times New Roman" w:cstheme="minorHAnsi"/>
          <w:color w:val="666666"/>
        </w:rPr>
        <w:t> independent separate index</w:t>
      </w:r>
    </w:p>
    <w:p w14:paraId="3C9F0769"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only created during the base table creation </w:t>
      </w:r>
      <w:r w:rsidRPr="00865E93">
        <w:rPr>
          <w:rFonts w:eastAsia="Times New Roman" w:cstheme="minorHAnsi"/>
          <w:color w:val="FF0000"/>
          <w:bdr w:val="none" w:sz="0" w:space="0" w:color="auto" w:frame="1"/>
        </w:rPr>
        <w:t>vs</w:t>
      </w:r>
      <w:r w:rsidRPr="00865E93">
        <w:rPr>
          <w:rFonts w:eastAsia="Times New Roman" w:cstheme="minorHAnsi"/>
          <w:color w:val="666666"/>
        </w:rPr>
        <w:t> can be created later</w:t>
      </w:r>
    </w:p>
    <w:p w14:paraId="3BEC2E19"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cannot be deleted after creation </w:t>
      </w:r>
      <w:r w:rsidRPr="00865E93">
        <w:rPr>
          <w:rFonts w:eastAsia="Times New Roman" w:cstheme="minorHAnsi"/>
          <w:color w:val="FF0000"/>
          <w:bdr w:val="none" w:sz="0" w:space="0" w:color="auto" w:frame="1"/>
        </w:rPr>
        <w:t>vs</w:t>
      </w:r>
      <w:r w:rsidRPr="00865E93">
        <w:rPr>
          <w:rFonts w:eastAsia="Times New Roman" w:cstheme="minorHAnsi"/>
          <w:color w:val="666666"/>
        </w:rPr>
        <w:t> can be deleted</w:t>
      </w:r>
    </w:p>
    <w:p w14:paraId="6EB13E96"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consumes provisioned throughput capacity of the base table </w:t>
      </w:r>
      <w:r w:rsidRPr="00865E93">
        <w:rPr>
          <w:rFonts w:eastAsia="Times New Roman" w:cstheme="minorHAnsi"/>
          <w:color w:val="FF0000"/>
          <w:bdr w:val="none" w:sz="0" w:space="0" w:color="auto" w:frame="1"/>
        </w:rPr>
        <w:t>vs</w:t>
      </w:r>
      <w:r w:rsidRPr="00865E93">
        <w:rPr>
          <w:rFonts w:eastAsia="Times New Roman" w:cstheme="minorHAnsi"/>
          <w:color w:val="666666"/>
        </w:rPr>
        <w:t> independent throughput</w:t>
      </w:r>
    </w:p>
    <w:p w14:paraId="20BAE19A"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returns all attributes for item </w:t>
      </w:r>
      <w:r w:rsidRPr="00865E93">
        <w:rPr>
          <w:rFonts w:eastAsia="Times New Roman" w:cstheme="minorHAnsi"/>
          <w:color w:val="FF0000"/>
          <w:bdr w:val="none" w:sz="0" w:space="0" w:color="auto" w:frame="1"/>
        </w:rPr>
        <w:t>vs</w:t>
      </w:r>
      <w:r w:rsidRPr="00865E93">
        <w:rPr>
          <w:rFonts w:eastAsia="Times New Roman" w:cstheme="minorHAnsi"/>
          <w:color w:val="666666"/>
        </w:rPr>
        <w:t> only projected attributes</w:t>
      </w:r>
    </w:p>
    <w:p w14:paraId="3C6D9402"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Eventually or Strongly </w:t>
      </w:r>
      <w:r w:rsidRPr="00865E93">
        <w:rPr>
          <w:rFonts w:eastAsia="Times New Roman" w:cstheme="minorHAnsi"/>
          <w:color w:val="FF0000"/>
          <w:bdr w:val="none" w:sz="0" w:space="0" w:color="auto" w:frame="1"/>
        </w:rPr>
        <w:t>vs</w:t>
      </w:r>
      <w:r w:rsidRPr="00865E93">
        <w:rPr>
          <w:rFonts w:eastAsia="Times New Roman" w:cstheme="minorHAnsi"/>
          <w:color w:val="666666"/>
        </w:rPr>
        <w:t> Only Eventually consistent reads</w:t>
      </w:r>
    </w:p>
    <w:p w14:paraId="52D3DA01" w14:textId="77777777" w:rsidR="00865E93" w:rsidRPr="00865E93" w:rsidRDefault="00865E93" w:rsidP="00865E93">
      <w:pPr>
        <w:numPr>
          <w:ilvl w:val="1"/>
          <w:numId w:val="20"/>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size limited to 10Gb per partition </w:t>
      </w:r>
      <w:r w:rsidRPr="00865E93">
        <w:rPr>
          <w:rFonts w:eastAsia="Times New Roman" w:cstheme="minorHAnsi"/>
          <w:color w:val="FF0000"/>
          <w:bdr w:val="none" w:sz="0" w:space="0" w:color="auto" w:frame="1"/>
        </w:rPr>
        <w:t>vs</w:t>
      </w:r>
      <w:r w:rsidRPr="00865E93">
        <w:rPr>
          <w:rFonts w:eastAsia="Times New Roman" w:cstheme="minorHAnsi"/>
          <w:color w:val="666666"/>
        </w:rPr>
        <w:t> unlimited</w:t>
      </w:r>
    </w:p>
    <w:p w14:paraId="245F4AEE"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cross region replication</w:t>
      </w:r>
      <w:r w:rsidRPr="00865E93">
        <w:rPr>
          <w:rFonts w:eastAsia="Times New Roman" w:cstheme="minorHAnsi"/>
          <w:color w:val="666666"/>
        </w:rPr>
        <w:t> using DynamoDB streams which leverages Kinesis and provides </w:t>
      </w:r>
      <w:r w:rsidRPr="00865E93">
        <w:rPr>
          <w:rFonts w:eastAsia="Times New Roman" w:cstheme="minorHAnsi"/>
          <w:b/>
          <w:bCs/>
          <w:color w:val="666666"/>
          <w:bdr w:val="none" w:sz="0" w:space="0" w:color="auto" w:frame="1"/>
        </w:rPr>
        <w:t>time-ordered sequence of item-level changes</w:t>
      </w:r>
      <w:r w:rsidRPr="00865E93">
        <w:rPr>
          <w:rFonts w:eastAsia="Times New Roman" w:cstheme="minorHAnsi"/>
          <w:color w:val="666666"/>
        </w:rPr>
        <w:t> and can help for lower RPO, lower RTO disaster recovery</w:t>
      </w:r>
    </w:p>
    <w:p w14:paraId="76CA5BE2" w14:textId="77777777" w:rsidR="00865E93" w:rsidRPr="00865E93" w:rsidRDefault="00865E93" w:rsidP="00865E93">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Data Pipeline jobs with EMR can be used for disaster recovery with higher RPO, lower RTO requirements</w:t>
      </w:r>
    </w:p>
    <w:p w14:paraId="4F3F0C06" w14:textId="77777777" w:rsidR="004C22DE" w:rsidRDefault="00865E93" w:rsidP="004C22DE">
      <w:pPr>
        <w:numPr>
          <w:ilvl w:val="0"/>
          <w:numId w:val="2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supports</w:t>
      </w:r>
      <w:r w:rsidRPr="00865E93">
        <w:rPr>
          <w:rFonts w:eastAsia="Times New Roman" w:cstheme="minorHAnsi"/>
          <w:b/>
          <w:bCs/>
          <w:color w:val="666666"/>
          <w:bdr w:val="none" w:sz="0" w:space="0" w:color="auto" w:frame="1"/>
        </w:rPr>
        <w:t> triggers </w:t>
      </w:r>
      <w:r w:rsidRPr="00865E93">
        <w:rPr>
          <w:rFonts w:eastAsia="Times New Roman" w:cstheme="minorHAnsi"/>
          <w:color w:val="666666"/>
        </w:rPr>
        <w:t>to allow execution of custom actions or notifications based on item-level updates</w:t>
      </w:r>
    </w:p>
    <w:p w14:paraId="32F6F155" w14:textId="77777777" w:rsidR="004C22DE" w:rsidRDefault="004C22DE" w:rsidP="004C22DE">
      <w:pPr>
        <w:shd w:val="clear" w:color="auto" w:fill="FFFFFF"/>
        <w:spacing w:after="0" w:line="240" w:lineRule="auto"/>
        <w:ind w:left="405"/>
        <w:textAlignment w:val="baseline"/>
        <w:rPr>
          <w:rFonts w:eastAsia="Times New Roman" w:cstheme="minorHAnsi"/>
          <w:color w:val="666666"/>
        </w:rPr>
      </w:pPr>
    </w:p>
    <w:p w14:paraId="61E722C2" w14:textId="77777777" w:rsidR="004C22DE" w:rsidRDefault="004C22DE" w:rsidP="004C22DE">
      <w:pPr>
        <w:shd w:val="clear" w:color="auto" w:fill="FFFFFF"/>
        <w:spacing w:after="0" w:line="240" w:lineRule="auto"/>
        <w:ind w:left="45"/>
        <w:textAlignment w:val="baseline"/>
        <w:rPr>
          <w:rFonts w:eastAsia="Times New Roman" w:cstheme="minorHAnsi"/>
          <w:b/>
          <w:bCs/>
          <w:color w:val="666666"/>
        </w:rPr>
      </w:pPr>
    </w:p>
    <w:p w14:paraId="7C7D399A" w14:textId="46951F86" w:rsidR="00865E93" w:rsidRPr="00865E93" w:rsidRDefault="00865E93" w:rsidP="004C22DE">
      <w:pPr>
        <w:shd w:val="clear" w:color="auto" w:fill="FFFFFF"/>
        <w:spacing w:after="0" w:line="240" w:lineRule="auto"/>
        <w:ind w:left="45"/>
        <w:textAlignment w:val="baseline"/>
        <w:rPr>
          <w:rFonts w:eastAsia="Times New Roman" w:cstheme="minorHAnsi"/>
          <w:color w:val="666666"/>
        </w:rPr>
      </w:pPr>
      <w:proofErr w:type="spellStart"/>
      <w:r w:rsidRPr="00865E93">
        <w:rPr>
          <w:rFonts w:eastAsia="Times New Roman" w:cstheme="minorHAnsi"/>
          <w:b/>
          <w:bCs/>
          <w:color w:val="666666"/>
        </w:rPr>
        <w:t>ElastiCache</w:t>
      </w:r>
      <w:proofErr w:type="spellEnd"/>
    </w:p>
    <w:p w14:paraId="6B17B6CA" w14:textId="77777777" w:rsidR="00865E93" w:rsidRPr="00865E93" w:rsidRDefault="00865E93" w:rsidP="00865E93">
      <w:pPr>
        <w:numPr>
          <w:ilvl w:val="0"/>
          <w:numId w:val="2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managed web service that provides </w:t>
      </w:r>
      <w:r w:rsidRPr="00865E93">
        <w:rPr>
          <w:rFonts w:eastAsia="Times New Roman" w:cstheme="minorHAnsi"/>
          <w:b/>
          <w:bCs/>
          <w:color w:val="666666"/>
          <w:bdr w:val="none" w:sz="0" w:space="0" w:color="auto" w:frame="1"/>
        </w:rPr>
        <w:t>in-memory caching</w:t>
      </w:r>
      <w:r w:rsidRPr="00865E93">
        <w:rPr>
          <w:rFonts w:eastAsia="Times New Roman" w:cstheme="minorHAnsi"/>
          <w:color w:val="666666"/>
        </w:rPr>
        <w:t> to deploy and run Memcached or Redis protocol-compliant cache clusters</w:t>
      </w:r>
    </w:p>
    <w:p w14:paraId="07CC4851" w14:textId="77777777" w:rsidR="00865E93" w:rsidRPr="00865E93" w:rsidRDefault="00865E93" w:rsidP="00865E93">
      <w:pPr>
        <w:numPr>
          <w:ilvl w:val="0"/>
          <w:numId w:val="21"/>
        </w:numPr>
        <w:shd w:val="clear" w:color="auto" w:fill="FFFFFF"/>
        <w:spacing w:after="0" w:line="240" w:lineRule="auto"/>
        <w:ind w:left="405"/>
        <w:textAlignment w:val="baseline"/>
        <w:rPr>
          <w:rFonts w:eastAsia="Times New Roman" w:cstheme="minorHAnsi"/>
          <w:color w:val="666666"/>
        </w:rPr>
      </w:pPr>
      <w:proofErr w:type="spellStart"/>
      <w:r w:rsidRPr="00865E93">
        <w:rPr>
          <w:rFonts w:eastAsia="Times New Roman" w:cstheme="minorHAnsi"/>
          <w:color w:val="666666"/>
        </w:rPr>
        <w:t>ElastiCache</w:t>
      </w:r>
      <w:proofErr w:type="spellEnd"/>
      <w:r w:rsidRPr="00865E93">
        <w:rPr>
          <w:rFonts w:eastAsia="Times New Roman" w:cstheme="minorHAnsi"/>
          <w:color w:val="666666"/>
        </w:rPr>
        <w:t xml:space="preserve"> with Redis,</w:t>
      </w:r>
    </w:p>
    <w:p w14:paraId="42FEF250"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like RDS, supports </w:t>
      </w:r>
      <w:r w:rsidRPr="00865E93">
        <w:rPr>
          <w:rFonts w:eastAsia="Times New Roman" w:cstheme="minorHAnsi"/>
          <w:b/>
          <w:bCs/>
          <w:color w:val="666666"/>
          <w:bdr w:val="none" w:sz="0" w:space="0" w:color="auto" w:frame="1"/>
        </w:rPr>
        <w:t>Multi-AZ, Read Replicas and Snapshots</w:t>
      </w:r>
    </w:p>
    <w:p w14:paraId="49A2CB51"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Read Replicas are created across AZ within same region using </w:t>
      </w:r>
      <w:r w:rsidRPr="00865E93">
        <w:rPr>
          <w:rFonts w:eastAsia="Times New Roman" w:cstheme="minorHAnsi"/>
          <w:b/>
          <w:bCs/>
          <w:color w:val="666666"/>
          <w:bdr w:val="none" w:sz="0" w:space="0" w:color="auto" w:frame="1"/>
        </w:rPr>
        <w:t>Redis’s asynchronous replication technology</w:t>
      </w:r>
    </w:p>
    <w:p w14:paraId="055EBD9E"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Multi-AZ differs from RDS as there is no standby, but </w:t>
      </w:r>
      <w:r w:rsidRPr="00865E93">
        <w:rPr>
          <w:rFonts w:eastAsia="Times New Roman" w:cstheme="minorHAnsi"/>
          <w:b/>
          <w:bCs/>
          <w:color w:val="666666"/>
          <w:bdr w:val="none" w:sz="0" w:space="0" w:color="auto" w:frame="1"/>
        </w:rPr>
        <w:t>if the primary goes down a Read Replica is promoted as primary</w:t>
      </w:r>
    </w:p>
    <w:p w14:paraId="1E9D0C0D"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Read Replicas cannot span across regions</w:t>
      </w:r>
      <w:r w:rsidRPr="00865E93">
        <w:rPr>
          <w:rFonts w:eastAsia="Times New Roman" w:cstheme="minorHAnsi"/>
          <w:color w:val="666666"/>
        </w:rPr>
        <w:t>, as RDS supports</w:t>
      </w:r>
    </w:p>
    <w:p w14:paraId="09E4044D"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cannot be scaled out</w:t>
      </w:r>
      <w:r w:rsidRPr="00865E93">
        <w:rPr>
          <w:rFonts w:eastAsia="Times New Roman" w:cstheme="minorHAnsi"/>
          <w:color w:val="666666"/>
        </w:rPr>
        <w:t> and </w:t>
      </w:r>
      <w:r w:rsidRPr="00865E93">
        <w:rPr>
          <w:rFonts w:eastAsia="Times New Roman" w:cstheme="minorHAnsi"/>
          <w:b/>
          <w:bCs/>
          <w:color w:val="666666"/>
          <w:bdr w:val="none" w:sz="0" w:space="0" w:color="auto" w:frame="1"/>
        </w:rPr>
        <w:t>if scaled up cannot be scaled down</w:t>
      </w:r>
    </w:p>
    <w:p w14:paraId="0B85AC95"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allows snapshots for backup and restore</w:t>
      </w:r>
    </w:p>
    <w:p w14:paraId="223A82DC"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AOF</w:t>
      </w:r>
      <w:r w:rsidRPr="00865E93">
        <w:rPr>
          <w:rFonts w:eastAsia="Times New Roman" w:cstheme="minorHAnsi"/>
          <w:color w:val="666666"/>
        </w:rPr>
        <w:t> can be enabled for </w:t>
      </w:r>
      <w:r w:rsidRPr="00865E93">
        <w:rPr>
          <w:rFonts w:eastAsia="Times New Roman" w:cstheme="minorHAnsi"/>
          <w:b/>
          <w:bCs/>
          <w:color w:val="666666"/>
          <w:bdr w:val="none" w:sz="0" w:space="0" w:color="auto" w:frame="1"/>
        </w:rPr>
        <w:t>recovery scenarios</w:t>
      </w:r>
      <w:r w:rsidRPr="00865E93">
        <w:rPr>
          <w:rFonts w:eastAsia="Times New Roman" w:cstheme="minorHAnsi"/>
          <w:color w:val="666666"/>
        </w:rPr>
        <w:t>, to recover the data in case the node fails or service crashes. But it does not help in case the underlying hardware fails</w:t>
      </w:r>
    </w:p>
    <w:p w14:paraId="39BAE446"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Enabling Redis Multi-AZ as a Better Approach to Fault Tolerance</w:t>
      </w:r>
    </w:p>
    <w:p w14:paraId="51D42DAA" w14:textId="77777777" w:rsidR="00865E93" w:rsidRPr="00865E93" w:rsidRDefault="00865E93" w:rsidP="00865E93">
      <w:pPr>
        <w:numPr>
          <w:ilvl w:val="0"/>
          <w:numId w:val="21"/>
        </w:numPr>
        <w:shd w:val="clear" w:color="auto" w:fill="FFFFFF"/>
        <w:spacing w:after="0" w:line="240" w:lineRule="auto"/>
        <w:ind w:left="405"/>
        <w:textAlignment w:val="baseline"/>
        <w:rPr>
          <w:rFonts w:eastAsia="Times New Roman" w:cstheme="minorHAnsi"/>
          <w:color w:val="666666"/>
        </w:rPr>
      </w:pPr>
      <w:proofErr w:type="spellStart"/>
      <w:r w:rsidRPr="00865E93">
        <w:rPr>
          <w:rFonts w:eastAsia="Times New Roman" w:cstheme="minorHAnsi"/>
          <w:color w:val="666666"/>
        </w:rPr>
        <w:t>ElastiCache</w:t>
      </w:r>
      <w:proofErr w:type="spellEnd"/>
      <w:r w:rsidRPr="00865E93">
        <w:rPr>
          <w:rFonts w:eastAsia="Times New Roman" w:cstheme="minorHAnsi"/>
          <w:color w:val="666666"/>
        </w:rPr>
        <w:t xml:space="preserve"> with Memcached</w:t>
      </w:r>
    </w:p>
    <w:p w14:paraId="53E8C399"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can be scaled up by increasing size and scaled out by adding nodes</w:t>
      </w:r>
    </w:p>
    <w:p w14:paraId="23A4B38E"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nodes can </w:t>
      </w:r>
      <w:r w:rsidRPr="00865E93">
        <w:rPr>
          <w:rFonts w:eastAsia="Times New Roman" w:cstheme="minorHAnsi"/>
          <w:b/>
          <w:bCs/>
          <w:color w:val="666666"/>
          <w:bdr w:val="none" w:sz="0" w:space="0" w:color="auto" w:frame="1"/>
        </w:rPr>
        <w:t>span across multiple AZs</w:t>
      </w:r>
      <w:r w:rsidRPr="00865E93">
        <w:rPr>
          <w:rFonts w:eastAsia="Times New Roman" w:cstheme="minorHAnsi"/>
          <w:color w:val="666666"/>
        </w:rPr>
        <w:t> within the same region</w:t>
      </w:r>
    </w:p>
    <w:p w14:paraId="00890271"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cached data is spread across the nodes</w:t>
      </w:r>
      <w:r w:rsidRPr="00865E93">
        <w:rPr>
          <w:rFonts w:eastAsia="Times New Roman" w:cstheme="minorHAnsi"/>
          <w:color w:val="666666"/>
        </w:rPr>
        <w:t>, and a node failure will always result in some data loss from the cluster</w:t>
      </w:r>
    </w:p>
    <w:p w14:paraId="232F50D7"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supports auto discovery</w:t>
      </w:r>
    </w:p>
    <w:p w14:paraId="693D0CE3"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every node should be homogenous</w:t>
      </w:r>
      <w:r w:rsidRPr="00865E93">
        <w:rPr>
          <w:rFonts w:eastAsia="Times New Roman" w:cstheme="minorHAnsi"/>
          <w:color w:val="666666"/>
        </w:rPr>
        <w:t> and of same instance type</w:t>
      </w:r>
    </w:p>
    <w:p w14:paraId="6624626D" w14:textId="77777777" w:rsidR="00865E93" w:rsidRPr="00865E93" w:rsidRDefault="00865E93" w:rsidP="00865E93">
      <w:pPr>
        <w:numPr>
          <w:ilvl w:val="0"/>
          <w:numId w:val="21"/>
        </w:numPr>
        <w:shd w:val="clear" w:color="auto" w:fill="FFFFFF"/>
        <w:spacing w:after="0" w:line="240" w:lineRule="auto"/>
        <w:ind w:left="405"/>
        <w:textAlignment w:val="baseline"/>
        <w:rPr>
          <w:rFonts w:eastAsia="Times New Roman" w:cstheme="minorHAnsi"/>
          <w:color w:val="666666"/>
        </w:rPr>
      </w:pPr>
      <w:proofErr w:type="spellStart"/>
      <w:r w:rsidRPr="00865E93">
        <w:rPr>
          <w:rFonts w:eastAsia="Times New Roman" w:cstheme="minorHAnsi"/>
          <w:color w:val="666666"/>
        </w:rPr>
        <w:t>ElastiCache</w:t>
      </w:r>
      <w:proofErr w:type="spellEnd"/>
      <w:r w:rsidRPr="00865E93">
        <w:rPr>
          <w:rFonts w:eastAsia="Times New Roman" w:cstheme="minorHAnsi"/>
          <w:color w:val="666666"/>
        </w:rPr>
        <w:t xml:space="preserve"> Redis vs Memcached</w:t>
      </w:r>
    </w:p>
    <w:p w14:paraId="1CE0DECB"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complex data objects </w:t>
      </w:r>
      <w:r w:rsidRPr="00865E93">
        <w:rPr>
          <w:rFonts w:eastAsia="Times New Roman" w:cstheme="minorHAnsi"/>
          <w:color w:val="FF0000"/>
          <w:bdr w:val="none" w:sz="0" w:space="0" w:color="auto" w:frame="1"/>
        </w:rPr>
        <w:t>vs</w:t>
      </w:r>
      <w:r w:rsidRPr="00865E93">
        <w:rPr>
          <w:rFonts w:eastAsia="Times New Roman" w:cstheme="minorHAnsi"/>
          <w:color w:val="666666"/>
        </w:rPr>
        <w:t> simple key value storage</w:t>
      </w:r>
    </w:p>
    <w:p w14:paraId="79CFDA80"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persistent</w:t>
      </w:r>
      <w:r w:rsidRPr="00865E93">
        <w:rPr>
          <w:rFonts w:eastAsia="Times New Roman" w:cstheme="minorHAnsi"/>
          <w:color w:val="FF0000"/>
          <w:bdr w:val="none" w:sz="0" w:space="0" w:color="auto" w:frame="1"/>
        </w:rPr>
        <w:t> vs</w:t>
      </w:r>
      <w:r w:rsidRPr="00865E93">
        <w:rPr>
          <w:rFonts w:eastAsia="Times New Roman" w:cstheme="minorHAnsi"/>
          <w:color w:val="666666"/>
        </w:rPr>
        <w:t> non persistent, pure caching</w:t>
      </w:r>
    </w:p>
    <w:p w14:paraId="35FE48A7"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automatic failover with Multi-AZ </w:t>
      </w:r>
      <w:r w:rsidRPr="00865E93">
        <w:rPr>
          <w:rFonts w:eastAsia="Times New Roman" w:cstheme="minorHAnsi"/>
          <w:color w:val="FF0000"/>
          <w:bdr w:val="none" w:sz="0" w:space="0" w:color="auto" w:frame="1"/>
        </w:rPr>
        <w:t>vs</w:t>
      </w:r>
      <w:r w:rsidRPr="00865E93">
        <w:rPr>
          <w:rFonts w:eastAsia="Times New Roman" w:cstheme="minorHAnsi"/>
          <w:color w:val="666666"/>
        </w:rPr>
        <w:t> Multi-AZ not supported</w:t>
      </w:r>
    </w:p>
    <w:p w14:paraId="7735F4B9"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scaling using Read Replicas </w:t>
      </w:r>
      <w:r w:rsidRPr="00865E93">
        <w:rPr>
          <w:rFonts w:eastAsia="Times New Roman" w:cstheme="minorHAnsi"/>
          <w:color w:val="FF0000"/>
          <w:bdr w:val="none" w:sz="0" w:space="0" w:color="auto" w:frame="1"/>
        </w:rPr>
        <w:t>vs</w:t>
      </w:r>
      <w:r w:rsidRPr="00865E93">
        <w:rPr>
          <w:rFonts w:eastAsia="Times New Roman" w:cstheme="minorHAnsi"/>
          <w:color w:val="666666"/>
        </w:rPr>
        <w:t> using multiple nodes</w:t>
      </w:r>
    </w:p>
    <w:p w14:paraId="6BFA570A" w14:textId="77777777" w:rsidR="00865E93" w:rsidRPr="00865E93" w:rsidRDefault="00865E93" w:rsidP="00865E93">
      <w:pPr>
        <w:numPr>
          <w:ilvl w:val="1"/>
          <w:numId w:val="2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backup &amp; restore supported </w:t>
      </w:r>
      <w:r w:rsidRPr="00865E93">
        <w:rPr>
          <w:rFonts w:eastAsia="Times New Roman" w:cstheme="minorHAnsi"/>
          <w:color w:val="FF0000"/>
          <w:bdr w:val="none" w:sz="0" w:space="0" w:color="auto" w:frame="1"/>
        </w:rPr>
        <w:t>vs</w:t>
      </w:r>
      <w:r w:rsidRPr="00865E93">
        <w:rPr>
          <w:rFonts w:eastAsia="Times New Roman" w:cstheme="minorHAnsi"/>
          <w:color w:val="666666"/>
        </w:rPr>
        <w:t> not supported</w:t>
      </w:r>
    </w:p>
    <w:p w14:paraId="7DEA01F5" w14:textId="77777777" w:rsidR="00865E93" w:rsidRPr="00865E93" w:rsidRDefault="00865E93" w:rsidP="00865E93">
      <w:pPr>
        <w:numPr>
          <w:ilvl w:val="0"/>
          <w:numId w:val="2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be used state management to keep the web application stateless</w:t>
      </w:r>
    </w:p>
    <w:p w14:paraId="155A006E"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Redshift</w:t>
      </w:r>
    </w:p>
    <w:p w14:paraId="38CF2925" w14:textId="77777777" w:rsidR="00865E93" w:rsidRPr="00865E93" w:rsidRDefault="00865E93" w:rsidP="00865E93">
      <w:pPr>
        <w:numPr>
          <w:ilvl w:val="0"/>
          <w:numId w:val="2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fully managed, </w:t>
      </w:r>
      <w:proofErr w:type="gramStart"/>
      <w:r w:rsidRPr="00865E93">
        <w:rPr>
          <w:rFonts w:eastAsia="Times New Roman" w:cstheme="minorHAnsi"/>
          <w:color w:val="666666"/>
        </w:rPr>
        <w:t>fast</w:t>
      </w:r>
      <w:proofErr w:type="gramEnd"/>
      <w:r w:rsidRPr="00865E93">
        <w:rPr>
          <w:rFonts w:eastAsia="Times New Roman" w:cstheme="minorHAnsi"/>
          <w:color w:val="666666"/>
        </w:rPr>
        <w:t xml:space="preserve"> and powerful, petabyte scale data warehouse service</w:t>
      </w:r>
    </w:p>
    <w:p w14:paraId="7E6A3838" w14:textId="77777777" w:rsidR="00865E93" w:rsidRPr="00865E93" w:rsidRDefault="00865E93" w:rsidP="00865E93">
      <w:pPr>
        <w:numPr>
          <w:ilvl w:val="0"/>
          <w:numId w:val="2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uses replication and continuous backups to enhance availability and improve data durability and can automatically recover from node and component failures</w:t>
      </w:r>
    </w:p>
    <w:p w14:paraId="4BFBBCFF" w14:textId="77777777" w:rsidR="00865E93" w:rsidRPr="00865E93" w:rsidRDefault="00865E93" w:rsidP="00865E93">
      <w:pPr>
        <w:numPr>
          <w:ilvl w:val="0"/>
          <w:numId w:val="2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Massive Parallel Processing (MPP) by distributing &amp; parallelizing queries across multiple physical resources</w:t>
      </w:r>
    </w:p>
    <w:p w14:paraId="138E57D5" w14:textId="77777777" w:rsidR="00865E93" w:rsidRPr="00865E93" w:rsidRDefault="00865E93" w:rsidP="00865E93">
      <w:pPr>
        <w:numPr>
          <w:ilvl w:val="0"/>
          <w:numId w:val="2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columnar data storage improving query performance and allowing advance compression techniques</w:t>
      </w:r>
    </w:p>
    <w:p w14:paraId="56CC4E02" w14:textId="77777777" w:rsidR="00865E93" w:rsidRPr="00865E93" w:rsidRDefault="00865E93" w:rsidP="00865E93">
      <w:pPr>
        <w:numPr>
          <w:ilvl w:val="0"/>
          <w:numId w:val="2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only supports Single-AZ deployments</w:t>
      </w:r>
      <w:r w:rsidRPr="00865E93">
        <w:rPr>
          <w:rFonts w:eastAsia="Times New Roman" w:cstheme="minorHAnsi"/>
          <w:color w:val="666666"/>
        </w:rPr>
        <w:t> and the nodes are available within the same AZ, if the AZ supports Redshift clusters</w:t>
      </w:r>
    </w:p>
    <w:p w14:paraId="76D99570" w14:textId="77777777" w:rsidR="00865E93" w:rsidRPr="00865E93" w:rsidRDefault="00865E93" w:rsidP="00865E93">
      <w:pPr>
        <w:numPr>
          <w:ilvl w:val="0"/>
          <w:numId w:val="2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spot instances are </w:t>
      </w:r>
      <w:r w:rsidRPr="00865E93">
        <w:rPr>
          <w:rFonts w:eastAsia="Times New Roman" w:cstheme="minorHAnsi"/>
          <w:b/>
          <w:bCs/>
          <w:color w:val="666666"/>
          <w:bdr w:val="none" w:sz="0" w:space="0" w:color="auto" w:frame="1"/>
        </w:rPr>
        <w:t>NOT</w:t>
      </w:r>
      <w:r w:rsidRPr="00865E93">
        <w:rPr>
          <w:rFonts w:eastAsia="Times New Roman" w:cstheme="minorHAnsi"/>
          <w:color w:val="666666"/>
        </w:rPr>
        <w:t> an option</w:t>
      </w:r>
    </w:p>
    <w:p w14:paraId="794AF8A1" w14:textId="393C3C7C"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16BEA1B9"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lastRenderedPageBreak/>
        <w:t>VPC</w:t>
      </w:r>
    </w:p>
    <w:p w14:paraId="2A4EE125"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define a logically isolated dedicated virtual network within the AWS</w:t>
      </w:r>
    </w:p>
    <w:p w14:paraId="2F1FFEFE"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control of IP addressing using CIDR block from a minimum of /28 to maximum of /16 block size</w:t>
      </w:r>
    </w:p>
    <w:p w14:paraId="798612BD"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IPv4 and IPv6 addressing</w:t>
      </w:r>
    </w:p>
    <w:p w14:paraId="2789CCE8"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strike/>
          <w:color w:val="666666"/>
          <w:bdr w:val="none" w:sz="0" w:space="0" w:color="auto" w:frame="1"/>
        </w:rPr>
        <w:t>cannot be extended once created</w:t>
      </w:r>
    </w:p>
    <w:p w14:paraId="6C8697A7"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be extended by associating secondary IPv4 CIDR blocks to VPC</w:t>
      </w:r>
    </w:p>
    <w:p w14:paraId="0274C46D"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Components</w:t>
      </w:r>
    </w:p>
    <w:p w14:paraId="54A04CA8"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Internet gateway (</w:t>
      </w:r>
      <w:r w:rsidRPr="00865E93">
        <w:rPr>
          <w:rFonts w:eastAsia="Times New Roman" w:cstheme="minorHAnsi"/>
          <w:b/>
          <w:bCs/>
          <w:color w:val="666666"/>
          <w:bdr w:val="none" w:sz="0" w:space="0" w:color="auto" w:frame="1"/>
        </w:rPr>
        <w:t>IGW</w:t>
      </w:r>
      <w:r w:rsidRPr="00865E93">
        <w:rPr>
          <w:rFonts w:eastAsia="Times New Roman" w:cstheme="minorHAnsi"/>
          <w:color w:val="666666"/>
        </w:rPr>
        <w:t>) provides access to the Internet</w:t>
      </w:r>
    </w:p>
    <w:p w14:paraId="24A9B8AE"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Virtual gateway (</w:t>
      </w:r>
      <w:r w:rsidRPr="00865E93">
        <w:rPr>
          <w:rFonts w:eastAsia="Times New Roman" w:cstheme="minorHAnsi"/>
          <w:b/>
          <w:bCs/>
          <w:color w:val="666666"/>
          <w:bdr w:val="none" w:sz="0" w:space="0" w:color="auto" w:frame="1"/>
        </w:rPr>
        <w:t>VGW</w:t>
      </w:r>
      <w:r w:rsidRPr="00865E93">
        <w:rPr>
          <w:rFonts w:eastAsia="Times New Roman" w:cstheme="minorHAnsi"/>
          <w:color w:val="666666"/>
        </w:rPr>
        <w:t>) provides access to on-premises data center through </w:t>
      </w:r>
      <w:r w:rsidRPr="00865E93">
        <w:rPr>
          <w:rFonts w:eastAsia="Times New Roman" w:cstheme="minorHAnsi"/>
          <w:b/>
          <w:bCs/>
          <w:color w:val="666666"/>
          <w:bdr w:val="none" w:sz="0" w:space="0" w:color="auto" w:frame="1"/>
        </w:rPr>
        <w:t>VPN</w:t>
      </w:r>
      <w:r w:rsidRPr="00865E93">
        <w:rPr>
          <w:rFonts w:eastAsia="Times New Roman" w:cstheme="minorHAnsi"/>
          <w:color w:val="666666"/>
        </w:rPr>
        <w:t> and </w:t>
      </w:r>
      <w:r w:rsidRPr="00865E93">
        <w:rPr>
          <w:rFonts w:eastAsia="Times New Roman" w:cstheme="minorHAnsi"/>
          <w:b/>
          <w:bCs/>
          <w:color w:val="666666"/>
          <w:bdr w:val="none" w:sz="0" w:space="0" w:color="auto" w:frame="1"/>
        </w:rPr>
        <w:t>Direct Connect</w:t>
      </w:r>
      <w:r w:rsidRPr="00865E93">
        <w:rPr>
          <w:rFonts w:eastAsia="Times New Roman" w:cstheme="minorHAnsi"/>
          <w:color w:val="666666"/>
        </w:rPr>
        <w:t> connections</w:t>
      </w:r>
    </w:p>
    <w:p w14:paraId="1E1EA80E"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VPC can have only one IGW and VGW</w:t>
      </w:r>
    </w:p>
    <w:p w14:paraId="1921E772"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Route tables</w:t>
      </w:r>
      <w:r w:rsidRPr="00865E93">
        <w:rPr>
          <w:rFonts w:eastAsia="Times New Roman" w:cstheme="minorHAnsi"/>
          <w:color w:val="666666"/>
        </w:rPr>
        <w:t> determine where network traffic from subnet is directed</w:t>
      </w:r>
    </w:p>
    <w:p w14:paraId="44B8C965"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Ability to create </w:t>
      </w:r>
      <w:r w:rsidRPr="00865E93">
        <w:rPr>
          <w:rFonts w:eastAsia="Times New Roman" w:cstheme="minorHAnsi"/>
          <w:b/>
          <w:bCs/>
          <w:color w:val="666666"/>
          <w:bdr w:val="none" w:sz="0" w:space="0" w:color="auto" w:frame="1"/>
        </w:rPr>
        <w:t>subnet</w:t>
      </w:r>
      <w:r w:rsidRPr="00865E93">
        <w:rPr>
          <w:rFonts w:eastAsia="Times New Roman" w:cstheme="minorHAnsi"/>
          <w:color w:val="666666"/>
        </w:rPr>
        <w:t> with VPC CIDR block</w:t>
      </w:r>
    </w:p>
    <w:p w14:paraId="0012FE63"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 Network Address Translation (</w:t>
      </w:r>
      <w:r w:rsidRPr="00865E93">
        <w:rPr>
          <w:rFonts w:eastAsia="Times New Roman" w:cstheme="minorHAnsi"/>
          <w:b/>
          <w:bCs/>
          <w:color w:val="666666"/>
          <w:bdr w:val="none" w:sz="0" w:space="0" w:color="auto" w:frame="1"/>
        </w:rPr>
        <w:t>NAT</w:t>
      </w:r>
      <w:r w:rsidRPr="00865E93">
        <w:rPr>
          <w:rFonts w:eastAsia="Times New Roman" w:cstheme="minorHAnsi"/>
          <w:color w:val="666666"/>
        </w:rPr>
        <w:t>) server provides outbound Internet access for EC2 instances in private subnets</w:t>
      </w:r>
    </w:p>
    <w:p w14:paraId="73B5D582"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Elastic IP addresses</w:t>
      </w:r>
      <w:r w:rsidRPr="00865E93">
        <w:rPr>
          <w:rFonts w:eastAsia="Times New Roman" w:cstheme="minorHAnsi"/>
          <w:color w:val="666666"/>
        </w:rPr>
        <w:t> are static, persistent public IP addresses</w:t>
      </w:r>
    </w:p>
    <w:p w14:paraId="21CCC94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Instances launched in the VPC will have a </w:t>
      </w:r>
      <w:r w:rsidRPr="00865E93">
        <w:rPr>
          <w:rFonts w:eastAsia="Times New Roman" w:cstheme="minorHAnsi"/>
          <w:b/>
          <w:bCs/>
          <w:color w:val="666666"/>
          <w:bdr w:val="none" w:sz="0" w:space="0" w:color="auto" w:frame="1"/>
        </w:rPr>
        <w:t>Private IP address</w:t>
      </w:r>
      <w:r w:rsidRPr="00865E93">
        <w:rPr>
          <w:rFonts w:eastAsia="Times New Roman" w:cstheme="minorHAnsi"/>
          <w:color w:val="666666"/>
        </w:rPr>
        <w:t> and can have a </w:t>
      </w:r>
      <w:r w:rsidRPr="00865E93">
        <w:rPr>
          <w:rFonts w:eastAsia="Times New Roman" w:cstheme="minorHAnsi"/>
          <w:b/>
          <w:bCs/>
          <w:color w:val="666666"/>
          <w:bdr w:val="none" w:sz="0" w:space="0" w:color="auto" w:frame="1"/>
        </w:rPr>
        <w:t xml:space="preserve">Public or </w:t>
      </w:r>
      <w:proofErr w:type="spellStart"/>
      <w:proofErr w:type="gramStart"/>
      <w:r w:rsidRPr="00865E93">
        <w:rPr>
          <w:rFonts w:eastAsia="Times New Roman" w:cstheme="minorHAnsi"/>
          <w:b/>
          <w:bCs/>
          <w:color w:val="666666"/>
          <w:bdr w:val="none" w:sz="0" w:space="0" w:color="auto" w:frame="1"/>
        </w:rPr>
        <w:t>a</w:t>
      </w:r>
      <w:proofErr w:type="spellEnd"/>
      <w:proofErr w:type="gramEnd"/>
      <w:r w:rsidRPr="00865E93">
        <w:rPr>
          <w:rFonts w:eastAsia="Times New Roman" w:cstheme="minorHAnsi"/>
          <w:b/>
          <w:bCs/>
          <w:color w:val="666666"/>
          <w:bdr w:val="none" w:sz="0" w:space="0" w:color="auto" w:frame="1"/>
        </w:rPr>
        <w:t xml:space="preserve"> Elastic IP address</w:t>
      </w:r>
      <w:r w:rsidRPr="00865E93">
        <w:rPr>
          <w:rFonts w:eastAsia="Times New Roman" w:cstheme="minorHAnsi"/>
          <w:color w:val="666666"/>
        </w:rPr>
        <w:t> associated with it</w:t>
      </w:r>
    </w:p>
    <w:p w14:paraId="48516874"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Security Groups and NACLs</w:t>
      </w:r>
      <w:r w:rsidRPr="00865E93">
        <w:rPr>
          <w:rFonts w:eastAsia="Times New Roman" w:cstheme="minorHAnsi"/>
          <w:color w:val="666666"/>
        </w:rPr>
        <w:t> help define security</w:t>
      </w:r>
    </w:p>
    <w:p w14:paraId="7620F99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Flow logs</w:t>
      </w:r>
      <w:r w:rsidRPr="00865E93">
        <w:rPr>
          <w:rFonts w:eastAsia="Times New Roman" w:cstheme="minorHAnsi"/>
          <w:color w:val="666666"/>
        </w:rPr>
        <w:t> – Capture information about the IP traffic going to and from network interfaces in your VPC</w:t>
      </w:r>
    </w:p>
    <w:p w14:paraId="6A12F7D4"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Tenancy option</w:t>
      </w:r>
      <w:r w:rsidRPr="00865E93">
        <w:rPr>
          <w:rFonts w:eastAsia="Times New Roman" w:cstheme="minorHAnsi"/>
          <w:color w:val="666666"/>
        </w:rPr>
        <w:t> for instances</w:t>
      </w:r>
    </w:p>
    <w:p w14:paraId="74BA7D38"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shared</w:t>
      </w:r>
      <w:r w:rsidRPr="00865E93">
        <w:rPr>
          <w:rFonts w:eastAsia="Times New Roman" w:cstheme="minorHAnsi"/>
          <w:color w:val="666666"/>
        </w:rPr>
        <w:t>, by default, allows instances to be launched on shared tenancy</w:t>
      </w:r>
    </w:p>
    <w:p w14:paraId="3162BB31"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dedicated</w:t>
      </w:r>
      <w:r w:rsidRPr="00865E93">
        <w:rPr>
          <w:rFonts w:eastAsia="Times New Roman" w:cstheme="minorHAnsi"/>
          <w:color w:val="666666"/>
        </w:rPr>
        <w:t> allows instances to be launched on a dedicated hardware</w:t>
      </w:r>
    </w:p>
    <w:p w14:paraId="33B4055E"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Route Tables</w:t>
      </w:r>
    </w:p>
    <w:p w14:paraId="1C3EB454"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defines rules, termed as routes, which determine where network traffic from the subnet would be routed</w:t>
      </w:r>
    </w:p>
    <w:p w14:paraId="2C98B171"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Each VPC has a Main Route table, and can have multiple custom route tables created</w:t>
      </w:r>
    </w:p>
    <w:p w14:paraId="78DBF4FE"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Every route table contains a local route that enables communication within a VPC which cannot be modified or deleted</w:t>
      </w:r>
    </w:p>
    <w:p w14:paraId="2952B647"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Route priority is decided by matching the most specific route in the route table that matches the traffic</w:t>
      </w:r>
    </w:p>
    <w:p w14:paraId="65277AF6"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Subnets</w:t>
      </w:r>
    </w:p>
    <w:p w14:paraId="36A51FE9"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map to AZs</w:t>
      </w:r>
      <w:r w:rsidRPr="00865E93">
        <w:rPr>
          <w:rFonts w:eastAsia="Times New Roman" w:cstheme="minorHAnsi"/>
          <w:color w:val="666666"/>
        </w:rPr>
        <w:t> and do not span across AZs</w:t>
      </w:r>
    </w:p>
    <w:p w14:paraId="77C600BD"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have a CIDR range that is a portion of the whole VPC.</w:t>
      </w:r>
    </w:p>
    <w:p w14:paraId="02173D5D"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CIDR ranges cannot overlap</w:t>
      </w:r>
      <w:r w:rsidRPr="00865E93">
        <w:rPr>
          <w:rFonts w:eastAsia="Times New Roman" w:cstheme="minorHAnsi"/>
          <w:color w:val="666666"/>
        </w:rPr>
        <w:t> between subnets within the VPC.</w:t>
      </w:r>
    </w:p>
    <w:p w14:paraId="5099BF13"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AWS </w:t>
      </w:r>
      <w:r w:rsidRPr="00865E93">
        <w:rPr>
          <w:rFonts w:eastAsia="Times New Roman" w:cstheme="minorHAnsi"/>
          <w:b/>
          <w:bCs/>
          <w:color w:val="666666"/>
          <w:bdr w:val="none" w:sz="0" w:space="0" w:color="auto" w:frame="1"/>
        </w:rPr>
        <w:t>reserves 5 IP addresses in each subnet – first 4 and last one</w:t>
      </w:r>
    </w:p>
    <w:p w14:paraId="35440EC7"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Each subnet is associated with a route table which define its behavior</w:t>
      </w:r>
    </w:p>
    <w:p w14:paraId="0EF7AEBB"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b/>
          <w:bCs/>
          <w:color w:val="666666"/>
          <w:bdr w:val="none" w:sz="0" w:space="0" w:color="auto" w:frame="1"/>
        </w:rPr>
        <w:t>Public subnets</w:t>
      </w:r>
      <w:r w:rsidRPr="00865E93">
        <w:rPr>
          <w:rFonts w:eastAsia="Times New Roman" w:cstheme="minorHAnsi"/>
          <w:color w:val="666666"/>
        </w:rPr>
        <w:t> – inbound/outbound Internet connectivity via IGW</w:t>
      </w:r>
    </w:p>
    <w:p w14:paraId="4EF6E585"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b/>
          <w:bCs/>
          <w:color w:val="666666"/>
          <w:bdr w:val="none" w:sz="0" w:space="0" w:color="auto" w:frame="1"/>
        </w:rPr>
        <w:t>Private subnets</w:t>
      </w:r>
      <w:r w:rsidRPr="00865E93">
        <w:rPr>
          <w:rFonts w:eastAsia="Times New Roman" w:cstheme="minorHAnsi"/>
          <w:color w:val="666666"/>
        </w:rPr>
        <w:t xml:space="preserve"> – outbound Internet connectivity via </w:t>
      </w:r>
      <w:proofErr w:type="gramStart"/>
      <w:r w:rsidRPr="00865E93">
        <w:rPr>
          <w:rFonts w:eastAsia="Times New Roman" w:cstheme="minorHAnsi"/>
          <w:color w:val="666666"/>
        </w:rPr>
        <w:t>an</w:t>
      </w:r>
      <w:proofErr w:type="gramEnd"/>
      <w:r w:rsidRPr="00865E93">
        <w:rPr>
          <w:rFonts w:eastAsia="Times New Roman" w:cstheme="minorHAnsi"/>
          <w:color w:val="666666"/>
        </w:rPr>
        <w:t xml:space="preserve"> NAT or VGW</w:t>
      </w:r>
    </w:p>
    <w:p w14:paraId="70CFF1E2"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b/>
          <w:bCs/>
          <w:color w:val="666666"/>
          <w:bdr w:val="none" w:sz="0" w:space="0" w:color="auto" w:frame="1"/>
        </w:rPr>
        <w:t>Protected subnets</w:t>
      </w:r>
      <w:r w:rsidRPr="00865E93">
        <w:rPr>
          <w:rFonts w:eastAsia="Times New Roman" w:cstheme="minorHAnsi"/>
          <w:color w:val="666666"/>
        </w:rPr>
        <w:t> – no outbound connectivity and used for regulated workloads</w:t>
      </w:r>
    </w:p>
    <w:p w14:paraId="747F71BF"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Elastic Network Interface (ENI)</w:t>
      </w:r>
    </w:p>
    <w:p w14:paraId="583B95F6"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 default ENI, eth0, is attached to an instance which cannot be detached with one or more secondary detachable ENIs (eth1-ethn)</w:t>
      </w:r>
    </w:p>
    <w:p w14:paraId="00F4D5AA"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lastRenderedPageBreak/>
        <w:t>has primary private, one or more secondary private, public, Elastic IP address, security groups, MAC address and source/destination check flag attributes associated</w:t>
      </w:r>
    </w:p>
    <w:p w14:paraId="4BB57F53"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AN ENI in one subnet can be attached to an instance in the same or another subnet, in the same AZ and the same VPC</w:t>
      </w:r>
    </w:p>
    <w:p w14:paraId="0CE25F36"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Security group membership of an ENI can be changed</w:t>
      </w:r>
    </w:p>
    <w:p w14:paraId="636B4134"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with pre allocated Mac Address can be used for applications with special licensing requirements</w:t>
      </w:r>
    </w:p>
    <w:p w14:paraId="24B156A3"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Security Groups vs Network Access Control Lists</w:t>
      </w:r>
    </w:p>
    <w:p w14:paraId="42557086"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Stateful </w:t>
      </w:r>
      <w:r w:rsidRPr="00865E93">
        <w:rPr>
          <w:rFonts w:eastAsia="Times New Roman" w:cstheme="minorHAnsi"/>
          <w:b/>
          <w:bCs/>
          <w:color w:val="FF0000"/>
          <w:bdr w:val="none" w:sz="0" w:space="0" w:color="auto" w:frame="1"/>
        </w:rPr>
        <w:t>vs</w:t>
      </w:r>
      <w:r w:rsidRPr="00865E93">
        <w:rPr>
          <w:rFonts w:eastAsia="Times New Roman" w:cstheme="minorHAnsi"/>
          <w:color w:val="666666"/>
        </w:rPr>
        <w:t> Stateless</w:t>
      </w:r>
    </w:p>
    <w:p w14:paraId="62CA9F31"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At instance level </w:t>
      </w:r>
      <w:r w:rsidRPr="00865E93">
        <w:rPr>
          <w:rFonts w:eastAsia="Times New Roman" w:cstheme="minorHAnsi"/>
          <w:b/>
          <w:bCs/>
          <w:color w:val="FF0000"/>
          <w:bdr w:val="none" w:sz="0" w:space="0" w:color="auto" w:frame="1"/>
        </w:rPr>
        <w:t>vs</w:t>
      </w:r>
      <w:r w:rsidRPr="00865E93">
        <w:rPr>
          <w:rFonts w:eastAsia="Times New Roman" w:cstheme="minorHAnsi"/>
          <w:color w:val="666666"/>
        </w:rPr>
        <w:t> </w:t>
      </w:r>
      <w:proofErr w:type="gramStart"/>
      <w:r w:rsidRPr="00865E93">
        <w:rPr>
          <w:rFonts w:eastAsia="Times New Roman" w:cstheme="minorHAnsi"/>
          <w:color w:val="666666"/>
        </w:rPr>
        <w:t>At</w:t>
      </w:r>
      <w:proofErr w:type="gramEnd"/>
      <w:r w:rsidRPr="00865E93">
        <w:rPr>
          <w:rFonts w:eastAsia="Times New Roman" w:cstheme="minorHAnsi"/>
          <w:color w:val="666666"/>
        </w:rPr>
        <w:t xml:space="preserve"> subnet level</w:t>
      </w:r>
    </w:p>
    <w:p w14:paraId="124A04D4"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Only allows Allow rule </w:t>
      </w:r>
      <w:r w:rsidRPr="00865E93">
        <w:rPr>
          <w:rFonts w:eastAsia="Times New Roman" w:cstheme="minorHAnsi"/>
          <w:b/>
          <w:bCs/>
          <w:color w:val="FF0000"/>
          <w:bdr w:val="none" w:sz="0" w:space="0" w:color="auto" w:frame="1"/>
        </w:rPr>
        <w:t>vs</w:t>
      </w:r>
      <w:r w:rsidRPr="00865E93">
        <w:rPr>
          <w:rFonts w:eastAsia="Times New Roman" w:cstheme="minorHAnsi"/>
          <w:color w:val="666666"/>
        </w:rPr>
        <w:t> Allows both Allow and Deny rules</w:t>
      </w:r>
    </w:p>
    <w:p w14:paraId="3CA7ED51"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Evaluated as a Whole </w:t>
      </w:r>
      <w:r w:rsidRPr="00865E93">
        <w:rPr>
          <w:rFonts w:eastAsia="Times New Roman" w:cstheme="minorHAnsi"/>
          <w:b/>
          <w:bCs/>
          <w:color w:val="FF0000"/>
          <w:bdr w:val="none" w:sz="0" w:space="0" w:color="auto" w:frame="1"/>
        </w:rPr>
        <w:t>vs</w:t>
      </w:r>
      <w:r w:rsidRPr="00865E93">
        <w:rPr>
          <w:rFonts w:eastAsia="Times New Roman" w:cstheme="minorHAnsi"/>
          <w:color w:val="666666"/>
        </w:rPr>
        <w:t> Evaluated in defined Order</w:t>
      </w:r>
    </w:p>
    <w:p w14:paraId="11480E07"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rPr>
        <w:t>Elastic IP</w:t>
      </w:r>
    </w:p>
    <w:p w14:paraId="144ECE9B"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is a </w:t>
      </w:r>
      <w:r w:rsidRPr="00865E93">
        <w:rPr>
          <w:rFonts w:eastAsia="Times New Roman" w:cstheme="minorHAnsi"/>
          <w:b/>
          <w:bCs/>
          <w:color w:val="666666"/>
          <w:bdr w:val="none" w:sz="0" w:space="0" w:color="auto" w:frame="1"/>
        </w:rPr>
        <w:t>static IP address</w:t>
      </w:r>
      <w:r w:rsidRPr="00865E93">
        <w:rPr>
          <w:rFonts w:eastAsia="Times New Roman" w:cstheme="minorHAnsi"/>
          <w:color w:val="666666"/>
        </w:rPr>
        <w:t xml:space="preserve"> designed for dynamic cloud </w:t>
      </w:r>
      <w:proofErr w:type="gramStart"/>
      <w:r w:rsidRPr="00865E93">
        <w:rPr>
          <w:rFonts w:eastAsia="Times New Roman" w:cstheme="minorHAnsi"/>
          <w:color w:val="666666"/>
        </w:rPr>
        <w:t>computing.</w:t>
      </w:r>
      <w:proofErr w:type="gramEnd"/>
    </w:p>
    <w:p w14:paraId="2E58BC4B"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is </w:t>
      </w:r>
      <w:r w:rsidRPr="00865E93">
        <w:rPr>
          <w:rFonts w:eastAsia="Times New Roman" w:cstheme="minorHAnsi"/>
          <w:b/>
          <w:bCs/>
          <w:color w:val="666666"/>
          <w:bdr w:val="none" w:sz="0" w:space="0" w:color="auto" w:frame="1"/>
        </w:rPr>
        <w:t>associated with AWS account</w:t>
      </w:r>
      <w:r w:rsidRPr="00865E93">
        <w:rPr>
          <w:rFonts w:eastAsia="Times New Roman" w:cstheme="minorHAnsi"/>
          <w:color w:val="666666"/>
        </w:rPr>
        <w:t xml:space="preserve">, and not a </w:t>
      </w:r>
      <w:proofErr w:type="gramStart"/>
      <w:r w:rsidRPr="00865E93">
        <w:rPr>
          <w:rFonts w:eastAsia="Times New Roman" w:cstheme="minorHAnsi"/>
          <w:color w:val="666666"/>
        </w:rPr>
        <w:t>particular instance</w:t>
      </w:r>
      <w:proofErr w:type="gramEnd"/>
    </w:p>
    <w:p w14:paraId="1D3C54A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can be </w:t>
      </w:r>
      <w:r w:rsidRPr="00865E93">
        <w:rPr>
          <w:rFonts w:eastAsia="Times New Roman" w:cstheme="minorHAnsi"/>
          <w:b/>
          <w:bCs/>
          <w:color w:val="666666"/>
          <w:bdr w:val="none" w:sz="0" w:space="0" w:color="auto" w:frame="1"/>
        </w:rPr>
        <w:t>remapped</w:t>
      </w:r>
      <w:r w:rsidRPr="00865E93">
        <w:rPr>
          <w:rFonts w:eastAsia="Times New Roman" w:cstheme="minorHAnsi"/>
          <w:color w:val="666666"/>
        </w:rPr>
        <w:t xml:space="preserve"> from one instance to </w:t>
      </w:r>
      <w:proofErr w:type="spellStart"/>
      <w:proofErr w:type="gramStart"/>
      <w:r w:rsidRPr="00865E93">
        <w:rPr>
          <w:rFonts w:eastAsia="Times New Roman" w:cstheme="minorHAnsi"/>
          <w:color w:val="666666"/>
        </w:rPr>
        <w:t>an other</w:t>
      </w:r>
      <w:proofErr w:type="spellEnd"/>
      <w:proofErr w:type="gramEnd"/>
      <w:r w:rsidRPr="00865E93">
        <w:rPr>
          <w:rFonts w:eastAsia="Times New Roman" w:cstheme="minorHAnsi"/>
          <w:color w:val="666666"/>
        </w:rPr>
        <w:t xml:space="preserve"> instance</w:t>
      </w:r>
    </w:p>
    <w:p w14:paraId="2E874DA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is </w:t>
      </w:r>
      <w:r w:rsidRPr="00865E93">
        <w:rPr>
          <w:rFonts w:eastAsia="Times New Roman" w:cstheme="minorHAnsi"/>
          <w:b/>
          <w:bCs/>
          <w:color w:val="666666"/>
          <w:bdr w:val="none" w:sz="0" w:space="0" w:color="auto" w:frame="1"/>
        </w:rPr>
        <w:t xml:space="preserve">charged for </w:t>
      </w:r>
      <w:proofErr w:type="spellStart"/>
      <w:r w:rsidRPr="00865E93">
        <w:rPr>
          <w:rFonts w:eastAsia="Times New Roman" w:cstheme="minorHAnsi"/>
          <w:b/>
          <w:bCs/>
          <w:color w:val="666666"/>
          <w:bdr w:val="none" w:sz="0" w:space="0" w:color="auto" w:frame="1"/>
        </w:rPr>
        <w:t>non usage</w:t>
      </w:r>
      <w:proofErr w:type="spellEnd"/>
      <w:r w:rsidRPr="00865E93">
        <w:rPr>
          <w:rFonts w:eastAsia="Times New Roman" w:cstheme="minorHAnsi"/>
          <w:color w:val="666666"/>
        </w:rPr>
        <w:t>, if not linked for any instance or instance associated is in stopped state</w:t>
      </w:r>
    </w:p>
    <w:p w14:paraId="17B9C241"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NAT</w:t>
      </w:r>
    </w:p>
    <w:p w14:paraId="4C5DE3E5"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allows internet access to instances in private subnet</w:t>
      </w:r>
    </w:p>
    <w:p w14:paraId="48FCAF71"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performs the function of both address translation and port address translation (PAT)</w:t>
      </w:r>
    </w:p>
    <w:p w14:paraId="20E3676E"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needs source/destination check flag to be disabled as it is not actual destination of  the traffic</w:t>
      </w:r>
    </w:p>
    <w:p w14:paraId="4F03B795"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NAT gateway is </w:t>
      </w:r>
      <w:proofErr w:type="gramStart"/>
      <w:r w:rsidRPr="00865E93">
        <w:rPr>
          <w:rFonts w:eastAsia="Times New Roman" w:cstheme="minorHAnsi"/>
          <w:color w:val="666666"/>
        </w:rPr>
        <w:t>a</w:t>
      </w:r>
      <w:proofErr w:type="gramEnd"/>
      <w:r w:rsidRPr="00865E93">
        <w:rPr>
          <w:rFonts w:eastAsia="Times New Roman" w:cstheme="minorHAnsi"/>
          <w:color w:val="666666"/>
        </w:rPr>
        <w:t xml:space="preserve"> AWS managed NAT service that provides better availability, higher bandwidth, and requires less administrative effort</w:t>
      </w:r>
    </w:p>
    <w:p w14:paraId="5CA6BA0D"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are not supported for IPv6 traffic</w:t>
      </w:r>
    </w:p>
    <w:p w14:paraId="033C6649"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Egress-Only Internet Gateways</w:t>
      </w:r>
    </w:p>
    <w:p w14:paraId="3F2C9EAA"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outbound communication over IPv6 from instances in the VPC to the Internet, and prevents the Internet from initiating an IPv6 connection with your instances</w:t>
      </w:r>
    </w:p>
    <w:p w14:paraId="2DCFB6AE"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supports IPv6 traffic only</w:t>
      </w:r>
    </w:p>
    <w:p w14:paraId="149FF04E"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Shared VPCs</w:t>
      </w:r>
    </w:p>
    <w:p w14:paraId="56D2919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allows multiple AWS accounts to create their application resources, such as EC2 instances, RDS databases, Redshift clusters, and AWS Lambda functions, into shared, </w:t>
      </w:r>
      <w:proofErr w:type="gramStart"/>
      <w:r w:rsidRPr="00865E93">
        <w:rPr>
          <w:rFonts w:eastAsia="Times New Roman" w:cstheme="minorHAnsi"/>
          <w:color w:val="666666"/>
        </w:rPr>
        <w:t>centrally-managed</w:t>
      </w:r>
      <w:proofErr w:type="gramEnd"/>
      <w:r w:rsidRPr="00865E93">
        <w:rPr>
          <w:rFonts w:eastAsia="Times New Roman" w:cstheme="minorHAnsi"/>
          <w:color w:val="666666"/>
        </w:rPr>
        <w:t xml:space="preserve"> VPCs</w:t>
      </w:r>
    </w:p>
    <w:p w14:paraId="6727281D"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VPC Peering</w:t>
      </w:r>
    </w:p>
    <w:p w14:paraId="643AC277"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allows routing of traffic between the peer VPCs </w:t>
      </w:r>
      <w:r w:rsidRPr="00865E93">
        <w:rPr>
          <w:rFonts w:eastAsia="Times New Roman" w:cstheme="minorHAnsi"/>
          <w:b/>
          <w:bCs/>
          <w:color w:val="666666"/>
          <w:bdr w:val="none" w:sz="0" w:space="0" w:color="auto" w:frame="1"/>
        </w:rPr>
        <w:t>using private IP addresses</w:t>
      </w:r>
      <w:r w:rsidRPr="00865E93">
        <w:rPr>
          <w:rFonts w:eastAsia="Times New Roman" w:cstheme="minorHAnsi"/>
          <w:color w:val="666666"/>
        </w:rPr>
        <w:t> and no IGW or VGW required</w:t>
      </w:r>
    </w:p>
    <w:p w14:paraId="3D433895"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No single point of failure and bandwidth bottlenecks</w:t>
      </w:r>
    </w:p>
    <w:p w14:paraId="56DE6E7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del w:id="2" w:author="Unknown">
        <w:r w:rsidRPr="00865E93">
          <w:rPr>
            <w:rFonts w:eastAsia="Times New Roman" w:cstheme="minorHAnsi"/>
            <w:b/>
            <w:bCs/>
            <w:color w:val="666666"/>
            <w:bdr w:val="none" w:sz="0" w:space="0" w:color="auto" w:frame="1"/>
          </w:rPr>
          <w:delText>cannot span across regions</w:delText>
        </w:r>
      </w:del>
    </w:p>
    <w:p w14:paraId="2E3FB560"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supports inter-region VPC peering</w:t>
      </w:r>
    </w:p>
    <w:p w14:paraId="5D1DF2EC"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IP space or </w:t>
      </w:r>
      <w:r w:rsidRPr="00865E93">
        <w:rPr>
          <w:rFonts w:eastAsia="Times New Roman" w:cstheme="minorHAnsi"/>
          <w:b/>
          <w:bCs/>
          <w:color w:val="666666"/>
          <w:bdr w:val="none" w:sz="0" w:space="0" w:color="auto" w:frame="1"/>
        </w:rPr>
        <w:t>CIDR blocks cannot overlap</w:t>
      </w:r>
    </w:p>
    <w:p w14:paraId="60FD39C6"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cannot be transitive</w:t>
      </w:r>
      <w:r w:rsidRPr="00865E93">
        <w:rPr>
          <w:rFonts w:eastAsia="Times New Roman" w:cstheme="minorHAnsi"/>
          <w:color w:val="666666"/>
        </w:rPr>
        <w:t>, one-to-one relationship between two VPC</w:t>
      </w:r>
    </w:p>
    <w:p w14:paraId="6D9E4C4D"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Only one between any two VPCs and </w:t>
      </w:r>
      <w:proofErr w:type="gramStart"/>
      <w:r w:rsidRPr="00865E93">
        <w:rPr>
          <w:rFonts w:eastAsia="Times New Roman" w:cstheme="minorHAnsi"/>
          <w:color w:val="666666"/>
        </w:rPr>
        <w:t>have to</w:t>
      </w:r>
      <w:proofErr w:type="gramEnd"/>
      <w:r w:rsidRPr="00865E93">
        <w:rPr>
          <w:rFonts w:eastAsia="Times New Roman" w:cstheme="minorHAnsi"/>
          <w:color w:val="666666"/>
        </w:rPr>
        <w:t xml:space="preserve"> be explicitly peered</w:t>
      </w:r>
    </w:p>
    <w:p w14:paraId="6CE20AF9"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Private DNS values cannot be resolved</w:t>
      </w:r>
    </w:p>
    <w:p w14:paraId="36CBECF7"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del w:id="3" w:author="Unknown">
        <w:r w:rsidRPr="00865E93">
          <w:rPr>
            <w:rFonts w:eastAsia="Times New Roman" w:cstheme="minorHAnsi"/>
            <w:b/>
            <w:bCs/>
            <w:color w:val="666666"/>
            <w:bdr w:val="none" w:sz="0" w:space="0" w:color="auto" w:frame="1"/>
          </w:rPr>
          <w:delText>Security groups from peered VPC cannot be referred</w:delText>
        </w:r>
        <w:r w:rsidRPr="00865E93">
          <w:rPr>
            <w:rFonts w:eastAsia="Times New Roman" w:cstheme="minorHAnsi"/>
            <w:color w:val="666666"/>
            <w:bdr w:val="none" w:sz="0" w:space="0" w:color="auto" w:frame="1"/>
          </w:rPr>
          <w:delText> for ingress and egress rules in security group, use CIDR block instead</w:delText>
        </w:r>
      </w:del>
    </w:p>
    <w:p w14:paraId="484E98F8"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Security groups from peered VPC can now be referred, however the VPC should be in the same region.</w:t>
      </w:r>
    </w:p>
    <w:p w14:paraId="0A4F48C0" w14:textId="77777777" w:rsidR="00865E93" w:rsidRPr="00865E93" w:rsidRDefault="00865E93" w:rsidP="00865E93">
      <w:pPr>
        <w:numPr>
          <w:ilvl w:val="0"/>
          <w:numId w:val="2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VPC Endpoints</w:t>
      </w:r>
    </w:p>
    <w:p w14:paraId="1EA69B62"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enables you to privately connect VPC to supported AWS services and VPC endpoint services powered by </w:t>
      </w:r>
      <w:proofErr w:type="spellStart"/>
      <w:r w:rsidRPr="00865E93">
        <w:rPr>
          <w:rFonts w:eastAsia="Times New Roman" w:cstheme="minorHAnsi"/>
          <w:color w:val="666666"/>
        </w:rPr>
        <w:t>PrivateLink</w:t>
      </w:r>
      <w:proofErr w:type="spellEnd"/>
    </w:p>
    <w:p w14:paraId="78A3C9D4"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lastRenderedPageBreak/>
        <w:t>does not require a public IP address, access over the Internet, NAT device, a VPN connection or Direct Connect</w:t>
      </w:r>
    </w:p>
    <w:p w14:paraId="3E82B1F1"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traffic between VPC &amp; AWS service does not leave the Amazon network</w:t>
      </w:r>
    </w:p>
    <w:p w14:paraId="36F141FE"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are virtual devices.</w:t>
      </w:r>
    </w:p>
    <w:p w14:paraId="607D8623"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are horizontally scaled, redundant, and highly available VPC components that allow communication between instances in your VPC and services without imposing availability risks or bandwidth constraints on your network traffic.</w:t>
      </w:r>
    </w:p>
    <w:p w14:paraId="4A8FD6E3"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Gateway Endpoints</w:t>
      </w:r>
    </w:p>
    <w:p w14:paraId="0B33AB11"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is a gateway that is a target for a specified route in the route table, used for traffic destined to a supported AWS service.</w:t>
      </w:r>
    </w:p>
    <w:p w14:paraId="58367488"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only S3 and DynamoDB are currently supported</w:t>
      </w:r>
    </w:p>
    <w:p w14:paraId="3C215894" w14:textId="77777777" w:rsidR="00865E93" w:rsidRPr="00865E93" w:rsidRDefault="00865E93" w:rsidP="00865E93">
      <w:pPr>
        <w:numPr>
          <w:ilvl w:val="1"/>
          <w:numId w:val="2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Interface Endpoints</w:t>
      </w:r>
    </w:p>
    <w:p w14:paraId="664FF111"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is an elastic network interface with a private IP address that serves as an entry point for traffic destined to a supported service</w:t>
      </w:r>
    </w:p>
    <w:p w14:paraId="23E00812" w14:textId="77777777" w:rsidR="00865E93" w:rsidRPr="00865E93" w:rsidRDefault="00865E93" w:rsidP="00865E93">
      <w:pPr>
        <w:numPr>
          <w:ilvl w:val="2"/>
          <w:numId w:val="23"/>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 xml:space="preserve">services supported API Gateway AWS CloudFormation, CloudWatch, CloudWatch Events, CloudWatch Logs AWS </w:t>
      </w:r>
      <w:proofErr w:type="spellStart"/>
      <w:r w:rsidRPr="00865E93">
        <w:rPr>
          <w:rFonts w:eastAsia="Times New Roman" w:cstheme="minorHAnsi"/>
          <w:color w:val="666666"/>
        </w:rPr>
        <w:t>CodeBuild</w:t>
      </w:r>
      <w:proofErr w:type="spellEnd"/>
      <w:r w:rsidRPr="00865E93">
        <w:rPr>
          <w:rFonts w:eastAsia="Times New Roman" w:cstheme="minorHAnsi"/>
          <w:color w:val="666666"/>
        </w:rPr>
        <w:t xml:space="preserve"> AWS </w:t>
      </w:r>
      <w:proofErr w:type="spellStart"/>
      <w:r w:rsidRPr="00865E93">
        <w:rPr>
          <w:rFonts w:eastAsia="Times New Roman" w:cstheme="minorHAnsi"/>
          <w:color w:val="666666"/>
        </w:rPr>
        <w:t>CodeCommit</w:t>
      </w:r>
      <w:proofErr w:type="spellEnd"/>
      <w:r w:rsidRPr="00865E93">
        <w:rPr>
          <w:rFonts w:eastAsia="Times New Roman" w:cstheme="minorHAnsi"/>
          <w:color w:val="666666"/>
        </w:rPr>
        <w:t xml:space="preserve"> AWS Config, EC2 API Elastic Load Balancing API, Elastic Container Registry, Elastic Container Service AWS Key Management Service, Kinesis Data Streams, </w:t>
      </w:r>
      <w:proofErr w:type="spellStart"/>
      <w:r w:rsidRPr="00865E93">
        <w:rPr>
          <w:rFonts w:eastAsia="Times New Roman" w:cstheme="minorHAnsi"/>
          <w:color w:val="666666"/>
        </w:rPr>
        <w:t>SageMaker</w:t>
      </w:r>
      <w:proofErr w:type="spellEnd"/>
      <w:r w:rsidRPr="00865E93">
        <w:rPr>
          <w:rFonts w:eastAsia="Times New Roman" w:cstheme="minorHAnsi"/>
          <w:color w:val="666666"/>
        </w:rPr>
        <w:t xml:space="preserve"> and, </w:t>
      </w:r>
      <w:proofErr w:type="spellStart"/>
      <w:r w:rsidRPr="00865E93">
        <w:rPr>
          <w:rFonts w:eastAsia="Times New Roman" w:cstheme="minorHAnsi"/>
          <w:color w:val="666666"/>
        </w:rPr>
        <w:t>SageMaker</w:t>
      </w:r>
      <w:proofErr w:type="spellEnd"/>
      <w:r w:rsidRPr="00865E93">
        <w:rPr>
          <w:rFonts w:eastAsia="Times New Roman" w:cstheme="minorHAnsi"/>
          <w:color w:val="666666"/>
        </w:rPr>
        <w:t xml:space="preserve"> Runtime, </w:t>
      </w:r>
      <w:proofErr w:type="spellStart"/>
      <w:r w:rsidRPr="00865E93">
        <w:rPr>
          <w:rFonts w:eastAsia="Times New Roman" w:cstheme="minorHAnsi"/>
          <w:color w:val="666666"/>
        </w:rPr>
        <w:t>SageMaker</w:t>
      </w:r>
      <w:proofErr w:type="spellEnd"/>
      <w:r w:rsidRPr="00865E93">
        <w:rPr>
          <w:rFonts w:eastAsia="Times New Roman" w:cstheme="minorHAnsi"/>
          <w:color w:val="666666"/>
        </w:rPr>
        <w:t xml:space="preserve"> Notebook Instance AWS Secrets Manager AWS Security Token Service AWS Service Catalog, SNS, SQS AWS Systems Manager</w:t>
      </w:r>
    </w:p>
    <w:p w14:paraId="64A26DC8"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Direct Connect &amp; VPN</w:t>
      </w:r>
    </w:p>
    <w:p w14:paraId="465A8A4A" w14:textId="77777777" w:rsidR="00865E93" w:rsidRPr="00865E93" w:rsidRDefault="00865E93" w:rsidP="00865E93">
      <w:pPr>
        <w:numPr>
          <w:ilvl w:val="0"/>
          <w:numId w:val="2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VPN</w:t>
      </w:r>
    </w:p>
    <w:p w14:paraId="1A7823A9"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provide secure </w:t>
      </w:r>
      <w:proofErr w:type="spellStart"/>
      <w:r w:rsidRPr="00865E93">
        <w:rPr>
          <w:rFonts w:eastAsia="Times New Roman" w:cstheme="minorHAnsi"/>
          <w:color w:val="666666"/>
        </w:rPr>
        <w:t>IPSec</w:t>
      </w:r>
      <w:proofErr w:type="spellEnd"/>
      <w:r w:rsidRPr="00865E93">
        <w:rPr>
          <w:rFonts w:eastAsia="Times New Roman" w:cstheme="minorHAnsi"/>
          <w:color w:val="666666"/>
        </w:rPr>
        <w:t xml:space="preserve"> connections from </w:t>
      </w:r>
      <w:proofErr w:type="gramStart"/>
      <w:r w:rsidRPr="00865E93">
        <w:rPr>
          <w:rFonts w:eastAsia="Times New Roman" w:cstheme="minorHAnsi"/>
          <w:color w:val="666666"/>
        </w:rPr>
        <w:t>on-premise</w:t>
      </w:r>
      <w:proofErr w:type="gramEnd"/>
      <w:r w:rsidRPr="00865E93">
        <w:rPr>
          <w:rFonts w:eastAsia="Times New Roman" w:cstheme="minorHAnsi"/>
          <w:color w:val="666666"/>
        </w:rPr>
        <w:t xml:space="preserve"> computers or services to AWS over the Internet</w:t>
      </w:r>
    </w:p>
    <w:p w14:paraId="0DFCB7A8"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is quick to setup, is cheap however it depends on the Internet speed</w:t>
      </w:r>
    </w:p>
    <w:p w14:paraId="331E506B" w14:textId="77777777" w:rsidR="00865E93" w:rsidRPr="00865E93" w:rsidRDefault="00865E93" w:rsidP="00865E93">
      <w:pPr>
        <w:numPr>
          <w:ilvl w:val="0"/>
          <w:numId w:val="2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Direct Connect</w:t>
      </w:r>
    </w:p>
    <w:p w14:paraId="2CFFEF0A"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is a network service that provides an alternative to using Internet to utilize AWS services by using private dedicated network connection</w:t>
      </w:r>
    </w:p>
    <w:p w14:paraId="71822820"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provides Virtual Interfaces</w:t>
      </w:r>
    </w:p>
    <w:p w14:paraId="294A3722" w14:textId="77777777" w:rsidR="00865E93" w:rsidRPr="00865E93" w:rsidRDefault="00865E93" w:rsidP="00865E93">
      <w:pPr>
        <w:numPr>
          <w:ilvl w:val="2"/>
          <w:numId w:val="24"/>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b/>
          <w:bCs/>
          <w:color w:val="666666"/>
          <w:bdr w:val="none" w:sz="0" w:space="0" w:color="auto" w:frame="1"/>
        </w:rPr>
        <w:t>Private VIF</w:t>
      </w:r>
      <w:r w:rsidRPr="00865E93">
        <w:rPr>
          <w:rFonts w:eastAsia="Times New Roman" w:cstheme="minorHAnsi"/>
          <w:color w:val="666666"/>
        </w:rPr>
        <w:t> to access instances within an VPC via VGW</w:t>
      </w:r>
    </w:p>
    <w:p w14:paraId="1F31CF39" w14:textId="77777777" w:rsidR="00865E93" w:rsidRPr="00865E93" w:rsidRDefault="00865E93" w:rsidP="00865E93">
      <w:pPr>
        <w:numPr>
          <w:ilvl w:val="2"/>
          <w:numId w:val="24"/>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b/>
          <w:bCs/>
          <w:color w:val="666666"/>
          <w:bdr w:val="none" w:sz="0" w:space="0" w:color="auto" w:frame="1"/>
        </w:rPr>
        <w:t>Public VIF</w:t>
      </w:r>
      <w:r w:rsidRPr="00865E93">
        <w:rPr>
          <w:rFonts w:eastAsia="Times New Roman" w:cstheme="minorHAnsi"/>
          <w:color w:val="666666"/>
        </w:rPr>
        <w:t> to access non VPC services</w:t>
      </w:r>
    </w:p>
    <w:p w14:paraId="54E77634"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requires time to setup</w:t>
      </w:r>
      <w:r w:rsidRPr="00865E93">
        <w:rPr>
          <w:rFonts w:eastAsia="Times New Roman" w:cstheme="minorHAnsi"/>
          <w:color w:val="666666"/>
        </w:rPr>
        <w:t> probably months, and should not be considered as an option if turnaround time is less</w:t>
      </w:r>
    </w:p>
    <w:p w14:paraId="4EAE8115"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does not provide redundancy</w:t>
      </w:r>
      <w:r w:rsidRPr="00865E93">
        <w:rPr>
          <w:rFonts w:eastAsia="Times New Roman" w:cstheme="minorHAnsi"/>
          <w:color w:val="666666"/>
        </w:rPr>
        <w:t xml:space="preserve">, use either second direct connection or </w:t>
      </w:r>
      <w:proofErr w:type="spellStart"/>
      <w:r w:rsidRPr="00865E93">
        <w:rPr>
          <w:rFonts w:eastAsia="Times New Roman" w:cstheme="minorHAnsi"/>
          <w:color w:val="666666"/>
        </w:rPr>
        <w:t>IPSec</w:t>
      </w:r>
      <w:proofErr w:type="spellEnd"/>
      <w:r w:rsidRPr="00865E93">
        <w:rPr>
          <w:rFonts w:eastAsia="Times New Roman" w:cstheme="minorHAnsi"/>
          <w:color w:val="666666"/>
        </w:rPr>
        <w:t xml:space="preserve"> VPN connection</w:t>
      </w:r>
    </w:p>
    <w:p w14:paraId="179AD474"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Virtual Private Gateway is on the AWS side and Customer Gateway is on the Customer side</w:t>
      </w:r>
    </w:p>
    <w:p w14:paraId="29D5271B"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route propagation is enabled on VGW</w:t>
      </w:r>
      <w:r w:rsidRPr="00865E93">
        <w:rPr>
          <w:rFonts w:eastAsia="Times New Roman" w:cstheme="minorHAnsi"/>
          <w:color w:val="666666"/>
        </w:rPr>
        <w:t> and not on CGW</w:t>
      </w:r>
    </w:p>
    <w:p w14:paraId="7149FCCA" w14:textId="77777777" w:rsidR="00865E93" w:rsidRPr="00865E93" w:rsidRDefault="00865E93" w:rsidP="00865E93">
      <w:pPr>
        <w:numPr>
          <w:ilvl w:val="0"/>
          <w:numId w:val="2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 xml:space="preserve">Direct Connect vs VPN </w:t>
      </w:r>
      <w:proofErr w:type="spellStart"/>
      <w:r w:rsidRPr="00865E93">
        <w:rPr>
          <w:rFonts w:eastAsia="Times New Roman" w:cstheme="minorHAnsi"/>
          <w:b/>
          <w:bCs/>
          <w:color w:val="666666"/>
          <w:bdr w:val="none" w:sz="0" w:space="0" w:color="auto" w:frame="1"/>
        </w:rPr>
        <w:t>IPSec</w:t>
      </w:r>
      <w:proofErr w:type="spellEnd"/>
    </w:p>
    <w:p w14:paraId="3E73C440"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Expensive to Setup and Takes time vs Cheap &amp; Immediate</w:t>
      </w:r>
    </w:p>
    <w:p w14:paraId="7A3C9041"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Dedicated private connections vs Internet</w:t>
      </w:r>
    </w:p>
    <w:p w14:paraId="007718FC"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Reduced data transfer rate vs Internet data transfer cost</w:t>
      </w:r>
    </w:p>
    <w:p w14:paraId="74062953"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Consistent performance vs Internet inherent variability</w:t>
      </w:r>
    </w:p>
    <w:p w14:paraId="2B6C54AF" w14:textId="77777777" w:rsidR="00865E93" w:rsidRPr="00865E93" w:rsidRDefault="00865E93" w:rsidP="00865E93">
      <w:pPr>
        <w:numPr>
          <w:ilvl w:val="1"/>
          <w:numId w:val="24"/>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Do not provide Redundancy vs Provides Redundancy</w:t>
      </w:r>
    </w:p>
    <w:p w14:paraId="75F9826E"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Route 53</w:t>
      </w:r>
    </w:p>
    <w:p w14:paraId="000DB365"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Highly available and scalable DNS &amp; Domain Registration Service</w:t>
      </w:r>
    </w:p>
    <w:p w14:paraId="28A7DFDE"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Reliable and cost-effective way to route end users to Internet applications</w:t>
      </w:r>
    </w:p>
    <w:p w14:paraId="4B4407A3"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multi-region and backup architectures for High availability. ELB , limited to region, does not support multi region HA architecture</w:t>
      </w:r>
    </w:p>
    <w:p w14:paraId="0BE5E457"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private Intranet facing DNS service</w:t>
      </w:r>
    </w:p>
    <w:p w14:paraId="0D759535"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internal resource record sets only work for requests originating from within the VPC</w:t>
      </w:r>
      <w:r w:rsidRPr="00865E93">
        <w:rPr>
          <w:rFonts w:eastAsia="Times New Roman" w:cstheme="minorHAnsi"/>
          <w:color w:val="666666"/>
        </w:rPr>
        <w:t xml:space="preserve"> and currently cannot extend to </w:t>
      </w:r>
      <w:proofErr w:type="gramStart"/>
      <w:r w:rsidRPr="00865E93">
        <w:rPr>
          <w:rFonts w:eastAsia="Times New Roman" w:cstheme="minorHAnsi"/>
          <w:color w:val="666666"/>
        </w:rPr>
        <w:t>on-premise</w:t>
      </w:r>
      <w:proofErr w:type="gramEnd"/>
    </w:p>
    <w:p w14:paraId="72E9BD2F"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Global propagation of any changes made to the DN records within ~ 1min</w:t>
      </w:r>
    </w:p>
    <w:p w14:paraId="0C0BB75A"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Route 53 to create an </w:t>
      </w:r>
      <w:hyperlink r:id="rId6" w:tgtFrame="_blank" w:history="1">
        <w:r w:rsidRPr="00865E93">
          <w:rPr>
            <w:rFonts w:eastAsia="Times New Roman" w:cstheme="minorHAnsi"/>
            <w:b/>
            <w:bCs/>
            <w:color w:val="1C7C7C"/>
            <w:u w:val="single"/>
            <w:bdr w:val="none" w:sz="0" w:space="0" w:color="auto" w:frame="1"/>
          </w:rPr>
          <w:t>alias resource record set</w:t>
        </w:r>
      </w:hyperlink>
      <w:r w:rsidRPr="00865E93">
        <w:rPr>
          <w:rFonts w:eastAsia="Times New Roman" w:cstheme="minorHAnsi"/>
          <w:color w:val="666666"/>
        </w:rPr>
        <w:t xml:space="preserve"> that points to ELB, S3, CloudFront. An alias resource record set is a Route 53 extension to DNS. It’s similar to a CNAME resource record </w:t>
      </w:r>
      <w:proofErr w:type="gramStart"/>
      <w:r w:rsidRPr="00865E93">
        <w:rPr>
          <w:rFonts w:eastAsia="Times New Roman" w:cstheme="minorHAnsi"/>
          <w:color w:val="666666"/>
        </w:rPr>
        <w:t>set, but</w:t>
      </w:r>
      <w:proofErr w:type="gramEnd"/>
      <w:r w:rsidRPr="00865E93">
        <w:rPr>
          <w:rFonts w:eastAsia="Times New Roman" w:cstheme="minorHAnsi"/>
          <w:color w:val="666666"/>
        </w:rPr>
        <w:t xml:space="preserve"> supports both for root domain – zone apex  </w:t>
      </w:r>
      <w:r w:rsidRPr="00865E93">
        <w:rPr>
          <w:rFonts w:eastAsia="Times New Roman" w:cstheme="minorHAnsi"/>
          <w:i/>
          <w:iCs/>
          <w:color w:val="666666"/>
          <w:bdr w:val="none" w:sz="0" w:space="0" w:color="auto" w:frame="1"/>
        </w:rPr>
        <w:t>e.g. example.com</w:t>
      </w:r>
      <w:r w:rsidRPr="00865E93">
        <w:rPr>
          <w:rFonts w:eastAsia="Times New Roman" w:cstheme="minorHAnsi"/>
          <w:color w:val="666666"/>
        </w:rPr>
        <w:t>, and for subdomains for e.g. </w:t>
      </w:r>
      <w:r w:rsidRPr="00865E93">
        <w:rPr>
          <w:rFonts w:eastAsia="Times New Roman" w:cstheme="minorHAnsi"/>
          <w:i/>
          <w:iCs/>
          <w:color w:val="666666"/>
          <w:bdr w:val="none" w:sz="0" w:space="0" w:color="auto" w:frame="1"/>
        </w:rPr>
        <w:t>www.example.com</w:t>
      </w:r>
      <w:r w:rsidRPr="00865E93">
        <w:rPr>
          <w:rFonts w:eastAsia="Times New Roman" w:cstheme="minorHAnsi"/>
          <w:color w:val="666666"/>
        </w:rPr>
        <w:t>.</w:t>
      </w:r>
    </w:p>
    <w:p w14:paraId="3885B42A"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CNAME resource record sets can be created only for subdomains and cannot be mapped to the zone apex record</w:t>
      </w:r>
    </w:p>
    <w:p w14:paraId="7C5D7922"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Route 53 </w:t>
      </w:r>
      <w:r w:rsidRPr="00865E93">
        <w:rPr>
          <w:rFonts w:eastAsia="Times New Roman" w:cstheme="minorHAnsi"/>
          <w:b/>
          <w:bCs/>
          <w:color w:val="666666"/>
          <w:bdr w:val="none" w:sz="0" w:space="0" w:color="auto" w:frame="1"/>
        </w:rPr>
        <w:t>Split-view (Split-horizon)</w:t>
      </w:r>
      <w:r w:rsidRPr="00865E93">
        <w:rPr>
          <w:rFonts w:eastAsia="Times New Roman" w:cstheme="minorHAnsi"/>
          <w:color w:val="666666"/>
        </w:rPr>
        <w:t> DNS enables you to access an internal version of your website using the same domain name that is used publicly</w:t>
      </w:r>
    </w:p>
    <w:p w14:paraId="28FD114D"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Routing policy</w:t>
      </w:r>
    </w:p>
    <w:p w14:paraId="0F8D8BDF" w14:textId="77777777" w:rsidR="00865E93" w:rsidRPr="00865E93" w:rsidRDefault="00865E93" w:rsidP="00865E93">
      <w:pPr>
        <w:numPr>
          <w:ilvl w:val="1"/>
          <w:numId w:val="2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Simple routing – simple round robin policy</w:t>
      </w:r>
    </w:p>
    <w:p w14:paraId="443B95C5" w14:textId="77777777" w:rsidR="00865E93" w:rsidRPr="00865E93" w:rsidRDefault="00865E93" w:rsidP="00865E93">
      <w:pPr>
        <w:numPr>
          <w:ilvl w:val="1"/>
          <w:numId w:val="2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Weighted round robin – assign weights to resource records sets to specify the proportion </w:t>
      </w:r>
      <w:r w:rsidRPr="00865E93">
        <w:rPr>
          <w:rFonts w:eastAsia="Times New Roman" w:cstheme="minorHAnsi"/>
          <w:i/>
          <w:iCs/>
          <w:color w:val="666666"/>
          <w:bdr w:val="none" w:sz="0" w:space="0" w:color="auto" w:frame="1"/>
        </w:rPr>
        <w:t>for e.g. 80%:20%</w:t>
      </w:r>
    </w:p>
    <w:p w14:paraId="3CED8367" w14:textId="77777777" w:rsidR="00865E93" w:rsidRPr="00865E93" w:rsidRDefault="00865E93" w:rsidP="00865E93">
      <w:pPr>
        <w:numPr>
          <w:ilvl w:val="1"/>
          <w:numId w:val="2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Latency based routing – helps improve global applications as request are sent to server from the location with minimal latency, is based on the latency and cannot guarantee users from the same geographic will be served from the same location for any compliance reasons</w:t>
      </w:r>
    </w:p>
    <w:p w14:paraId="7ED6E247" w14:textId="77777777" w:rsidR="00865E93" w:rsidRPr="00865E93" w:rsidRDefault="00865E93" w:rsidP="00865E93">
      <w:pPr>
        <w:numPr>
          <w:ilvl w:val="1"/>
          <w:numId w:val="2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Geolocation routing – Specify geographic locations by continent, country, state limited to US, is based on IP accuracy</w:t>
      </w:r>
    </w:p>
    <w:p w14:paraId="14B3B229" w14:textId="77777777" w:rsidR="00865E93" w:rsidRPr="00865E93" w:rsidRDefault="00865E93" w:rsidP="00865E93">
      <w:pPr>
        <w:numPr>
          <w:ilvl w:val="1"/>
          <w:numId w:val="25"/>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Failover routing – failover to a backup site if the primary site fails and becomes unreachable</w:t>
      </w:r>
    </w:p>
    <w:p w14:paraId="4CC685D1" w14:textId="77777777" w:rsidR="00865E93" w:rsidRPr="00865E93" w:rsidRDefault="00865E93" w:rsidP="00865E93">
      <w:pPr>
        <w:numPr>
          <w:ilvl w:val="0"/>
          <w:numId w:val="2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Weighted, Latency and Geolocation can be used for Active-Active while Failover routing can be used for Active-Passive multi region architecture</w:t>
      </w:r>
    </w:p>
    <w:p w14:paraId="56E93664" w14:textId="0A9E91D4"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08D5FE28"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CloudFormation</w:t>
      </w:r>
    </w:p>
    <w:p w14:paraId="1483F7A3"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gives developers and systems administrators an easy way to create and manage a collection of related AWS resources</w:t>
      </w:r>
    </w:p>
    <w:p w14:paraId="25BFD70C"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Resources can be updated, deleted and modified in </w:t>
      </w:r>
      <w:proofErr w:type="spellStart"/>
      <w:proofErr w:type="gramStart"/>
      <w:r w:rsidRPr="00865E93">
        <w:rPr>
          <w:rFonts w:eastAsia="Times New Roman" w:cstheme="minorHAnsi"/>
          <w:color w:val="666666"/>
        </w:rPr>
        <w:t>a</w:t>
      </w:r>
      <w:proofErr w:type="spellEnd"/>
      <w:proofErr w:type="gramEnd"/>
      <w:r w:rsidRPr="00865E93">
        <w:rPr>
          <w:rFonts w:eastAsia="Times New Roman" w:cstheme="minorHAnsi"/>
          <w:color w:val="666666"/>
        </w:rPr>
        <w:t> </w:t>
      </w:r>
      <w:r w:rsidRPr="00865E93">
        <w:rPr>
          <w:rFonts w:eastAsia="Times New Roman" w:cstheme="minorHAnsi"/>
          <w:b/>
          <w:bCs/>
          <w:color w:val="666666"/>
          <w:bdr w:val="none" w:sz="0" w:space="0" w:color="auto" w:frame="1"/>
        </w:rPr>
        <w:t>orderly, controlled and predictable fashion</w:t>
      </w:r>
      <w:r w:rsidRPr="00865E93">
        <w:rPr>
          <w:rFonts w:eastAsia="Times New Roman" w:cstheme="minorHAnsi"/>
          <w:color w:val="666666"/>
        </w:rPr>
        <w:t>, in effect applying </w:t>
      </w:r>
      <w:r w:rsidRPr="00865E93">
        <w:rPr>
          <w:rFonts w:eastAsia="Times New Roman" w:cstheme="minorHAnsi"/>
          <w:b/>
          <w:bCs/>
          <w:color w:val="666666"/>
          <w:bdr w:val="none" w:sz="0" w:space="0" w:color="auto" w:frame="1"/>
        </w:rPr>
        <w:t>version control</w:t>
      </w:r>
      <w:r w:rsidRPr="00865E93">
        <w:rPr>
          <w:rFonts w:eastAsia="Times New Roman" w:cstheme="minorHAnsi"/>
          <w:color w:val="666666"/>
        </w:rPr>
        <w:t> to the AWS </w:t>
      </w:r>
      <w:r w:rsidRPr="00865E93">
        <w:rPr>
          <w:rFonts w:eastAsia="Times New Roman" w:cstheme="minorHAnsi"/>
          <w:b/>
          <w:bCs/>
          <w:color w:val="666666"/>
          <w:bdr w:val="none" w:sz="0" w:space="0" w:color="auto" w:frame="1"/>
        </w:rPr>
        <w:t>infrastructure as code</w:t>
      </w:r>
      <w:r w:rsidRPr="00865E93">
        <w:rPr>
          <w:rFonts w:eastAsia="Times New Roman" w:cstheme="minorHAnsi"/>
          <w:color w:val="666666"/>
        </w:rPr>
        <w:t> done for software code</w:t>
      </w:r>
    </w:p>
    <w:p w14:paraId="4BA9AEFE"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CloudFormation </w:t>
      </w:r>
      <w:r w:rsidRPr="00865E93">
        <w:rPr>
          <w:rFonts w:eastAsia="Times New Roman" w:cstheme="minorHAnsi"/>
          <w:b/>
          <w:bCs/>
          <w:color w:val="666666"/>
          <w:bdr w:val="none" w:sz="0" w:space="0" w:color="auto" w:frame="1"/>
        </w:rPr>
        <w:t>Template is an architectural diagram</w:t>
      </w:r>
      <w:r w:rsidRPr="00865E93">
        <w:rPr>
          <w:rFonts w:eastAsia="Times New Roman" w:cstheme="minorHAnsi"/>
          <w:color w:val="666666"/>
        </w:rPr>
        <w:t>, in JSON format, and </w:t>
      </w:r>
      <w:r w:rsidRPr="00865E93">
        <w:rPr>
          <w:rFonts w:eastAsia="Times New Roman" w:cstheme="minorHAnsi"/>
          <w:b/>
          <w:bCs/>
          <w:color w:val="666666"/>
          <w:bdr w:val="none" w:sz="0" w:space="0" w:color="auto" w:frame="1"/>
        </w:rPr>
        <w:t xml:space="preserve">Stack is </w:t>
      </w:r>
      <w:proofErr w:type="gramStart"/>
      <w:r w:rsidRPr="00865E93">
        <w:rPr>
          <w:rFonts w:eastAsia="Times New Roman" w:cstheme="minorHAnsi"/>
          <w:b/>
          <w:bCs/>
          <w:color w:val="666666"/>
          <w:bdr w:val="none" w:sz="0" w:space="0" w:color="auto" w:frame="1"/>
        </w:rPr>
        <w:t>the end result</w:t>
      </w:r>
      <w:proofErr w:type="gramEnd"/>
      <w:r w:rsidRPr="00865E93">
        <w:rPr>
          <w:rFonts w:eastAsia="Times New Roman" w:cstheme="minorHAnsi"/>
          <w:b/>
          <w:bCs/>
          <w:color w:val="666666"/>
          <w:bdr w:val="none" w:sz="0" w:space="0" w:color="auto" w:frame="1"/>
        </w:rPr>
        <w:t xml:space="preserve"> of that diagram</w:t>
      </w:r>
      <w:r w:rsidRPr="00865E93">
        <w:rPr>
          <w:rFonts w:eastAsia="Times New Roman" w:cstheme="minorHAnsi"/>
          <w:color w:val="666666"/>
        </w:rPr>
        <w:t>, which is actually provisioned</w:t>
      </w:r>
    </w:p>
    <w:p w14:paraId="47AB12A0"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template can be used to set up the resources consistently and repeatedly over and over across multiple regions and consists of</w:t>
      </w:r>
    </w:p>
    <w:p w14:paraId="08F6617D"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List of AWS </w:t>
      </w:r>
      <w:r w:rsidRPr="00865E93">
        <w:rPr>
          <w:rFonts w:eastAsia="Times New Roman" w:cstheme="minorHAnsi"/>
          <w:b/>
          <w:bCs/>
          <w:color w:val="666666"/>
          <w:bdr w:val="none" w:sz="0" w:space="0" w:color="auto" w:frame="1"/>
        </w:rPr>
        <w:t>resources</w:t>
      </w:r>
      <w:r w:rsidRPr="00865E93">
        <w:rPr>
          <w:rFonts w:eastAsia="Times New Roman" w:cstheme="minorHAnsi"/>
          <w:color w:val="666666"/>
        </w:rPr>
        <w:t> and their configuration values</w:t>
      </w:r>
    </w:p>
    <w:p w14:paraId="6F06B852"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An optional </w:t>
      </w:r>
      <w:r w:rsidRPr="00865E93">
        <w:rPr>
          <w:rFonts w:eastAsia="Times New Roman" w:cstheme="minorHAnsi"/>
          <w:b/>
          <w:bCs/>
          <w:color w:val="666666"/>
          <w:bdr w:val="none" w:sz="0" w:space="0" w:color="auto" w:frame="1"/>
        </w:rPr>
        <w:t>template file format version number</w:t>
      </w:r>
    </w:p>
    <w:p w14:paraId="6FDA1FAA"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An optional list of </w:t>
      </w:r>
      <w:r w:rsidRPr="00865E93">
        <w:rPr>
          <w:rFonts w:eastAsia="Times New Roman" w:cstheme="minorHAnsi"/>
          <w:b/>
          <w:bCs/>
          <w:color w:val="666666"/>
          <w:bdr w:val="none" w:sz="0" w:space="0" w:color="auto" w:frame="1"/>
        </w:rPr>
        <w:t>template parameters</w:t>
      </w:r>
      <w:r w:rsidRPr="00865E93">
        <w:rPr>
          <w:rFonts w:eastAsia="Times New Roman" w:cstheme="minorHAnsi"/>
          <w:color w:val="666666"/>
        </w:rPr>
        <w:t> (input values supplied at stack creation time)</w:t>
      </w:r>
    </w:p>
    <w:p w14:paraId="1DFDC2F5"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An optional list of </w:t>
      </w:r>
      <w:r w:rsidRPr="00865E93">
        <w:rPr>
          <w:rFonts w:eastAsia="Times New Roman" w:cstheme="minorHAnsi"/>
          <w:b/>
          <w:bCs/>
          <w:color w:val="666666"/>
          <w:bdr w:val="none" w:sz="0" w:space="0" w:color="auto" w:frame="1"/>
        </w:rPr>
        <w:t>output values</w:t>
      </w:r>
      <w:r w:rsidRPr="00865E93">
        <w:rPr>
          <w:rFonts w:eastAsia="Times New Roman" w:cstheme="minorHAnsi"/>
          <w:color w:val="666666"/>
        </w:rPr>
        <w:t xml:space="preserve"> like public IP address using the </w:t>
      </w:r>
      <w:proofErr w:type="spellStart"/>
      <w:r w:rsidRPr="00865E93">
        <w:rPr>
          <w:rFonts w:eastAsia="Times New Roman" w:cstheme="minorHAnsi"/>
          <w:color w:val="666666"/>
        </w:rPr>
        <w:t>Fn</w:t>
      </w:r>
      <w:proofErr w:type="spellEnd"/>
      <w:r w:rsidRPr="00865E93">
        <w:rPr>
          <w:rFonts w:eastAsia="Times New Roman" w:cstheme="minorHAnsi"/>
          <w:color w:val="666666"/>
        </w:rPr>
        <w:t>::</w:t>
      </w:r>
      <w:proofErr w:type="spellStart"/>
      <w:r w:rsidRPr="00865E93">
        <w:rPr>
          <w:rFonts w:eastAsia="Times New Roman" w:cstheme="minorHAnsi"/>
          <w:color w:val="666666"/>
        </w:rPr>
        <w:t>GetAtt</w:t>
      </w:r>
      <w:proofErr w:type="spellEnd"/>
      <w:r w:rsidRPr="00865E93">
        <w:rPr>
          <w:rFonts w:eastAsia="Times New Roman" w:cstheme="minorHAnsi"/>
          <w:color w:val="666666"/>
        </w:rPr>
        <w:t xml:space="preserve"> function</w:t>
      </w:r>
    </w:p>
    <w:p w14:paraId="2B2CF0C5"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An optional list of </w:t>
      </w:r>
      <w:r w:rsidRPr="00865E93">
        <w:rPr>
          <w:rFonts w:eastAsia="Times New Roman" w:cstheme="minorHAnsi"/>
          <w:b/>
          <w:bCs/>
          <w:color w:val="666666"/>
          <w:bdr w:val="none" w:sz="0" w:space="0" w:color="auto" w:frame="1"/>
        </w:rPr>
        <w:t>data tables</w:t>
      </w:r>
      <w:r w:rsidRPr="00865E93">
        <w:rPr>
          <w:rFonts w:eastAsia="Times New Roman" w:cstheme="minorHAnsi"/>
          <w:color w:val="666666"/>
        </w:rPr>
        <w:t> used to lookup static configuration values </w:t>
      </w:r>
      <w:r w:rsidRPr="00865E93">
        <w:rPr>
          <w:rFonts w:eastAsia="Times New Roman" w:cstheme="minorHAnsi"/>
          <w:i/>
          <w:iCs/>
          <w:color w:val="666666"/>
          <w:bdr w:val="none" w:sz="0" w:space="0" w:color="auto" w:frame="1"/>
        </w:rPr>
        <w:t>for e.g., AMI names per AZ</w:t>
      </w:r>
    </w:p>
    <w:p w14:paraId="761D7F25"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supports Chef &amp; Puppet Integration</w:t>
      </w:r>
      <w:r w:rsidRPr="00865E93">
        <w:rPr>
          <w:rFonts w:eastAsia="Times New Roman" w:cstheme="minorHAnsi"/>
          <w:color w:val="666666"/>
        </w:rPr>
        <w:t xml:space="preserve"> to deploy and configure right down the </w:t>
      </w:r>
      <w:proofErr w:type="spellStart"/>
      <w:r w:rsidRPr="00865E93">
        <w:rPr>
          <w:rFonts w:eastAsia="Times New Roman" w:cstheme="minorHAnsi"/>
          <w:color w:val="666666"/>
        </w:rPr>
        <w:t>the</w:t>
      </w:r>
      <w:proofErr w:type="spellEnd"/>
      <w:r w:rsidRPr="00865E93">
        <w:rPr>
          <w:rFonts w:eastAsia="Times New Roman" w:cstheme="minorHAnsi"/>
          <w:color w:val="666666"/>
        </w:rPr>
        <w:t xml:space="preserve"> application layer</w:t>
      </w:r>
    </w:p>
    <w:p w14:paraId="64A39684"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supports </w:t>
      </w:r>
      <w:r w:rsidRPr="00865E93">
        <w:rPr>
          <w:rFonts w:eastAsia="Times New Roman" w:cstheme="minorHAnsi"/>
          <w:b/>
          <w:bCs/>
          <w:color w:val="666666"/>
          <w:bdr w:val="none" w:sz="0" w:space="0" w:color="auto" w:frame="1"/>
        </w:rPr>
        <w:t>Bootstrap scripts</w:t>
      </w:r>
      <w:r w:rsidRPr="00865E93">
        <w:rPr>
          <w:rFonts w:eastAsia="Times New Roman" w:cstheme="minorHAnsi"/>
          <w:color w:val="666666"/>
        </w:rPr>
        <w:t xml:space="preserve"> to install packages, </w:t>
      </w:r>
      <w:proofErr w:type="gramStart"/>
      <w:r w:rsidRPr="00865E93">
        <w:rPr>
          <w:rFonts w:eastAsia="Times New Roman" w:cstheme="minorHAnsi"/>
          <w:color w:val="666666"/>
        </w:rPr>
        <w:t>files</w:t>
      </w:r>
      <w:proofErr w:type="gramEnd"/>
      <w:r w:rsidRPr="00865E93">
        <w:rPr>
          <w:rFonts w:eastAsia="Times New Roman" w:cstheme="minorHAnsi"/>
          <w:color w:val="666666"/>
        </w:rPr>
        <w:t xml:space="preserve"> and services on the EC2 instances by simple describing them in the CF template</w:t>
      </w:r>
    </w:p>
    <w:p w14:paraId="72D22B54"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automatic rollback on error</w:t>
      </w:r>
      <w:r w:rsidRPr="00865E93">
        <w:rPr>
          <w:rFonts w:eastAsia="Times New Roman" w:cstheme="minorHAnsi"/>
          <w:color w:val="666666"/>
        </w:rPr>
        <w:t> feature is enabled, by default, which will cause all the AWS resources that CF created successfully for a stack up to the point where an error occurred to be deleted</w:t>
      </w:r>
    </w:p>
    <w:p w14:paraId="03D52C81"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a </w:t>
      </w:r>
      <w:proofErr w:type="spellStart"/>
      <w:r w:rsidRPr="00865E93">
        <w:rPr>
          <w:rFonts w:eastAsia="Times New Roman" w:cstheme="minorHAnsi"/>
          <w:b/>
          <w:bCs/>
          <w:i/>
          <w:iCs/>
          <w:color w:val="666666"/>
          <w:bdr w:val="none" w:sz="0" w:space="0" w:color="auto" w:frame="1"/>
        </w:rPr>
        <w:t>WaitCondition</w:t>
      </w:r>
      <w:proofErr w:type="spellEnd"/>
      <w:r w:rsidRPr="00865E93">
        <w:rPr>
          <w:rFonts w:eastAsia="Times New Roman" w:cstheme="minorHAnsi"/>
          <w:color w:val="666666"/>
        </w:rPr>
        <w:t> resource to block the creation of other resources until a completion signal is received from an external source</w:t>
      </w:r>
    </w:p>
    <w:p w14:paraId="2419156D"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allows </w:t>
      </w:r>
      <w:proofErr w:type="spellStart"/>
      <w:r w:rsidRPr="00865E93">
        <w:rPr>
          <w:rFonts w:eastAsia="Times New Roman" w:cstheme="minorHAnsi"/>
          <w:b/>
          <w:bCs/>
          <w:color w:val="666666"/>
          <w:bdr w:val="none" w:sz="0" w:space="0" w:color="auto" w:frame="1"/>
        </w:rPr>
        <w:t>DeletionPolicy</w:t>
      </w:r>
      <w:proofErr w:type="spellEnd"/>
      <w:r w:rsidRPr="00865E93">
        <w:rPr>
          <w:rFonts w:eastAsia="Times New Roman" w:cstheme="minorHAnsi"/>
          <w:color w:val="666666"/>
        </w:rPr>
        <w:t> attribute to be defined for resources in the template</w:t>
      </w:r>
    </w:p>
    <w:p w14:paraId="7157B1CA"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retain</w:t>
      </w:r>
      <w:r w:rsidRPr="00865E93">
        <w:rPr>
          <w:rFonts w:eastAsia="Times New Roman" w:cstheme="minorHAnsi"/>
          <w:color w:val="666666"/>
        </w:rPr>
        <w:t> to preserve resources like S3 even after stack deletion</w:t>
      </w:r>
    </w:p>
    <w:p w14:paraId="4C4C7F41" w14:textId="77777777" w:rsidR="00865E93" w:rsidRPr="00865E93" w:rsidRDefault="00865E93" w:rsidP="00865E93">
      <w:pPr>
        <w:numPr>
          <w:ilvl w:val="1"/>
          <w:numId w:val="26"/>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b/>
          <w:bCs/>
          <w:color w:val="666666"/>
          <w:bdr w:val="none" w:sz="0" w:space="0" w:color="auto" w:frame="1"/>
        </w:rPr>
        <w:t>snapshot</w:t>
      </w:r>
      <w:r w:rsidRPr="00865E93">
        <w:rPr>
          <w:rFonts w:eastAsia="Times New Roman" w:cstheme="minorHAnsi"/>
          <w:color w:val="666666"/>
        </w:rPr>
        <w:t> to backup resources like RDS after stack deletion</w:t>
      </w:r>
    </w:p>
    <w:p w14:paraId="2DBAB79B"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proofErr w:type="spellStart"/>
      <w:r w:rsidRPr="00865E93">
        <w:rPr>
          <w:rFonts w:eastAsia="Times New Roman" w:cstheme="minorHAnsi"/>
          <w:b/>
          <w:bCs/>
          <w:color w:val="666666"/>
          <w:bdr w:val="none" w:sz="0" w:space="0" w:color="auto" w:frame="1"/>
        </w:rPr>
        <w:t>DependsOn</w:t>
      </w:r>
      <w:proofErr w:type="spellEnd"/>
      <w:r w:rsidRPr="00865E93">
        <w:rPr>
          <w:rFonts w:eastAsia="Times New Roman" w:cstheme="minorHAnsi"/>
          <w:color w:val="666666"/>
        </w:rPr>
        <w:t> attribute to specify that the creation of a specific resource follows another</w:t>
      </w:r>
    </w:p>
    <w:p w14:paraId="6F228AB9"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Service role</w:t>
      </w:r>
      <w:r w:rsidRPr="00865E93">
        <w:rPr>
          <w:rFonts w:eastAsia="Times New Roman" w:cstheme="minorHAnsi"/>
          <w:color w:val="666666"/>
        </w:rPr>
        <w:t> is an IAM role that allows AWS CloudFormation to make calls to resources in a stack on the user’s behalf</w:t>
      </w:r>
    </w:p>
    <w:p w14:paraId="1B30DE1C" w14:textId="77777777" w:rsidR="00865E93" w:rsidRPr="00865E93" w:rsidRDefault="00865E93" w:rsidP="00865E93">
      <w:pPr>
        <w:numPr>
          <w:ilvl w:val="0"/>
          <w:numId w:val="2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 </w:t>
      </w:r>
      <w:r w:rsidRPr="00865E93">
        <w:rPr>
          <w:rFonts w:eastAsia="Times New Roman" w:cstheme="minorHAnsi"/>
          <w:b/>
          <w:bCs/>
          <w:color w:val="666666"/>
          <w:bdr w:val="none" w:sz="0" w:space="0" w:color="auto" w:frame="1"/>
        </w:rPr>
        <w:t>Nested stacks</w:t>
      </w:r>
      <w:r w:rsidRPr="00865E93">
        <w:rPr>
          <w:rFonts w:eastAsia="Times New Roman" w:cstheme="minorHAnsi"/>
          <w:color w:val="666666"/>
        </w:rPr>
        <w:t> that can separate out reusable, common components and create dedicated templates to mix and match different templates but use nested stacks to create a single, unified stack</w:t>
      </w:r>
    </w:p>
    <w:p w14:paraId="3CC5983C"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 xml:space="preserve">Elastic </w:t>
      </w:r>
      <w:proofErr w:type="spellStart"/>
      <w:r w:rsidRPr="00865E93">
        <w:rPr>
          <w:rFonts w:eastAsia="Times New Roman" w:cstheme="minorHAnsi"/>
          <w:b/>
          <w:bCs/>
          <w:color w:val="666666"/>
        </w:rPr>
        <w:t>BeanStalk</w:t>
      </w:r>
      <w:proofErr w:type="spellEnd"/>
    </w:p>
    <w:p w14:paraId="036E1B41"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makes it easier for developers to quickly deploy and manage applications in the AWS cloud.</w:t>
      </w:r>
    </w:p>
    <w:p w14:paraId="32183DD8"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automatically handles the deployment details of capacity provisioning, load balancing, auto-</w:t>
      </w:r>
      <w:proofErr w:type="gramStart"/>
      <w:r w:rsidRPr="00865E93">
        <w:rPr>
          <w:rFonts w:eastAsia="Times New Roman" w:cstheme="minorHAnsi"/>
          <w:color w:val="666666"/>
        </w:rPr>
        <w:t>scaling</w:t>
      </w:r>
      <w:proofErr w:type="gramEnd"/>
      <w:r w:rsidRPr="00865E93">
        <w:rPr>
          <w:rFonts w:eastAsia="Times New Roman" w:cstheme="minorHAnsi"/>
          <w:color w:val="666666"/>
        </w:rPr>
        <w:t xml:space="preserve"> and application health monitoring</w:t>
      </w:r>
    </w:p>
    <w:p w14:paraId="670947E8"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CloudFormation supports</w:t>
      </w:r>
      <w:r w:rsidRPr="00865E93">
        <w:rPr>
          <w:rFonts w:eastAsia="Times New Roman" w:cstheme="minorHAnsi"/>
          <w:color w:val="666666"/>
        </w:rPr>
        <w:t> </w:t>
      </w:r>
      <w:proofErr w:type="spellStart"/>
      <w:r w:rsidRPr="00865E93">
        <w:rPr>
          <w:rFonts w:eastAsia="Times New Roman" w:cstheme="minorHAnsi"/>
          <w:color w:val="666666"/>
        </w:rPr>
        <w:t>ElasticBeanstalk</w:t>
      </w:r>
      <w:proofErr w:type="spellEnd"/>
    </w:p>
    <w:p w14:paraId="6A187136"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provisions resources to support</w:t>
      </w:r>
    </w:p>
    <w:p w14:paraId="46BC0DF7"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 web application that handles HTTP(S) requests or</w:t>
      </w:r>
    </w:p>
    <w:p w14:paraId="3770A568"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 web application that handles background-processing (worker) tasks</w:t>
      </w:r>
    </w:p>
    <w:p w14:paraId="7786571A"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supports Out </w:t>
      </w:r>
      <w:proofErr w:type="gramStart"/>
      <w:r w:rsidRPr="00865E93">
        <w:rPr>
          <w:rFonts w:eastAsia="Times New Roman" w:cstheme="minorHAnsi"/>
          <w:color w:val="666666"/>
        </w:rPr>
        <w:t>Of</w:t>
      </w:r>
      <w:proofErr w:type="gramEnd"/>
      <w:r w:rsidRPr="00865E93">
        <w:rPr>
          <w:rFonts w:eastAsia="Times New Roman" w:cstheme="minorHAnsi"/>
          <w:color w:val="666666"/>
        </w:rPr>
        <w:t xml:space="preserve"> the Box</w:t>
      </w:r>
    </w:p>
    <w:p w14:paraId="77C875DB"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Apache Tomcat for Java applications</w:t>
      </w:r>
    </w:p>
    <w:p w14:paraId="605E44AC"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Apache HTTP Server for PHP applications</w:t>
      </w:r>
    </w:p>
    <w:p w14:paraId="1B7D6CE7"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Apache HTTP server for Python applications</w:t>
      </w:r>
    </w:p>
    <w:p w14:paraId="35C79B68"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Nginx or Apache HTTP Server for Node.js applications</w:t>
      </w:r>
    </w:p>
    <w:p w14:paraId="45A1B52E"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Passenger for Ruby applications</w:t>
      </w:r>
    </w:p>
    <w:p w14:paraId="67B07BBA"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proofErr w:type="spellStart"/>
      <w:r w:rsidRPr="00865E93">
        <w:rPr>
          <w:rFonts w:eastAsia="Times New Roman" w:cstheme="minorHAnsi"/>
          <w:color w:val="666666"/>
        </w:rPr>
        <w:t>MicroSoft</w:t>
      </w:r>
      <w:proofErr w:type="spellEnd"/>
      <w:r w:rsidRPr="00865E93">
        <w:rPr>
          <w:rFonts w:eastAsia="Times New Roman" w:cstheme="minorHAnsi"/>
          <w:color w:val="666666"/>
        </w:rPr>
        <w:t xml:space="preserve"> IIS 7.5 for .Net applications</w:t>
      </w:r>
    </w:p>
    <w:p w14:paraId="78877C7D" w14:textId="77777777" w:rsidR="00865E93" w:rsidRPr="00865E93" w:rsidRDefault="00865E93" w:rsidP="00865E93">
      <w:pPr>
        <w:numPr>
          <w:ilvl w:val="1"/>
          <w:numId w:val="27"/>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Single and </w:t>
      </w:r>
      <w:proofErr w:type="spellStart"/>
      <w:r w:rsidRPr="00865E93">
        <w:rPr>
          <w:rFonts w:eastAsia="Times New Roman" w:cstheme="minorHAnsi"/>
          <w:color w:val="666666"/>
        </w:rPr>
        <w:t>Multi Container</w:t>
      </w:r>
      <w:proofErr w:type="spellEnd"/>
      <w:r w:rsidRPr="00865E93">
        <w:rPr>
          <w:rFonts w:eastAsia="Times New Roman" w:cstheme="minorHAnsi"/>
          <w:color w:val="666666"/>
        </w:rPr>
        <w:t xml:space="preserve"> Docker</w:t>
      </w:r>
    </w:p>
    <w:p w14:paraId="00BFB329"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custom AMI to be used</w:t>
      </w:r>
    </w:p>
    <w:p w14:paraId="5548E729"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designed to </w:t>
      </w:r>
      <w:r w:rsidRPr="00865E93">
        <w:rPr>
          <w:rFonts w:eastAsia="Times New Roman" w:cstheme="minorHAnsi"/>
          <w:b/>
          <w:bCs/>
          <w:color w:val="666666"/>
          <w:bdr w:val="none" w:sz="0" w:space="0" w:color="auto" w:frame="1"/>
        </w:rPr>
        <w:t>support multiple running environments</w:t>
      </w:r>
      <w:r w:rsidRPr="00865E93">
        <w:rPr>
          <w:rFonts w:eastAsia="Times New Roman" w:cstheme="minorHAnsi"/>
          <w:color w:val="666666"/>
        </w:rPr>
        <w:t> such as one for Dev, QA, Pre-Prod and Production.</w:t>
      </w:r>
    </w:p>
    <w:p w14:paraId="68D903BC"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supports versioning</w:t>
      </w:r>
      <w:r w:rsidRPr="00865E93">
        <w:rPr>
          <w:rFonts w:eastAsia="Times New Roman" w:cstheme="minorHAnsi"/>
          <w:color w:val="666666"/>
        </w:rPr>
        <w:t> and stores and tracks application versions over time allowing easy rollback to prior version</w:t>
      </w:r>
    </w:p>
    <w:p w14:paraId="6871218E" w14:textId="77777777" w:rsidR="00865E93" w:rsidRPr="00865E93" w:rsidRDefault="00865E93" w:rsidP="00865E93">
      <w:pPr>
        <w:numPr>
          <w:ilvl w:val="0"/>
          <w:numId w:val="2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provision RDS DB instance and connectivity information is exposed to the application by environment variables, but is NOT recommended for production setup as the RDS </w:t>
      </w:r>
      <w:r w:rsidRPr="00865E93">
        <w:rPr>
          <w:rFonts w:eastAsia="Times New Roman" w:cstheme="minorHAnsi"/>
          <w:b/>
          <w:bCs/>
          <w:color w:val="666666"/>
          <w:bdr w:val="none" w:sz="0" w:space="0" w:color="auto" w:frame="1"/>
        </w:rPr>
        <w:t>is tied up with the Elastic Beanstalk lifecycle</w:t>
      </w:r>
      <w:r w:rsidRPr="00865E93">
        <w:rPr>
          <w:rFonts w:eastAsia="Times New Roman" w:cstheme="minorHAnsi"/>
          <w:color w:val="666666"/>
        </w:rPr>
        <w:t> and if deleted, the RDS instance would be deleted as well</w:t>
      </w:r>
    </w:p>
    <w:p w14:paraId="572131C1"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OpsWorks</w:t>
      </w:r>
    </w:p>
    <w:p w14:paraId="2F7EABE8"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a </w:t>
      </w:r>
      <w:r w:rsidRPr="00865E93">
        <w:rPr>
          <w:rFonts w:eastAsia="Times New Roman" w:cstheme="minorHAnsi"/>
          <w:b/>
          <w:bCs/>
          <w:color w:val="666666"/>
          <w:bdr w:val="none" w:sz="0" w:space="0" w:color="auto" w:frame="1"/>
        </w:rPr>
        <w:t>configuration management service</w:t>
      </w:r>
      <w:r w:rsidRPr="00865E93">
        <w:rPr>
          <w:rFonts w:eastAsia="Times New Roman" w:cstheme="minorHAnsi"/>
          <w:color w:val="666666"/>
        </w:rPr>
        <w:t> that helps to configure and operate applications in a cloud enterprise by using </w:t>
      </w:r>
      <w:r w:rsidRPr="00865E93">
        <w:rPr>
          <w:rFonts w:eastAsia="Times New Roman" w:cstheme="minorHAnsi"/>
          <w:b/>
          <w:bCs/>
          <w:color w:val="666666"/>
          <w:bdr w:val="none" w:sz="0" w:space="0" w:color="auto" w:frame="1"/>
        </w:rPr>
        <w:t>Chef</w:t>
      </w:r>
    </w:p>
    <w:p w14:paraId="2995A140"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helps </w:t>
      </w:r>
      <w:r w:rsidRPr="00865E93">
        <w:rPr>
          <w:rFonts w:eastAsia="Times New Roman" w:cstheme="minorHAnsi"/>
          <w:b/>
          <w:bCs/>
          <w:color w:val="666666"/>
          <w:bdr w:val="none" w:sz="0" w:space="0" w:color="auto" w:frame="1"/>
        </w:rPr>
        <w:t>deploy and monitor applications in stacks with multiple layers</w:t>
      </w:r>
    </w:p>
    <w:p w14:paraId="6C57D00A"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preconfigured layers for Applications, Databases, Load Balancers, Caching</w:t>
      </w:r>
    </w:p>
    <w:p w14:paraId="7FD50DE2"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OpsWorks Stacks features is a set of lifecycle events – Setup, Configure, Deploy, </w:t>
      </w:r>
      <w:proofErr w:type="spellStart"/>
      <w:r w:rsidRPr="00865E93">
        <w:rPr>
          <w:rFonts w:eastAsia="Times New Roman" w:cstheme="minorHAnsi"/>
          <w:color w:val="666666"/>
        </w:rPr>
        <w:t>Undeploy</w:t>
      </w:r>
      <w:proofErr w:type="spellEnd"/>
      <w:r w:rsidRPr="00865E93">
        <w:rPr>
          <w:rFonts w:eastAsia="Times New Roman" w:cstheme="minorHAnsi"/>
          <w:color w:val="666666"/>
        </w:rPr>
        <w:t>, and Shutdown – which automatically runs specified set of recipes at the appropriate time on each instance</w:t>
      </w:r>
    </w:p>
    <w:p w14:paraId="2B8299DA"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Layers depend on </w:t>
      </w:r>
      <w:r w:rsidRPr="00865E93">
        <w:rPr>
          <w:rFonts w:eastAsia="Times New Roman" w:cstheme="minorHAnsi"/>
          <w:b/>
          <w:bCs/>
          <w:color w:val="666666"/>
          <w:bdr w:val="none" w:sz="0" w:space="0" w:color="auto" w:frame="1"/>
        </w:rPr>
        <w:t>Chef recipes</w:t>
      </w:r>
      <w:r w:rsidRPr="00865E93">
        <w:rPr>
          <w:rFonts w:eastAsia="Times New Roman" w:cstheme="minorHAnsi"/>
          <w:color w:val="666666"/>
        </w:rPr>
        <w:t> to handle tasks such as installing packages on instances, deploying apps, running scripts, and so on</w:t>
      </w:r>
    </w:p>
    <w:p w14:paraId="4C5518AF"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OpsWorks Stacks </w:t>
      </w:r>
      <w:r w:rsidRPr="00865E93">
        <w:rPr>
          <w:rFonts w:eastAsia="Times New Roman" w:cstheme="minorHAnsi"/>
          <w:b/>
          <w:bCs/>
          <w:color w:val="666666"/>
          <w:bdr w:val="none" w:sz="0" w:space="0" w:color="auto" w:frame="1"/>
        </w:rPr>
        <w:t>runs the recipes for each layer</w:t>
      </w:r>
      <w:r w:rsidRPr="00865E93">
        <w:rPr>
          <w:rFonts w:eastAsia="Times New Roman" w:cstheme="minorHAnsi"/>
          <w:color w:val="666666"/>
        </w:rPr>
        <w:t>, even if the instance belongs to multiple layers</w:t>
      </w:r>
    </w:p>
    <w:p w14:paraId="77A0DF44" w14:textId="77777777" w:rsidR="00865E93" w:rsidRPr="00865E93" w:rsidRDefault="00865E93" w:rsidP="00865E93">
      <w:pPr>
        <w:numPr>
          <w:ilvl w:val="0"/>
          <w:numId w:val="2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w:t>
      </w:r>
      <w:r w:rsidRPr="00865E93">
        <w:rPr>
          <w:rFonts w:eastAsia="Times New Roman" w:cstheme="minorHAnsi"/>
          <w:b/>
          <w:bCs/>
          <w:color w:val="666666"/>
          <w:bdr w:val="none" w:sz="0" w:space="0" w:color="auto" w:frame="1"/>
        </w:rPr>
        <w:t>Auto Healing</w:t>
      </w:r>
      <w:r w:rsidRPr="00865E93">
        <w:rPr>
          <w:rFonts w:eastAsia="Times New Roman" w:cstheme="minorHAnsi"/>
          <w:color w:val="666666"/>
        </w:rPr>
        <w:t> and Auto Scaling to monitor instance health, and provision new instances</w:t>
      </w:r>
    </w:p>
    <w:p w14:paraId="71A230E8"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CloudWatch</w:t>
      </w:r>
    </w:p>
    <w:p w14:paraId="763B2233" w14:textId="77777777" w:rsidR="00865E93" w:rsidRPr="00865E93" w:rsidRDefault="00865E93" w:rsidP="00865E93">
      <w:pPr>
        <w:numPr>
          <w:ilvl w:val="0"/>
          <w:numId w:val="2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allows monitoring of AWS resources and applications in real time, collect and track </w:t>
      </w:r>
      <w:proofErr w:type="spellStart"/>
      <w:r w:rsidRPr="00865E93">
        <w:rPr>
          <w:rFonts w:eastAsia="Times New Roman" w:cstheme="minorHAnsi"/>
          <w:color w:val="666666"/>
        </w:rPr>
        <w:t>pre configured</w:t>
      </w:r>
      <w:proofErr w:type="spellEnd"/>
      <w:r w:rsidRPr="00865E93">
        <w:rPr>
          <w:rFonts w:eastAsia="Times New Roman" w:cstheme="minorHAnsi"/>
          <w:color w:val="666666"/>
        </w:rPr>
        <w:t xml:space="preserve"> or custom metrics and configure alarms to send notification or make resource changes based on defined rules</w:t>
      </w:r>
    </w:p>
    <w:p w14:paraId="559BEA59" w14:textId="77777777" w:rsidR="00865E93" w:rsidRPr="00865E93" w:rsidRDefault="00865E93" w:rsidP="00865E93">
      <w:pPr>
        <w:numPr>
          <w:ilvl w:val="0"/>
          <w:numId w:val="2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does not aggregate data across regions</w:t>
      </w:r>
    </w:p>
    <w:p w14:paraId="597A40DB" w14:textId="77777777" w:rsidR="00865E93" w:rsidRPr="00865E93" w:rsidRDefault="00865E93" w:rsidP="00865E93">
      <w:pPr>
        <w:numPr>
          <w:ilvl w:val="0"/>
          <w:numId w:val="2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stores the log data indefinitely</w:t>
      </w:r>
      <w:r w:rsidRPr="00865E93">
        <w:rPr>
          <w:rFonts w:eastAsia="Times New Roman" w:cstheme="minorHAnsi"/>
          <w:color w:val="666666"/>
        </w:rPr>
        <w:t>, and the retention can be changed for each log group at any time</w:t>
      </w:r>
    </w:p>
    <w:p w14:paraId="4216FA4F" w14:textId="77777777" w:rsidR="00865E93" w:rsidRPr="00865E93" w:rsidRDefault="00865E93" w:rsidP="00865E93">
      <w:pPr>
        <w:numPr>
          <w:ilvl w:val="0"/>
          <w:numId w:val="2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alarm history is stored for only 14 days</w:t>
      </w:r>
    </w:p>
    <w:p w14:paraId="068D7FFF" w14:textId="77777777" w:rsidR="00865E93" w:rsidRPr="00865E93" w:rsidRDefault="00865E93" w:rsidP="00865E93">
      <w:pPr>
        <w:numPr>
          <w:ilvl w:val="0"/>
          <w:numId w:val="2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be used an </w:t>
      </w:r>
      <w:r w:rsidRPr="00865E93">
        <w:rPr>
          <w:rFonts w:eastAsia="Times New Roman" w:cstheme="minorHAnsi"/>
          <w:b/>
          <w:bCs/>
          <w:color w:val="666666"/>
          <w:bdr w:val="none" w:sz="0" w:space="0" w:color="auto" w:frame="1"/>
        </w:rPr>
        <w:t>alternative to S3 to store logs</w:t>
      </w:r>
      <w:r w:rsidRPr="00865E93">
        <w:rPr>
          <w:rFonts w:eastAsia="Times New Roman" w:cstheme="minorHAnsi"/>
          <w:color w:val="666666"/>
        </w:rPr>
        <w:t> with the ability to configure Alarms and generate metrics, however logs </w:t>
      </w:r>
      <w:r w:rsidRPr="00865E93">
        <w:rPr>
          <w:rFonts w:eastAsia="Times New Roman" w:cstheme="minorHAnsi"/>
          <w:b/>
          <w:bCs/>
          <w:color w:val="666666"/>
          <w:bdr w:val="none" w:sz="0" w:space="0" w:color="auto" w:frame="1"/>
        </w:rPr>
        <w:t>cannot be made public</w:t>
      </w:r>
    </w:p>
    <w:p w14:paraId="7D73FE33" w14:textId="77777777" w:rsidR="00865E93" w:rsidRPr="00865E93" w:rsidRDefault="00865E93" w:rsidP="00865E93">
      <w:pPr>
        <w:numPr>
          <w:ilvl w:val="0"/>
          <w:numId w:val="29"/>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Alarms exist only in the created region and the Alarm actions must reside in the same region as well</w:t>
      </w:r>
    </w:p>
    <w:p w14:paraId="65EBDCF1"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CloudTrail</w:t>
      </w:r>
    </w:p>
    <w:p w14:paraId="2487F17A" w14:textId="645A8396" w:rsidR="00865E93" w:rsidRPr="00865E93" w:rsidRDefault="00865E93" w:rsidP="00865E93">
      <w:pPr>
        <w:numPr>
          <w:ilvl w:val="0"/>
          <w:numId w:val="3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records access to API calls for the AWS account made from AWS management console, SDKs, CLI and highe</w:t>
      </w:r>
      <w:r w:rsidR="004C22DE">
        <w:rPr>
          <w:rFonts w:eastAsia="Times New Roman" w:cstheme="minorHAnsi"/>
          <w:color w:val="666666"/>
        </w:rPr>
        <w:t>r-</w:t>
      </w:r>
      <w:r w:rsidRPr="00865E93">
        <w:rPr>
          <w:rFonts w:eastAsia="Times New Roman" w:cstheme="minorHAnsi"/>
          <w:color w:val="666666"/>
        </w:rPr>
        <w:t>level AWS service</w:t>
      </w:r>
    </w:p>
    <w:p w14:paraId="0E47ACB1" w14:textId="77777777" w:rsidR="00865E93" w:rsidRPr="00865E93" w:rsidRDefault="00865E93" w:rsidP="00865E93">
      <w:pPr>
        <w:numPr>
          <w:ilvl w:val="0"/>
          <w:numId w:val="3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 many AWS services and tracks who did, from where, what &amp; when</w:t>
      </w:r>
    </w:p>
    <w:p w14:paraId="6EB8ADD5" w14:textId="77777777" w:rsidR="00865E93" w:rsidRPr="00865E93" w:rsidRDefault="00865E93" w:rsidP="00865E93">
      <w:pPr>
        <w:numPr>
          <w:ilvl w:val="0"/>
          <w:numId w:val="3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be </w:t>
      </w:r>
      <w:r w:rsidRPr="00865E93">
        <w:rPr>
          <w:rFonts w:eastAsia="Times New Roman" w:cstheme="minorHAnsi"/>
          <w:b/>
          <w:bCs/>
          <w:color w:val="666666"/>
          <w:bdr w:val="none" w:sz="0" w:space="0" w:color="auto" w:frame="1"/>
        </w:rPr>
        <w:t>enabled per-region basis</w:t>
      </w:r>
      <w:r w:rsidRPr="00865E93">
        <w:rPr>
          <w:rFonts w:eastAsia="Times New Roman" w:cstheme="minorHAnsi"/>
          <w:color w:val="666666"/>
        </w:rPr>
        <w:t xml:space="preserve">, a region can include global services (like IAM, STS </w:t>
      </w:r>
      <w:proofErr w:type="spellStart"/>
      <w:r w:rsidRPr="00865E93">
        <w:rPr>
          <w:rFonts w:eastAsia="Times New Roman" w:cstheme="minorHAnsi"/>
          <w:color w:val="666666"/>
        </w:rPr>
        <w:t>etc</w:t>
      </w:r>
      <w:proofErr w:type="spellEnd"/>
      <w:r w:rsidRPr="00865E93">
        <w:rPr>
          <w:rFonts w:eastAsia="Times New Roman" w:cstheme="minorHAnsi"/>
          <w:color w:val="666666"/>
        </w:rPr>
        <w:t>), is applicable to all the </w:t>
      </w:r>
      <w:r w:rsidRPr="00865E93">
        <w:rPr>
          <w:rFonts w:eastAsia="Times New Roman" w:cstheme="minorHAnsi"/>
          <w:b/>
          <w:bCs/>
          <w:color w:val="666666"/>
          <w:bdr w:val="none" w:sz="0" w:space="0" w:color="auto" w:frame="1"/>
        </w:rPr>
        <w:t>supported services within that region</w:t>
      </w:r>
    </w:p>
    <w:p w14:paraId="3DF1B2AC" w14:textId="77777777" w:rsidR="00865E93" w:rsidRPr="00865E93" w:rsidRDefault="00865E93" w:rsidP="00865E93">
      <w:pPr>
        <w:numPr>
          <w:ilvl w:val="0"/>
          <w:numId w:val="3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log files from different regions can be sent to the </w:t>
      </w:r>
      <w:r w:rsidRPr="00865E93">
        <w:rPr>
          <w:rFonts w:eastAsia="Times New Roman" w:cstheme="minorHAnsi"/>
          <w:b/>
          <w:bCs/>
          <w:color w:val="666666"/>
          <w:bdr w:val="none" w:sz="0" w:space="0" w:color="auto" w:frame="1"/>
        </w:rPr>
        <w:t>same S3 bucket</w:t>
      </w:r>
    </w:p>
    <w:p w14:paraId="7C6058B5" w14:textId="77777777" w:rsidR="00865E93" w:rsidRPr="00865E93" w:rsidRDefault="00865E93" w:rsidP="00865E93">
      <w:pPr>
        <w:numPr>
          <w:ilvl w:val="0"/>
          <w:numId w:val="3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be integrated with SNS to notify logs availability, CloudWatch logs log group for notifications when specific API events occur</w:t>
      </w:r>
    </w:p>
    <w:p w14:paraId="17380AFF" w14:textId="77777777" w:rsidR="00865E93" w:rsidRPr="00865E93" w:rsidRDefault="00865E93" w:rsidP="00865E93">
      <w:pPr>
        <w:numPr>
          <w:ilvl w:val="0"/>
          <w:numId w:val="30"/>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call history enables </w:t>
      </w:r>
      <w:r w:rsidRPr="00865E93">
        <w:rPr>
          <w:rFonts w:eastAsia="Times New Roman" w:cstheme="minorHAnsi"/>
          <w:b/>
          <w:bCs/>
          <w:color w:val="666666"/>
          <w:bdr w:val="none" w:sz="0" w:space="0" w:color="auto" w:frame="1"/>
        </w:rPr>
        <w:t>security analysis, resource change tracking, trouble shooting and compliance auditing</w:t>
      </w:r>
    </w:p>
    <w:p w14:paraId="004D21D3" w14:textId="54331CA7"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6F2EF4A6"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IAM</w:t>
      </w:r>
    </w:p>
    <w:p w14:paraId="776C845B"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securely control access to AWS services and resources</w:t>
      </w:r>
    </w:p>
    <w:p w14:paraId="191E813C"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create and manage user identities and grant permissions for those users to access AWS resources</w:t>
      </w:r>
    </w:p>
    <w:p w14:paraId="42509D1C"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create groups for multiple users with similar permissions</w:t>
      </w:r>
    </w:p>
    <w:p w14:paraId="29A80B7F"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not appropriate for application authentication</w:t>
      </w:r>
    </w:p>
    <w:p w14:paraId="2ECDD630"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Global and does not need to be migrated to a different region</w:t>
      </w:r>
    </w:p>
    <w:p w14:paraId="299EBB1E"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define Policies,</w:t>
      </w:r>
    </w:p>
    <w:p w14:paraId="497D32E8"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lastRenderedPageBreak/>
        <w:t>in JSON format</w:t>
      </w:r>
    </w:p>
    <w:p w14:paraId="6316D348"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all permissions are implicitly denied by default</w:t>
      </w:r>
    </w:p>
    <w:p w14:paraId="7DB46BA9"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most restrictive policy wins</w:t>
      </w:r>
    </w:p>
    <w:p w14:paraId="0D9331ED" w14:textId="77777777" w:rsidR="00865E93" w:rsidRPr="00865E93" w:rsidRDefault="00865E93" w:rsidP="00865E93">
      <w:pPr>
        <w:numPr>
          <w:ilvl w:val="0"/>
          <w:numId w:val="31"/>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IAM Role</w:t>
      </w:r>
    </w:p>
    <w:p w14:paraId="62EF0A91"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helps grants and delegate access to users and services without the need of creating permanent credentials</w:t>
      </w:r>
    </w:p>
    <w:p w14:paraId="077542BB"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IAM users or AWS services can assume a role to obtain temporary security credentials that can be used to make AWS API calls</w:t>
      </w:r>
    </w:p>
    <w:p w14:paraId="388DC28C"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needs Trust policy to define who and Permission policy to define what the user or service can access</w:t>
      </w:r>
    </w:p>
    <w:p w14:paraId="316D3AB2"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used with Security Token Service (STS), a lightweight web service that provides temporary, limited privilege credentials for IAM users or for authenticated federated users</w:t>
      </w:r>
    </w:p>
    <w:p w14:paraId="46717D3B" w14:textId="77777777" w:rsidR="00865E93" w:rsidRPr="00865E93" w:rsidRDefault="00865E93" w:rsidP="00865E93">
      <w:pPr>
        <w:numPr>
          <w:ilvl w:val="1"/>
          <w:numId w:val="31"/>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IAM role scenarios</w:t>
      </w:r>
    </w:p>
    <w:p w14:paraId="0ADE0D9D" w14:textId="77777777" w:rsidR="00865E93" w:rsidRPr="00865E93" w:rsidRDefault="00865E93" w:rsidP="00865E93">
      <w:pPr>
        <w:numPr>
          <w:ilvl w:val="2"/>
          <w:numId w:val="31"/>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Service access </w:t>
      </w:r>
      <w:r w:rsidRPr="00865E93">
        <w:rPr>
          <w:rFonts w:eastAsia="Times New Roman" w:cstheme="minorHAnsi"/>
          <w:i/>
          <w:iCs/>
          <w:color w:val="666666"/>
          <w:bdr w:val="none" w:sz="0" w:space="0" w:color="auto" w:frame="1"/>
        </w:rPr>
        <w:t>for e.g. EC2 to access S3 or DynamoDB</w:t>
      </w:r>
    </w:p>
    <w:p w14:paraId="03BCF6F6" w14:textId="77777777" w:rsidR="00865E93" w:rsidRPr="00865E93" w:rsidRDefault="00865E93" w:rsidP="00865E93">
      <w:pPr>
        <w:numPr>
          <w:ilvl w:val="2"/>
          <w:numId w:val="31"/>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Cross Account access for users</w:t>
      </w:r>
    </w:p>
    <w:p w14:paraId="035AF451" w14:textId="77777777" w:rsidR="00865E93" w:rsidRPr="00865E93" w:rsidRDefault="00865E93" w:rsidP="00865E93">
      <w:pPr>
        <w:numPr>
          <w:ilvl w:val="3"/>
          <w:numId w:val="31"/>
        </w:numPr>
        <w:shd w:val="clear" w:color="auto" w:fill="FFFFFF"/>
        <w:spacing w:after="0" w:line="240" w:lineRule="auto"/>
        <w:ind w:left="1620"/>
        <w:textAlignment w:val="baseline"/>
        <w:rPr>
          <w:rFonts w:eastAsia="Times New Roman" w:cstheme="minorHAnsi"/>
          <w:color w:val="666666"/>
        </w:rPr>
      </w:pPr>
      <w:r w:rsidRPr="00865E93">
        <w:rPr>
          <w:rFonts w:eastAsia="Times New Roman" w:cstheme="minorHAnsi"/>
          <w:color w:val="666666"/>
        </w:rPr>
        <w:t>with user within the same account</w:t>
      </w:r>
    </w:p>
    <w:p w14:paraId="535B7CB3" w14:textId="77777777" w:rsidR="00865E93" w:rsidRPr="00865E93" w:rsidRDefault="00865E93" w:rsidP="00865E93">
      <w:pPr>
        <w:numPr>
          <w:ilvl w:val="3"/>
          <w:numId w:val="31"/>
        </w:numPr>
        <w:shd w:val="clear" w:color="auto" w:fill="FFFFFF"/>
        <w:spacing w:after="0" w:line="240" w:lineRule="auto"/>
        <w:ind w:left="1620"/>
        <w:textAlignment w:val="baseline"/>
        <w:rPr>
          <w:rFonts w:eastAsia="Times New Roman" w:cstheme="minorHAnsi"/>
          <w:color w:val="666666"/>
        </w:rPr>
      </w:pPr>
      <w:r w:rsidRPr="00865E93">
        <w:rPr>
          <w:rFonts w:eastAsia="Times New Roman" w:cstheme="minorHAnsi"/>
          <w:color w:val="666666"/>
        </w:rPr>
        <w:t>with user within an AWS account owned the same owner</w:t>
      </w:r>
    </w:p>
    <w:p w14:paraId="77CBBE7C" w14:textId="77777777" w:rsidR="00865E93" w:rsidRPr="00865E93" w:rsidRDefault="00865E93" w:rsidP="00865E93">
      <w:pPr>
        <w:numPr>
          <w:ilvl w:val="3"/>
          <w:numId w:val="31"/>
        </w:numPr>
        <w:shd w:val="clear" w:color="auto" w:fill="FFFFFF"/>
        <w:spacing w:after="0" w:line="240" w:lineRule="auto"/>
        <w:ind w:left="1620"/>
        <w:textAlignment w:val="baseline"/>
        <w:rPr>
          <w:rFonts w:eastAsia="Times New Roman" w:cstheme="minorHAnsi"/>
          <w:color w:val="666666"/>
        </w:rPr>
      </w:pPr>
      <w:r w:rsidRPr="00865E93">
        <w:rPr>
          <w:rFonts w:eastAsia="Times New Roman" w:cstheme="minorHAnsi"/>
          <w:color w:val="666666"/>
        </w:rPr>
        <w:t xml:space="preserve">with user from a </w:t>
      </w:r>
      <w:proofErr w:type="gramStart"/>
      <w:r w:rsidRPr="00865E93">
        <w:rPr>
          <w:rFonts w:eastAsia="Times New Roman" w:cstheme="minorHAnsi"/>
          <w:color w:val="666666"/>
        </w:rPr>
        <w:t>Third Party</w:t>
      </w:r>
      <w:proofErr w:type="gramEnd"/>
      <w:r w:rsidRPr="00865E93">
        <w:rPr>
          <w:rFonts w:eastAsia="Times New Roman" w:cstheme="minorHAnsi"/>
          <w:color w:val="666666"/>
        </w:rPr>
        <w:t xml:space="preserve"> AWS account with External ID for enhanced security</w:t>
      </w:r>
    </w:p>
    <w:p w14:paraId="5E57849F" w14:textId="77777777" w:rsidR="00865E93" w:rsidRPr="00865E93" w:rsidRDefault="00865E93" w:rsidP="00865E93">
      <w:pPr>
        <w:numPr>
          <w:ilvl w:val="2"/>
          <w:numId w:val="31"/>
        </w:numPr>
        <w:shd w:val="clear" w:color="auto" w:fill="FFFFFF"/>
        <w:spacing w:after="0" w:line="240" w:lineRule="auto"/>
        <w:ind w:left="1215"/>
        <w:textAlignment w:val="baseline"/>
        <w:rPr>
          <w:rFonts w:eastAsia="Times New Roman" w:cstheme="minorHAnsi"/>
          <w:color w:val="666666"/>
        </w:rPr>
      </w:pPr>
      <w:r w:rsidRPr="00865E93">
        <w:rPr>
          <w:rFonts w:eastAsia="Times New Roman" w:cstheme="minorHAnsi"/>
          <w:color w:val="666666"/>
        </w:rPr>
        <w:t>Identity Providers &amp; Federation</w:t>
      </w:r>
    </w:p>
    <w:p w14:paraId="5E879F0D" w14:textId="77777777" w:rsidR="00865E93" w:rsidRPr="00865E93" w:rsidRDefault="00865E93" w:rsidP="00865E93">
      <w:pPr>
        <w:numPr>
          <w:ilvl w:val="3"/>
          <w:numId w:val="31"/>
        </w:numPr>
        <w:shd w:val="clear" w:color="auto" w:fill="FFFFFF"/>
        <w:spacing w:after="0" w:line="240" w:lineRule="auto"/>
        <w:ind w:left="1620"/>
        <w:textAlignment w:val="baseline"/>
        <w:rPr>
          <w:rFonts w:eastAsia="Times New Roman" w:cstheme="minorHAnsi"/>
          <w:color w:val="666666"/>
        </w:rPr>
      </w:pPr>
      <w:r w:rsidRPr="00865E93">
        <w:rPr>
          <w:rFonts w:eastAsia="Times New Roman" w:cstheme="minorHAnsi"/>
          <w:color w:val="666666"/>
        </w:rPr>
        <w:t xml:space="preserve">Web Identity Federation, where the user can be authenticated using external authentication Identity providers like Amazon, Google or any </w:t>
      </w:r>
      <w:proofErr w:type="spellStart"/>
      <w:r w:rsidRPr="00865E93">
        <w:rPr>
          <w:rFonts w:eastAsia="Times New Roman" w:cstheme="minorHAnsi"/>
          <w:color w:val="666666"/>
        </w:rPr>
        <w:t>OpenId</w:t>
      </w:r>
      <w:proofErr w:type="spellEnd"/>
      <w:r w:rsidRPr="00865E93">
        <w:rPr>
          <w:rFonts w:eastAsia="Times New Roman" w:cstheme="minorHAnsi"/>
          <w:color w:val="666666"/>
        </w:rPr>
        <w:t xml:space="preserve"> </w:t>
      </w:r>
      <w:proofErr w:type="spellStart"/>
      <w:r w:rsidRPr="00865E93">
        <w:rPr>
          <w:rFonts w:eastAsia="Times New Roman" w:cstheme="minorHAnsi"/>
          <w:color w:val="666666"/>
        </w:rPr>
        <w:t>IdP</w:t>
      </w:r>
      <w:proofErr w:type="spellEnd"/>
      <w:r w:rsidRPr="00865E93">
        <w:rPr>
          <w:rFonts w:eastAsia="Times New Roman" w:cstheme="minorHAnsi"/>
          <w:color w:val="666666"/>
        </w:rPr>
        <w:t xml:space="preserve"> using AssumeRoleWithWebIdentity</w:t>
      </w:r>
    </w:p>
    <w:p w14:paraId="13EDA704" w14:textId="77777777" w:rsidR="00865E93" w:rsidRPr="00865E93" w:rsidRDefault="00865E93" w:rsidP="00865E93">
      <w:pPr>
        <w:numPr>
          <w:ilvl w:val="3"/>
          <w:numId w:val="31"/>
        </w:numPr>
        <w:shd w:val="clear" w:color="auto" w:fill="FFFFFF"/>
        <w:spacing w:after="0" w:line="240" w:lineRule="auto"/>
        <w:ind w:left="1620"/>
        <w:textAlignment w:val="baseline"/>
        <w:rPr>
          <w:rFonts w:eastAsia="Times New Roman" w:cstheme="minorHAnsi"/>
          <w:color w:val="666666"/>
        </w:rPr>
      </w:pPr>
      <w:r w:rsidRPr="00865E93">
        <w:rPr>
          <w:rFonts w:eastAsia="Times New Roman" w:cstheme="minorHAnsi"/>
          <w:color w:val="666666"/>
        </w:rPr>
        <w:t xml:space="preserve">Identity Provider using SAML 2.0, where the user can be authenticated using on premises Active Directory, Open </w:t>
      </w:r>
      <w:proofErr w:type="spellStart"/>
      <w:r w:rsidRPr="00865E93">
        <w:rPr>
          <w:rFonts w:eastAsia="Times New Roman" w:cstheme="minorHAnsi"/>
          <w:color w:val="666666"/>
        </w:rPr>
        <w:t>Ldap</w:t>
      </w:r>
      <w:proofErr w:type="spellEnd"/>
      <w:r w:rsidRPr="00865E93">
        <w:rPr>
          <w:rFonts w:eastAsia="Times New Roman" w:cstheme="minorHAnsi"/>
          <w:color w:val="666666"/>
        </w:rPr>
        <w:t xml:space="preserve"> or any SAML 2.0 compliant </w:t>
      </w:r>
      <w:proofErr w:type="spellStart"/>
      <w:r w:rsidRPr="00865E93">
        <w:rPr>
          <w:rFonts w:eastAsia="Times New Roman" w:cstheme="minorHAnsi"/>
          <w:color w:val="666666"/>
        </w:rPr>
        <w:t>IdP</w:t>
      </w:r>
      <w:proofErr w:type="spellEnd"/>
      <w:r w:rsidRPr="00865E93">
        <w:rPr>
          <w:rFonts w:eastAsia="Times New Roman" w:cstheme="minorHAnsi"/>
          <w:color w:val="666666"/>
        </w:rPr>
        <w:t xml:space="preserve"> using AssumeRoleWithSAML</w:t>
      </w:r>
    </w:p>
    <w:p w14:paraId="1F2D1082" w14:textId="77777777" w:rsidR="00865E93" w:rsidRPr="00865E93" w:rsidRDefault="00865E93" w:rsidP="00865E93">
      <w:pPr>
        <w:numPr>
          <w:ilvl w:val="3"/>
          <w:numId w:val="31"/>
        </w:numPr>
        <w:shd w:val="clear" w:color="auto" w:fill="FFFFFF"/>
        <w:spacing w:after="0" w:line="240" w:lineRule="auto"/>
        <w:ind w:left="1620"/>
        <w:textAlignment w:val="baseline"/>
        <w:rPr>
          <w:rFonts w:eastAsia="Times New Roman" w:cstheme="minorHAnsi"/>
          <w:color w:val="666666"/>
        </w:rPr>
      </w:pPr>
      <w:r w:rsidRPr="00865E93">
        <w:rPr>
          <w:rFonts w:eastAsia="Times New Roman" w:cstheme="minorHAnsi"/>
          <w:color w:val="666666"/>
        </w:rPr>
        <w:t xml:space="preserve">For other Identity Providers, use Identity Broker to authenticate and provide temporary Credentials using </w:t>
      </w:r>
      <w:proofErr w:type="spellStart"/>
      <w:r w:rsidRPr="00865E93">
        <w:rPr>
          <w:rFonts w:eastAsia="Times New Roman" w:cstheme="minorHAnsi"/>
          <w:color w:val="666666"/>
        </w:rPr>
        <w:t>AssumeRole</w:t>
      </w:r>
      <w:proofErr w:type="spellEnd"/>
      <w:r w:rsidRPr="00865E93">
        <w:rPr>
          <w:rFonts w:eastAsia="Times New Roman" w:cstheme="minorHAnsi"/>
          <w:color w:val="666666"/>
        </w:rPr>
        <w:t xml:space="preserve"> (recommended) or GetFederationToken</w:t>
      </w:r>
    </w:p>
    <w:p w14:paraId="47DF204A" w14:textId="14877E33"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765B2A6C"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proofErr w:type="spellStart"/>
      <w:r w:rsidRPr="00865E93">
        <w:rPr>
          <w:rFonts w:eastAsia="Times New Roman" w:cstheme="minorHAnsi"/>
          <w:b/>
          <w:bCs/>
          <w:color w:val="666666"/>
        </w:rPr>
        <w:t>CloudHSM</w:t>
      </w:r>
      <w:proofErr w:type="spellEnd"/>
    </w:p>
    <w:p w14:paraId="227776FC"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w:t>
      </w:r>
      <w:r w:rsidRPr="00865E93">
        <w:rPr>
          <w:rFonts w:eastAsia="Times New Roman" w:cstheme="minorHAnsi"/>
          <w:b/>
          <w:bCs/>
          <w:color w:val="666666"/>
          <w:bdr w:val="none" w:sz="0" w:space="0" w:color="auto" w:frame="1"/>
        </w:rPr>
        <w:t>secure cryptographic key storage</w:t>
      </w:r>
      <w:r w:rsidRPr="00865E93">
        <w:rPr>
          <w:rFonts w:eastAsia="Times New Roman" w:cstheme="minorHAnsi"/>
          <w:color w:val="666666"/>
        </w:rPr>
        <w:t> to customers by making hardware security modules (HSMs) available in the AWS cloud</w:t>
      </w:r>
    </w:p>
    <w:p w14:paraId="5C1C5DDD"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single tenant, dedicated physical device</w:t>
      </w:r>
      <w:r w:rsidRPr="00865E93">
        <w:rPr>
          <w:rFonts w:eastAsia="Times New Roman" w:cstheme="minorHAnsi"/>
          <w:color w:val="666666"/>
        </w:rPr>
        <w:t> to securely generate, store, and manage cryptographic keys used for data encryption</w:t>
      </w:r>
    </w:p>
    <w:p w14:paraId="4749C997"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are</w:t>
      </w:r>
      <w:r w:rsidRPr="00865E93">
        <w:rPr>
          <w:rFonts w:eastAsia="Times New Roman" w:cstheme="minorHAnsi"/>
          <w:b/>
          <w:bCs/>
          <w:color w:val="666666"/>
          <w:bdr w:val="none" w:sz="0" w:space="0" w:color="auto" w:frame="1"/>
        </w:rPr>
        <w:t> inside the VPC</w:t>
      </w:r>
      <w:r w:rsidRPr="00865E93">
        <w:rPr>
          <w:rFonts w:eastAsia="Times New Roman" w:cstheme="minorHAnsi"/>
          <w:color w:val="666666"/>
        </w:rPr>
        <w:t> (not EC2-classic) &amp; isolated from the rest of the network</w:t>
      </w:r>
    </w:p>
    <w:p w14:paraId="74C78BAE"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can use VPC peering to connect to </w:t>
      </w:r>
      <w:proofErr w:type="spellStart"/>
      <w:r w:rsidRPr="00865E93">
        <w:rPr>
          <w:rFonts w:eastAsia="Times New Roman" w:cstheme="minorHAnsi"/>
          <w:color w:val="666666"/>
        </w:rPr>
        <w:t>CloudHSM</w:t>
      </w:r>
      <w:proofErr w:type="spellEnd"/>
      <w:r w:rsidRPr="00865E93">
        <w:rPr>
          <w:rFonts w:eastAsia="Times New Roman" w:cstheme="minorHAnsi"/>
          <w:color w:val="666666"/>
        </w:rPr>
        <w:t xml:space="preserve"> from multiple VPCs</w:t>
      </w:r>
    </w:p>
    <w:p w14:paraId="26468CA5"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integrated with Amazon Redshift and Amazon RDS for Oracle</w:t>
      </w:r>
    </w:p>
    <w:p w14:paraId="7B8E6849"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EBS volume encryption, S3 object encryption and key management can be done with </w:t>
      </w:r>
      <w:proofErr w:type="spellStart"/>
      <w:r w:rsidRPr="00865E93">
        <w:rPr>
          <w:rFonts w:eastAsia="Times New Roman" w:cstheme="minorHAnsi"/>
          <w:color w:val="666666"/>
        </w:rPr>
        <w:t>CloudHSM</w:t>
      </w:r>
      <w:proofErr w:type="spellEnd"/>
      <w:r w:rsidRPr="00865E93">
        <w:rPr>
          <w:rFonts w:eastAsia="Times New Roman" w:cstheme="minorHAnsi"/>
          <w:color w:val="666666"/>
        </w:rPr>
        <w:t xml:space="preserve"> but requires custom application scripting</w:t>
      </w:r>
    </w:p>
    <w:p w14:paraId="2143AA43"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is </w:t>
      </w:r>
      <w:r w:rsidRPr="00865E93">
        <w:rPr>
          <w:rFonts w:eastAsia="Times New Roman" w:cstheme="minorHAnsi"/>
          <w:b/>
          <w:bCs/>
          <w:color w:val="666666"/>
          <w:bdr w:val="none" w:sz="0" w:space="0" w:color="auto" w:frame="1"/>
        </w:rPr>
        <w:t>NOT fault tolerant</w:t>
      </w:r>
      <w:r w:rsidRPr="00865E93">
        <w:rPr>
          <w:rFonts w:eastAsia="Times New Roman" w:cstheme="minorHAnsi"/>
          <w:color w:val="666666"/>
        </w:rPr>
        <w:t> and would need to build a cluster as if one fails all the keys are lost</w:t>
      </w:r>
    </w:p>
    <w:p w14:paraId="3BE79BFD" w14:textId="77777777" w:rsidR="00865E93" w:rsidRPr="00865E93" w:rsidRDefault="00865E93" w:rsidP="00865E93">
      <w:pPr>
        <w:numPr>
          <w:ilvl w:val="0"/>
          <w:numId w:val="32"/>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b/>
          <w:bCs/>
          <w:color w:val="666666"/>
          <w:bdr w:val="none" w:sz="0" w:space="0" w:color="auto" w:frame="1"/>
        </w:rPr>
        <w:t>expensive, </w:t>
      </w:r>
      <w:r w:rsidRPr="00865E93">
        <w:rPr>
          <w:rFonts w:eastAsia="Times New Roman" w:cstheme="minorHAnsi"/>
          <w:color w:val="666666"/>
        </w:rPr>
        <w:t xml:space="preserve">prefer AWS Key Management Service (KMS) if cost is a </w:t>
      </w:r>
      <w:proofErr w:type="gramStart"/>
      <w:r w:rsidRPr="00865E93">
        <w:rPr>
          <w:rFonts w:eastAsia="Times New Roman" w:cstheme="minorHAnsi"/>
          <w:color w:val="666666"/>
        </w:rPr>
        <w:t>criteria</w:t>
      </w:r>
      <w:proofErr w:type="gramEnd"/>
    </w:p>
    <w:p w14:paraId="3F5815F9"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AWS Directory Services</w:t>
      </w:r>
    </w:p>
    <w:p w14:paraId="314FBBDD" w14:textId="77777777" w:rsidR="00865E93" w:rsidRPr="00865E93" w:rsidRDefault="00865E93" w:rsidP="00865E93">
      <w:pPr>
        <w:numPr>
          <w:ilvl w:val="0"/>
          <w:numId w:val="3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gives applications in AWS access to Active Directory services</w:t>
      </w:r>
    </w:p>
    <w:p w14:paraId="5AE6CEEC" w14:textId="77777777" w:rsidR="00865E93" w:rsidRPr="00865E93" w:rsidRDefault="00865E93" w:rsidP="00865E93">
      <w:pPr>
        <w:numPr>
          <w:ilvl w:val="0"/>
          <w:numId w:val="3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different from SAML + AD, where the access is granted to AWS services through Temporary Credentials</w:t>
      </w:r>
    </w:p>
    <w:p w14:paraId="639D1211" w14:textId="77777777" w:rsidR="00865E93" w:rsidRPr="00865E93" w:rsidRDefault="00865E93" w:rsidP="00865E93">
      <w:pPr>
        <w:numPr>
          <w:ilvl w:val="0"/>
          <w:numId w:val="3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Simple AD</w:t>
      </w:r>
    </w:p>
    <w:p w14:paraId="1BCB0A51"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least expensive but does not support Microsoft AD advance features</w:t>
      </w:r>
    </w:p>
    <w:p w14:paraId="57578DBB"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provides a Samba 4 Microsoft Active Directory compatible standalone directory service on AWS</w:t>
      </w:r>
    </w:p>
    <w:p w14:paraId="54E523A3"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No single point of Authentication or Authorization, as a separate copy is maintained</w:t>
      </w:r>
    </w:p>
    <w:p w14:paraId="759502D9"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trust relationships cannot be setup between Simple AD and other Active Directory domains</w:t>
      </w:r>
    </w:p>
    <w:p w14:paraId="709B287A"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proofErr w:type="gramStart"/>
      <w:r w:rsidRPr="00865E93">
        <w:rPr>
          <w:rFonts w:eastAsia="Times New Roman" w:cstheme="minorHAnsi"/>
          <w:color w:val="666666"/>
        </w:rPr>
        <w:t>Don’t</w:t>
      </w:r>
      <w:proofErr w:type="gramEnd"/>
      <w:r w:rsidRPr="00865E93">
        <w:rPr>
          <w:rFonts w:eastAsia="Times New Roman" w:cstheme="minorHAnsi"/>
          <w:color w:val="666666"/>
        </w:rPr>
        <w:t xml:space="preserve"> use it, if the requirement is to leverage access and control through centralized authentication service</w:t>
      </w:r>
    </w:p>
    <w:p w14:paraId="0B6CD506" w14:textId="77777777" w:rsidR="00865E93" w:rsidRPr="00865E93" w:rsidRDefault="00865E93" w:rsidP="00865E93">
      <w:pPr>
        <w:numPr>
          <w:ilvl w:val="0"/>
          <w:numId w:val="3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AD Connector</w:t>
      </w:r>
    </w:p>
    <w:p w14:paraId="6934EEAA"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acts just as </w:t>
      </w:r>
      <w:proofErr w:type="gramStart"/>
      <w:r w:rsidRPr="00865E93">
        <w:rPr>
          <w:rFonts w:eastAsia="Times New Roman" w:cstheme="minorHAnsi"/>
          <w:color w:val="666666"/>
        </w:rPr>
        <w:t>an</w:t>
      </w:r>
      <w:proofErr w:type="gramEnd"/>
      <w:r w:rsidRPr="00865E93">
        <w:rPr>
          <w:rFonts w:eastAsia="Times New Roman" w:cstheme="minorHAnsi"/>
          <w:color w:val="666666"/>
        </w:rPr>
        <w:t xml:space="preserve"> hosted proxy service for instances in AWS to connect to on-premises Active Directory</w:t>
      </w:r>
    </w:p>
    <w:p w14:paraId="2EB4E566"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enables consistent enforcement of existing security policies, such as password expiration, password history, and account lockouts, whether users are accessing resources on-premises or in the AWS cloud</w:t>
      </w:r>
    </w:p>
    <w:p w14:paraId="6CD13446"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needs VPN connectivity (or Direct Connect)</w:t>
      </w:r>
    </w:p>
    <w:p w14:paraId="30CF4071"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integrates with existing RADIUS-based MFA solutions to enabled multi-factor authentication</w:t>
      </w:r>
    </w:p>
    <w:p w14:paraId="19E7EED1"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does not cache data which might lead to latency</w:t>
      </w:r>
    </w:p>
    <w:p w14:paraId="71C19181" w14:textId="77777777" w:rsidR="00865E93" w:rsidRPr="00865E93" w:rsidRDefault="00865E93" w:rsidP="00865E93">
      <w:pPr>
        <w:numPr>
          <w:ilvl w:val="0"/>
          <w:numId w:val="3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Read-only Domain Controllers (RODCs)</w:t>
      </w:r>
    </w:p>
    <w:p w14:paraId="29F7E9F1"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works out as a Read-only Active Directory</w:t>
      </w:r>
    </w:p>
    <w:p w14:paraId="26D68191"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holds a copy of the Active Directory Domain Service (AD DS) database and respond to authentication requests</w:t>
      </w:r>
    </w:p>
    <w:p w14:paraId="0E35684D"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they cannot be written to and are typically deployed in locations where physical security cannot be guaranteed</w:t>
      </w:r>
    </w:p>
    <w:p w14:paraId="31EF1689"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 xml:space="preserve">helps maintain a single point to authentication &amp; authorization controls, </w:t>
      </w:r>
      <w:proofErr w:type="gramStart"/>
      <w:r w:rsidRPr="00865E93">
        <w:rPr>
          <w:rFonts w:eastAsia="Times New Roman" w:cstheme="minorHAnsi"/>
          <w:color w:val="666666"/>
        </w:rPr>
        <w:t>however</w:t>
      </w:r>
      <w:proofErr w:type="gramEnd"/>
      <w:r w:rsidRPr="00865E93">
        <w:rPr>
          <w:rFonts w:eastAsia="Times New Roman" w:cstheme="minorHAnsi"/>
          <w:color w:val="666666"/>
        </w:rPr>
        <w:t xml:space="preserve"> needs to be synced</w:t>
      </w:r>
    </w:p>
    <w:p w14:paraId="3C4040F7" w14:textId="77777777" w:rsidR="00865E93" w:rsidRPr="00865E93" w:rsidRDefault="00865E93" w:rsidP="00865E93">
      <w:pPr>
        <w:numPr>
          <w:ilvl w:val="0"/>
          <w:numId w:val="33"/>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Writable Domain Controllers</w:t>
      </w:r>
    </w:p>
    <w:p w14:paraId="08090A3E"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are expensive to setup</w:t>
      </w:r>
    </w:p>
    <w:p w14:paraId="5DDA9D13" w14:textId="77777777" w:rsidR="00865E93" w:rsidRPr="00865E93" w:rsidRDefault="00865E93" w:rsidP="00865E93">
      <w:pPr>
        <w:numPr>
          <w:ilvl w:val="1"/>
          <w:numId w:val="33"/>
        </w:numPr>
        <w:shd w:val="clear" w:color="auto" w:fill="FFFFFF"/>
        <w:spacing w:after="0" w:line="240" w:lineRule="auto"/>
        <w:ind w:left="810"/>
        <w:textAlignment w:val="baseline"/>
        <w:rPr>
          <w:rFonts w:eastAsia="Times New Roman" w:cstheme="minorHAnsi"/>
          <w:color w:val="666666"/>
        </w:rPr>
      </w:pPr>
      <w:r w:rsidRPr="00865E93">
        <w:rPr>
          <w:rFonts w:eastAsia="Times New Roman" w:cstheme="minorHAnsi"/>
          <w:color w:val="666666"/>
        </w:rPr>
        <w:t>operate in a multi-master model; changes can be made on any writable server in the forest, and those changes are replicated to servers throughout the entire forest</w:t>
      </w:r>
    </w:p>
    <w:p w14:paraId="26C8D6B8"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AWS WAF</w:t>
      </w:r>
    </w:p>
    <w:p w14:paraId="01E20B24" w14:textId="77777777" w:rsidR="00865E93" w:rsidRPr="00865E93" w:rsidRDefault="00865E93" w:rsidP="00865E93">
      <w:pPr>
        <w:numPr>
          <w:ilvl w:val="0"/>
          <w:numId w:val="3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is a web application firewall that helps monitor the HTTP/HTTPS traffic and allows controlling access to the </w:t>
      </w:r>
      <w:proofErr w:type="gramStart"/>
      <w:r w:rsidRPr="00865E93">
        <w:rPr>
          <w:rFonts w:eastAsia="Times New Roman" w:cstheme="minorHAnsi"/>
          <w:color w:val="666666"/>
        </w:rPr>
        <w:t>content.</w:t>
      </w:r>
      <w:proofErr w:type="gramEnd"/>
    </w:p>
    <w:p w14:paraId="57D223B1" w14:textId="77777777" w:rsidR="00865E93" w:rsidRPr="00865E93" w:rsidRDefault="00865E93" w:rsidP="00865E93">
      <w:pPr>
        <w:numPr>
          <w:ilvl w:val="0"/>
          <w:numId w:val="3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protect web applications from attacks by allowing rules configuration that allow, block, or monitor (count) web requests based on defined conditions. These conditions include IP addresses, HTTP headers, HTTP body, URI strings, SQL injection and cross-site scripting.</w:t>
      </w:r>
    </w:p>
    <w:p w14:paraId="33B01F4F" w14:textId="77777777" w:rsidR="00865E93" w:rsidRPr="00865E93" w:rsidRDefault="00865E93" w:rsidP="00865E93">
      <w:pPr>
        <w:numPr>
          <w:ilvl w:val="0"/>
          <w:numId w:val="3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helps define Web ACLs, which is a combination of Rules that is a </w:t>
      </w:r>
      <w:proofErr w:type="gramStart"/>
      <w:r w:rsidRPr="00865E93">
        <w:rPr>
          <w:rFonts w:eastAsia="Times New Roman" w:cstheme="minorHAnsi"/>
          <w:color w:val="666666"/>
        </w:rPr>
        <w:t>combinations</w:t>
      </w:r>
      <w:proofErr w:type="gramEnd"/>
      <w:r w:rsidRPr="00865E93">
        <w:rPr>
          <w:rFonts w:eastAsia="Times New Roman" w:cstheme="minorHAnsi"/>
          <w:color w:val="666666"/>
        </w:rPr>
        <w:t xml:space="preserve"> of Conditions and Action to block or allow</w:t>
      </w:r>
    </w:p>
    <w:p w14:paraId="06ADFAA9" w14:textId="77777777" w:rsidR="00865E93" w:rsidRPr="00865E93" w:rsidRDefault="00865E93" w:rsidP="00865E93">
      <w:pPr>
        <w:numPr>
          <w:ilvl w:val="0"/>
          <w:numId w:val="3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integrated with CloudFront, Application Load Balancer (ALB), API Gateway services commonly used to deliver content and applications</w:t>
      </w:r>
    </w:p>
    <w:p w14:paraId="5B75DA84" w14:textId="77777777" w:rsidR="00865E93" w:rsidRPr="00865E93" w:rsidRDefault="00865E93" w:rsidP="00865E93">
      <w:pPr>
        <w:numPr>
          <w:ilvl w:val="0"/>
          <w:numId w:val="34"/>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supports custom origins outside of AWS, when integrated with CloudFront</w:t>
      </w:r>
    </w:p>
    <w:p w14:paraId="3AFE97E0" w14:textId="5E0F889B" w:rsidR="00865E93" w:rsidRPr="00865E93" w:rsidRDefault="00865E93" w:rsidP="004C22DE">
      <w:pPr>
        <w:shd w:val="clear" w:color="auto" w:fill="FFFFFF"/>
        <w:spacing w:after="0" w:line="240" w:lineRule="auto"/>
        <w:ind w:left="405"/>
        <w:textAlignment w:val="baseline"/>
        <w:rPr>
          <w:rFonts w:eastAsia="Times New Roman" w:cstheme="minorHAnsi"/>
          <w:color w:val="666666"/>
        </w:rPr>
      </w:pPr>
      <w:del w:id="4" w:author="Unknown">
        <w:r w:rsidRPr="00865E93">
          <w:rPr>
            <w:rFonts w:eastAsia="Times New Roman" w:cstheme="minorHAnsi"/>
            <w:color w:val="666666"/>
            <w:bdr w:val="none" w:sz="0" w:space="0" w:color="auto" w:frame="1"/>
          </w:rPr>
          <w:delText>Third PartyWAF provides a lot of features like OWASP Top 10, HTTP rate limiting, Whitelist or blacklist, inspect and identify requests with abnormal patterns, CAa </w:delText>
        </w:r>
        <w:r w:rsidRPr="00865E93">
          <w:rPr>
            <w:rFonts w:eastAsia="Times New Roman" w:cstheme="minorHAnsi"/>
            <w:b/>
            <w:bCs/>
            <w:color w:val="666666"/>
            <w:bdr w:val="none" w:sz="0" w:space="0" w:color="auto" w:frame="1"/>
          </w:rPr>
          <w:delText>WAF sandwich</w:delText>
        </w:r>
        <w:r w:rsidRPr="00865E93">
          <w:rPr>
            <w:rFonts w:eastAsia="Times New Roman" w:cstheme="minorHAnsi"/>
            <w:color w:val="666666"/>
            <w:bdr w:val="none" w:sz="0" w:space="0" w:color="auto" w:frame="1"/>
          </w:rPr>
          <w:delText> pattern can be implemented where an autoscaled WAF sits between the Internet and Internal Load Balancer</w:delText>
        </w:r>
      </w:del>
    </w:p>
    <w:p w14:paraId="54153F65"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AWS Shield</w:t>
      </w:r>
    </w:p>
    <w:p w14:paraId="4E2DE96C" w14:textId="77777777" w:rsidR="00865E93" w:rsidRPr="00865E93" w:rsidRDefault="00865E93" w:rsidP="00865E93">
      <w:pPr>
        <w:numPr>
          <w:ilvl w:val="0"/>
          <w:numId w:val="3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lastRenderedPageBreak/>
        <w:t>is a managed service that provides protection against Distributed Denial of Service (DDoS) attacks for applications running on AWS</w:t>
      </w:r>
    </w:p>
    <w:p w14:paraId="5260A502" w14:textId="77777777" w:rsidR="00865E93" w:rsidRPr="00865E93" w:rsidRDefault="00865E93" w:rsidP="00865E93">
      <w:pPr>
        <w:numPr>
          <w:ilvl w:val="0"/>
          <w:numId w:val="3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protection for all AWS customers against common and most frequently occurring </w:t>
      </w:r>
      <w:r w:rsidRPr="00865E93">
        <w:rPr>
          <w:rFonts w:eastAsia="Times New Roman" w:cstheme="minorHAnsi"/>
          <w:b/>
          <w:bCs/>
          <w:color w:val="666666"/>
          <w:bdr w:val="none" w:sz="0" w:space="0" w:color="auto" w:frame="1"/>
        </w:rPr>
        <w:t>infrastructure (layer 3 and 4) attacks</w:t>
      </w:r>
      <w:r w:rsidRPr="00865E93">
        <w:rPr>
          <w:rFonts w:eastAsia="Times New Roman" w:cstheme="minorHAnsi"/>
          <w:color w:val="666666"/>
        </w:rPr>
        <w:t> like SYN/UDP floods, reflection attacks, and others to support high availability of applications on AWS.</w:t>
      </w:r>
    </w:p>
    <w:p w14:paraId="60A71039" w14:textId="77777777" w:rsidR="00865E93" w:rsidRPr="00865E93" w:rsidRDefault="00865E93" w:rsidP="00865E93">
      <w:pPr>
        <w:numPr>
          <w:ilvl w:val="0"/>
          <w:numId w:val="35"/>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provides AWS Shield Advanced with additional protections against more sophisticated and larger attacks for applications running on EC2, ELB, CloudFront, AWS Global Accelerator, and Route 53</w:t>
      </w:r>
    </w:p>
    <w:p w14:paraId="04263407"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 xml:space="preserve">AWS </w:t>
      </w:r>
      <w:proofErr w:type="spellStart"/>
      <w:r w:rsidRPr="00865E93">
        <w:rPr>
          <w:rFonts w:eastAsia="Times New Roman" w:cstheme="minorHAnsi"/>
          <w:b/>
          <w:bCs/>
          <w:color w:val="666666"/>
        </w:rPr>
        <w:t>GuardDuty</w:t>
      </w:r>
      <w:proofErr w:type="spellEnd"/>
    </w:p>
    <w:p w14:paraId="48A69170" w14:textId="77777777" w:rsidR="00865E93" w:rsidRPr="00865E93" w:rsidRDefault="00865E93" w:rsidP="00865E93">
      <w:pPr>
        <w:numPr>
          <w:ilvl w:val="0"/>
          <w:numId w:val="3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offers threat detection that enables continuous monitoring and protect the AWS accounts and workloads.</w:t>
      </w:r>
    </w:p>
    <w:p w14:paraId="39264590" w14:textId="77777777" w:rsidR="00865E93" w:rsidRPr="00865E93" w:rsidRDefault="00865E93" w:rsidP="00865E93">
      <w:pPr>
        <w:numPr>
          <w:ilvl w:val="0"/>
          <w:numId w:val="3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analyzes continuous streams of meta-data generated from AWS account and network activity found in AWS CloudTrail Events, VPC Flow Logs, and DNS Logs.</w:t>
      </w:r>
    </w:p>
    <w:p w14:paraId="0C4770EB" w14:textId="77777777" w:rsidR="00865E93" w:rsidRPr="00865E93" w:rsidRDefault="00865E93" w:rsidP="00865E93">
      <w:pPr>
        <w:numPr>
          <w:ilvl w:val="0"/>
          <w:numId w:val="3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integrated threat intelligence such as known malicious IP addresses, anomaly detection, and machine learning to identify threats more accurately.</w:t>
      </w:r>
    </w:p>
    <w:p w14:paraId="2BC3A56A" w14:textId="77777777" w:rsidR="00865E93" w:rsidRPr="00865E93" w:rsidRDefault="00865E93" w:rsidP="00865E93">
      <w:pPr>
        <w:numPr>
          <w:ilvl w:val="0"/>
          <w:numId w:val="36"/>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operates completely independently from the resources so there is no risk of performance or availability impacts to the workloads</w:t>
      </w:r>
    </w:p>
    <w:p w14:paraId="0BAD9646"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AWS Inspector</w:t>
      </w:r>
    </w:p>
    <w:p w14:paraId="1D6AA8D7" w14:textId="77777777" w:rsidR="00865E93" w:rsidRPr="00865E93" w:rsidRDefault="00865E93" w:rsidP="00865E93">
      <w:pPr>
        <w:numPr>
          <w:ilvl w:val="0"/>
          <w:numId w:val="3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is an automated security assessment service that helps test the network accessibility of EC2 instances and the security state of the applications running on the </w:t>
      </w:r>
      <w:proofErr w:type="gramStart"/>
      <w:r w:rsidRPr="00865E93">
        <w:rPr>
          <w:rFonts w:eastAsia="Times New Roman" w:cstheme="minorHAnsi"/>
          <w:color w:val="666666"/>
        </w:rPr>
        <w:t>instances.</w:t>
      </w:r>
      <w:proofErr w:type="gramEnd"/>
    </w:p>
    <w:p w14:paraId="1FDBF66E" w14:textId="77777777" w:rsidR="00865E93" w:rsidRPr="00865E93" w:rsidRDefault="00865E93" w:rsidP="00865E93">
      <w:pPr>
        <w:numPr>
          <w:ilvl w:val="0"/>
          <w:numId w:val="37"/>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helps automate security vulnerability assessments throughout the development and deployment pipeline or against static production systems</w:t>
      </w:r>
    </w:p>
    <w:p w14:paraId="5489A7E3" w14:textId="77777777" w:rsidR="00865E93" w:rsidRPr="00865E93" w:rsidRDefault="00865E93" w:rsidP="00865E93">
      <w:pPr>
        <w:shd w:val="clear" w:color="auto" w:fill="FFFFFF"/>
        <w:spacing w:before="405" w:after="405" w:line="240" w:lineRule="auto"/>
        <w:textAlignment w:val="baseline"/>
        <w:outlineLvl w:val="1"/>
        <w:rPr>
          <w:rFonts w:eastAsia="Times New Roman" w:cstheme="minorHAnsi"/>
          <w:b/>
          <w:bCs/>
          <w:color w:val="666666"/>
        </w:rPr>
      </w:pPr>
      <w:r w:rsidRPr="00865E93">
        <w:rPr>
          <w:rFonts w:eastAsia="Times New Roman" w:cstheme="minorHAnsi"/>
          <w:b/>
          <w:bCs/>
          <w:color w:val="666666"/>
        </w:rPr>
        <w:t>AWS Artifact</w:t>
      </w:r>
    </w:p>
    <w:p w14:paraId="3FFA85B5" w14:textId="77777777" w:rsidR="00865E93" w:rsidRPr="00865E93" w:rsidRDefault="00865E93" w:rsidP="00865E93">
      <w:pPr>
        <w:numPr>
          <w:ilvl w:val="0"/>
          <w:numId w:val="3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 xml:space="preserve">is a self-service audit artifact retrieval portal that provides customers with on-demand access to AWS’ compliance documentation and </w:t>
      </w:r>
      <w:proofErr w:type="gramStart"/>
      <w:r w:rsidRPr="00865E93">
        <w:rPr>
          <w:rFonts w:eastAsia="Times New Roman" w:cstheme="minorHAnsi"/>
          <w:color w:val="666666"/>
        </w:rPr>
        <w:t>agreements</w:t>
      </w:r>
      <w:proofErr w:type="gramEnd"/>
    </w:p>
    <w:p w14:paraId="08E84D38" w14:textId="77777777" w:rsidR="00865E93" w:rsidRPr="00865E93" w:rsidRDefault="00865E93" w:rsidP="00865E93">
      <w:pPr>
        <w:numPr>
          <w:ilvl w:val="0"/>
          <w:numId w:val="38"/>
        </w:numPr>
        <w:shd w:val="clear" w:color="auto" w:fill="FFFFFF"/>
        <w:spacing w:after="0" w:line="240" w:lineRule="auto"/>
        <w:ind w:left="405"/>
        <w:textAlignment w:val="baseline"/>
        <w:rPr>
          <w:rFonts w:eastAsia="Times New Roman" w:cstheme="minorHAnsi"/>
          <w:color w:val="666666"/>
        </w:rPr>
      </w:pPr>
      <w:r w:rsidRPr="00865E93">
        <w:rPr>
          <w:rFonts w:eastAsia="Times New Roman" w:cstheme="minorHAnsi"/>
          <w:color w:val="666666"/>
        </w:rPr>
        <w:t>can use AWS Artifact Reports to download AWS security and compliance documents, </w:t>
      </w:r>
      <w:r w:rsidRPr="00865E93">
        <w:rPr>
          <w:rFonts w:eastAsia="Times New Roman" w:cstheme="minorHAnsi"/>
          <w:i/>
          <w:iCs/>
          <w:color w:val="666666"/>
          <w:bdr w:val="none" w:sz="0" w:space="0" w:color="auto" w:frame="1"/>
        </w:rPr>
        <w:t>such as AWS ISO certifications, Payment Card Industry (PCI), and System and Organization Control (SOC) reports.</w:t>
      </w:r>
    </w:p>
    <w:p w14:paraId="2D011C35" w14:textId="596CD567"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3F43C049" w14:textId="253491A1"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54F4A34E" w14:textId="77777777" w:rsidR="00865E93" w:rsidRPr="004C22DE" w:rsidRDefault="00865E93" w:rsidP="00865E93">
      <w:pPr>
        <w:pStyle w:val="Heading2"/>
        <w:spacing w:before="405" w:beforeAutospacing="0" w:after="405" w:afterAutospacing="0" w:line="408" w:lineRule="atLeast"/>
        <w:textAlignment w:val="baseline"/>
        <w:rPr>
          <w:rFonts w:asciiTheme="minorHAnsi" w:hAnsiTheme="minorHAnsi" w:cstheme="minorHAnsi"/>
          <w:color w:val="666666"/>
          <w:sz w:val="22"/>
          <w:szCs w:val="22"/>
        </w:rPr>
      </w:pPr>
      <w:r w:rsidRPr="004C22DE">
        <w:rPr>
          <w:rFonts w:asciiTheme="minorHAnsi" w:hAnsiTheme="minorHAnsi" w:cstheme="minorHAnsi"/>
          <w:color w:val="666666"/>
          <w:sz w:val="22"/>
          <w:szCs w:val="22"/>
        </w:rPr>
        <w:t>EC2</w:t>
      </w:r>
    </w:p>
    <w:p w14:paraId="4829B81C" w14:textId="77777777" w:rsidR="00865E93" w:rsidRPr="00865E93" w:rsidRDefault="00865E93" w:rsidP="00865E93">
      <w:pPr>
        <w:numPr>
          <w:ilvl w:val="0"/>
          <w:numId w:val="39"/>
        </w:numPr>
        <w:spacing w:after="0" w:line="408" w:lineRule="atLeast"/>
        <w:ind w:left="405"/>
        <w:textAlignment w:val="baseline"/>
        <w:rPr>
          <w:rFonts w:cstheme="minorHAnsi"/>
        </w:rPr>
      </w:pPr>
      <w:r w:rsidRPr="00865E93">
        <w:rPr>
          <w:rFonts w:cstheme="minorHAnsi"/>
        </w:rPr>
        <w:t>provides </w:t>
      </w:r>
      <w:r w:rsidRPr="00865E93">
        <w:rPr>
          <w:rStyle w:val="Strong"/>
          <w:rFonts w:cstheme="minorHAnsi"/>
          <w:bdr w:val="none" w:sz="0" w:space="0" w:color="auto" w:frame="1"/>
        </w:rPr>
        <w:t>scalable computing capacity</w:t>
      </w:r>
    </w:p>
    <w:p w14:paraId="0388DCAC" w14:textId="77777777" w:rsidR="00865E93" w:rsidRPr="00865E93" w:rsidRDefault="00865E93" w:rsidP="00865E93">
      <w:pPr>
        <w:numPr>
          <w:ilvl w:val="0"/>
          <w:numId w:val="39"/>
        </w:numPr>
        <w:spacing w:after="0" w:line="408" w:lineRule="atLeast"/>
        <w:ind w:left="405"/>
        <w:textAlignment w:val="baseline"/>
        <w:rPr>
          <w:rFonts w:cstheme="minorHAnsi"/>
        </w:rPr>
      </w:pPr>
      <w:r w:rsidRPr="00865E93">
        <w:rPr>
          <w:rStyle w:val="Strong"/>
          <w:rFonts w:cstheme="minorHAnsi"/>
          <w:bdr w:val="none" w:sz="0" w:space="0" w:color="auto" w:frame="1"/>
        </w:rPr>
        <w:t>Features</w:t>
      </w:r>
    </w:p>
    <w:p w14:paraId="34866570"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Virtual computing environments, known as </w:t>
      </w:r>
      <w:r w:rsidRPr="00865E93">
        <w:rPr>
          <w:rStyle w:val="Strong"/>
          <w:rFonts w:asciiTheme="minorHAnsi" w:hAnsiTheme="minorHAnsi" w:cstheme="minorHAnsi"/>
          <w:i/>
          <w:iCs/>
          <w:sz w:val="22"/>
          <w:szCs w:val="22"/>
          <w:bdr w:val="none" w:sz="0" w:space="0" w:color="auto" w:frame="1"/>
        </w:rPr>
        <w:t>EC2 instances</w:t>
      </w:r>
    </w:p>
    <w:p w14:paraId="22EE40F2"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lastRenderedPageBreak/>
        <w:t>Preconfigured templates for EC2 instances, known as </w:t>
      </w:r>
      <w:r w:rsidRPr="00865E93">
        <w:rPr>
          <w:rStyle w:val="Strong"/>
          <w:rFonts w:asciiTheme="minorHAnsi" w:hAnsiTheme="minorHAnsi" w:cstheme="minorHAnsi"/>
          <w:i/>
          <w:iCs/>
          <w:sz w:val="22"/>
          <w:szCs w:val="22"/>
          <w:bdr w:val="none" w:sz="0" w:space="0" w:color="auto" w:frame="1"/>
        </w:rPr>
        <w:t>Amazon Machine Images (AMIs)</w:t>
      </w:r>
      <w:r w:rsidRPr="00865E93">
        <w:rPr>
          <w:rFonts w:asciiTheme="minorHAnsi" w:hAnsiTheme="minorHAnsi" w:cstheme="minorHAnsi"/>
          <w:sz w:val="22"/>
          <w:szCs w:val="22"/>
        </w:rPr>
        <w:t>, that package the bits needed for the server (including the operating system and additional software)</w:t>
      </w:r>
    </w:p>
    <w:p w14:paraId="293E53CA"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Various configurations of CPU, memory, storage, and networking capacity for your instances, known as </w:t>
      </w:r>
      <w:r w:rsidRPr="00865E93">
        <w:rPr>
          <w:rStyle w:val="Strong"/>
          <w:rFonts w:asciiTheme="minorHAnsi" w:hAnsiTheme="minorHAnsi" w:cstheme="minorHAnsi"/>
          <w:i/>
          <w:iCs/>
          <w:sz w:val="22"/>
          <w:szCs w:val="22"/>
          <w:bdr w:val="none" w:sz="0" w:space="0" w:color="auto" w:frame="1"/>
        </w:rPr>
        <w:t>Instance types</w:t>
      </w:r>
    </w:p>
    <w:p w14:paraId="572137FC"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Secure login information for your instances using </w:t>
      </w:r>
      <w:r w:rsidRPr="00865E93">
        <w:rPr>
          <w:rStyle w:val="Strong"/>
          <w:rFonts w:asciiTheme="minorHAnsi" w:hAnsiTheme="minorHAnsi" w:cstheme="minorHAnsi"/>
          <w:i/>
          <w:iCs/>
          <w:sz w:val="22"/>
          <w:szCs w:val="22"/>
          <w:bdr w:val="none" w:sz="0" w:space="0" w:color="auto" w:frame="1"/>
        </w:rPr>
        <w:t>key pairs</w:t>
      </w:r>
      <w:r w:rsidRPr="00865E93">
        <w:rPr>
          <w:rFonts w:asciiTheme="minorHAnsi" w:hAnsiTheme="minorHAnsi" w:cstheme="minorHAnsi"/>
          <w:sz w:val="22"/>
          <w:szCs w:val="22"/>
        </w:rPr>
        <w:t> (public-private keys where private is kept by user)</w:t>
      </w:r>
    </w:p>
    <w:p w14:paraId="306DA2F4"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 xml:space="preserve">Storage volumes for temporary data </w:t>
      </w:r>
      <w:proofErr w:type="gramStart"/>
      <w:r w:rsidRPr="00865E93">
        <w:rPr>
          <w:rFonts w:asciiTheme="minorHAnsi" w:hAnsiTheme="minorHAnsi" w:cstheme="minorHAnsi"/>
          <w:sz w:val="22"/>
          <w:szCs w:val="22"/>
        </w:rPr>
        <w:t>that’s</w:t>
      </w:r>
      <w:proofErr w:type="gramEnd"/>
      <w:r w:rsidRPr="00865E93">
        <w:rPr>
          <w:rFonts w:asciiTheme="minorHAnsi" w:hAnsiTheme="minorHAnsi" w:cstheme="minorHAnsi"/>
          <w:sz w:val="22"/>
          <w:szCs w:val="22"/>
        </w:rPr>
        <w:t xml:space="preserve"> deleted when you stop or terminate your instance, known as </w:t>
      </w:r>
      <w:r w:rsidRPr="00865E93">
        <w:rPr>
          <w:rStyle w:val="Strong"/>
          <w:rFonts w:asciiTheme="minorHAnsi" w:hAnsiTheme="minorHAnsi" w:cstheme="minorHAnsi"/>
          <w:i/>
          <w:iCs/>
          <w:sz w:val="22"/>
          <w:szCs w:val="22"/>
          <w:bdr w:val="none" w:sz="0" w:space="0" w:color="auto" w:frame="1"/>
        </w:rPr>
        <w:t>Instance store volumes</w:t>
      </w:r>
    </w:p>
    <w:p w14:paraId="79112D66"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Persistent storage volumes for data using </w:t>
      </w:r>
      <w:r w:rsidRPr="00865E93">
        <w:rPr>
          <w:rStyle w:val="Strong"/>
          <w:rFonts w:asciiTheme="minorHAnsi" w:hAnsiTheme="minorHAnsi" w:cstheme="minorHAnsi"/>
          <w:sz w:val="22"/>
          <w:szCs w:val="22"/>
          <w:bdr w:val="none" w:sz="0" w:space="0" w:color="auto" w:frame="1"/>
        </w:rPr>
        <w:t>Elastic Block Store (EBS)</w:t>
      </w:r>
    </w:p>
    <w:p w14:paraId="23079C31"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Multiple physical locations for your resources, such as instances and EBS volumes, known as </w:t>
      </w:r>
      <w:r w:rsidRPr="00865E93">
        <w:rPr>
          <w:rStyle w:val="Strong"/>
          <w:rFonts w:asciiTheme="minorHAnsi" w:hAnsiTheme="minorHAnsi" w:cstheme="minorHAnsi"/>
          <w:i/>
          <w:iCs/>
          <w:sz w:val="22"/>
          <w:szCs w:val="22"/>
          <w:bdr w:val="none" w:sz="0" w:space="0" w:color="auto" w:frame="1"/>
        </w:rPr>
        <w:t>Regions and Availability Zones</w:t>
      </w:r>
    </w:p>
    <w:p w14:paraId="75FFBA45"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A firewall to specify the protocols, ports, and source IP ranges that can reach your instances using </w:t>
      </w:r>
      <w:r w:rsidRPr="00865E93">
        <w:rPr>
          <w:rStyle w:val="Strong"/>
          <w:rFonts w:asciiTheme="minorHAnsi" w:hAnsiTheme="minorHAnsi" w:cstheme="minorHAnsi"/>
          <w:i/>
          <w:iCs/>
          <w:sz w:val="22"/>
          <w:szCs w:val="22"/>
          <w:bdr w:val="none" w:sz="0" w:space="0" w:color="auto" w:frame="1"/>
        </w:rPr>
        <w:t>Security Groups</w:t>
      </w:r>
    </w:p>
    <w:p w14:paraId="6E99EB4A"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Static IP addresses, known as </w:t>
      </w:r>
      <w:r w:rsidRPr="00865E93">
        <w:rPr>
          <w:rStyle w:val="Strong"/>
          <w:rFonts w:asciiTheme="minorHAnsi" w:hAnsiTheme="minorHAnsi" w:cstheme="minorHAnsi"/>
          <w:i/>
          <w:iCs/>
          <w:sz w:val="22"/>
          <w:szCs w:val="22"/>
          <w:bdr w:val="none" w:sz="0" w:space="0" w:color="auto" w:frame="1"/>
        </w:rPr>
        <w:t>Elastic IP addresses</w:t>
      </w:r>
    </w:p>
    <w:p w14:paraId="21E46A66"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Metadata, known as </w:t>
      </w:r>
      <w:r w:rsidRPr="00865E93">
        <w:rPr>
          <w:rStyle w:val="Strong"/>
          <w:rFonts w:asciiTheme="minorHAnsi" w:hAnsiTheme="minorHAnsi" w:cstheme="minorHAnsi"/>
          <w:i/>
          <w:iCs/>
          <w:sz w:val="22"/>
          <w:szCs w:val="22"/>
          <w:bdr w:val="none" w:sz="0" w:space="0" w:color="auto" w:frame="1"/>
        </w:rPr>
        <w:t>tags</w:t>
      </w:r>
      <w:r w:rsidRPr="00865E93">
        <w:rPr>
          <w:rFonts w:asciiTheme="minorHAnsi" w:hAnsiTheme="minorHAnsi" w:cstheme="minorHAnsi"/>
          <w:sz w:val="22"/>
          <w:szCs w:val="22"/>
        </w:rPr>
        <w:t xml:space="preserve">, can be </w:t>
      </w:r>
      <w:proofErr w:type="gramStart"/>
      <w:r w:rsidRPr="00865E93">
        <w:rPr>
          <w:rFonts w:asciiTheme="minorHAnsi" w:hAnsiTheme="minorHAnsi" w:cstheme="minorHAnsi"/>
          <w:sz w:val="22"/>
          <w:szCs w:val="22"/>
        </w:rPr>
        <w:t>created</w:t>
      </w:r>
      <w:proofErr w:type="gramEnd"/>
      <w:r w:rsidRPr="00865E93">
        <w:rPr>
          <w:rFonts w:asciiTheme="minorHAnsi" w:hAnsiTheme="minorHAnsi" w:cstheme="minorHAnsi"/>
          <w:sz w:val="22"/>
          <w:szCs w:val="22"/>
        </w:rPr>
        <w:t xml:space="preserve"> and assigned to EC2 resources</w:t>
      </w:r>
    </w:p>
    <w:p w14:paraId="52D28FEA" w14:textId="77777777" w:rsidR="00865E93" w:rsidRPr="00865E93" w:rsidRDefault="00865E93" w:rsidP="00865E93">
      <w:pPr>
        <w:pStyle w:val="p1"/>
        <w:numPr>
          <w:ilvl w:val="1"/>
          <w:numId w:val="39"/>
        </w:numPr>
        <w:spacing w:before="0" w:beforeAutospacing="0" w:after="0" w:afterAutospacing="0" w:line="408" w:lineRule="atLeast"/>
        <w:ind w:left="810"/>
        <w:textAlignment w:val="baseline"/>
        <w:rPr>
          <w:rFonts w:asciiTheme="minorHAnsi" w:hAnsiTheme="minorHAnsi" w:cstheme="minorHAnsi"/>
          <w:sz w:val="22"/>
          <w:szCs w:val="22"/>
        </w:rPr>
      </w:pPr>
      <w:r w:rsidRPr="00865E93">
        <w:rPr>
          <w:rFonts w:asciiTheme="minorHAnsi" w:hAnsiTheme="minorHAnsi" w:cstheme="minorHAnsi"/>
          <w:sz w:val="22"/>
          <w:szCs w:val="22"/>
        </w:rPr>
        <w:t>Virtual networks that are logically isolated from the rest of the AWS cloud, and can optionally connect to on premises network, known as </w:t>
      </w:r>
      <w:r w:rsidRPr="00865E93">
        <w:rPr>
          <w:rStyle w:val="Strong"/>
          <w:rFonts w:asciiTheme="minorHAnsi" w:hAnsiTheme="minorHAnsi" w:cstheme="minorHAnsi"/>
          <w:sz w:val="22"/>
          <w:szCs w:val="22"/>
          <w:bdr w:val="none" w:sz="0" w:space="0" w:color="auto" w:frame="1"/>
        </w:rPr>
        <w:t>Virtual private clouds (VPCs)</w:t>
      </w:r>
    </w:p>
    <w:p w14:paraId="72E7DB12" w14:textId="77777777" w:rsidR="00865E93" w:rsidRPr="00865E93" w:rsidRDefault="00865E93" w:rsidP="00865E93">
      <w:pPr>
        <w:pStyle w:val="Heading3"/>
        <w:spacing w:before="0" w:line="408" w:lineRule="atLeast"/>
        <w:textAlignment w:val="baseline"/>
        <w:rPr>
          <w:rFonts w:asciiTheme="minorHAnsi" w:hAnsiTheme="minorHAnsi" w:cstheme="minorHAnsi"/>
          <w:color w:val="666666"/>
          <w:sz w:val="22"/>
          <w:szCs w:val="22"/>
        </w:rPr>
      </w:pPr>
      <w:hyperlink r:id="rId7" w:history="1">
        <w:r w:rsidRPr="00865E93">
          <w:rPr>
            <w:rStyle w:val="Hyperlink"/>
            <w:rFonts w:asciiTheme="minorHAnsi" w:hAnsiTheme="minorHAnsi" w:cstheme="minorHAnsi"/>
            <w:b/>
            <w:bCs/>
            <w:color w:val="1C7C7C"/>
            <w:sz w:val="22"/>
            <w:szCs w:val="22"/>
            <w:bdr w:val="none" w:sz="0" w:space="0" w:color="auto" w:frame="1"/>
          </w:rPr>
          <w:t>Amazon Machine Image – AMI</w:t>
        </w:r>
      </w:hyperlink>
    </w:p>
    <w:p w14:paraId="43CC444A" w14:textId="77777777" w:rsidR="00865E93" w:rsidRPr="00865E93" w:rsidRDefault="00865E93" w:rsidP="00865E93">
      <w:pPr>
        <w:numPr>
          <w:ilvl w:val="0"/>
          <w:numId w:val="40"/>
        </w:numPr>
        <w:spacing w:after="0" w:line="408" w:lineRule="atLeast"/>
        <w:ind w:left="810"/>
        <w:textAlignment w:val="baseline"/>
        <w:rPr>
          <w:rFonts w:cstheme="minorHAnsi"/>
        </w:rPr>
      </w:pPr>
    </w:p>
    <w:p w14:paraId="0E64A360" w14:textId="77777777" w:rsidR="00865E93" w:rsidRPr="00865E93" w:rsidRDefault="00865E93" w:rsidP="00865E93">
      <w:pPr>
        <w:numPr>
          <w:ilvl w:val="1"/>
          <w:numId w:val="40"/>
        </w:numPr>
        <w:spacing w:after="0" w:line="408" w:lineRule="atLeast"/>
        <w:ind w:left="810"/>
        <w:textAlignment w:val="baseline"/>
        <w:rPr>
          <w:rFonts w:cstheme="minorHAnsi"/>
        </w:rPr>
      </w:pPr>
      <w:r w:rsidRPr="00865E93">
        <w:rPr>
          <w:rStyle w:val="Strong"/>
          <w:rFonts w:cstheme="minorHAnsi"/>
          <w:bdr w:val="none" w:sz="0" w:space="0" w:color="auto" w:frame="1"/>
        </w:rPr>
        <w:t>template</w:t>
      </w:r>
      <w:r w:rsidRPr="00865E93">
        <w:rPr>
          <w:rFonts w:cstheme="minorHAnsi"/>
        </w:rPr>
        <w:t> from which EC2 instances can be launched quickly</w:t>
      </w:r>
    </w:p>
    <w:p w14:paraId="45DC6135" w14:textId="77777777" w:rsidR="00865E93" w:rsidRPr="00865E93" w:rsidRDefault="00865E93" w:rsidP="00865E93">
      <w:pPr>
        <w:numPr>
          <w:ilvl w:val="1"/>
          <w:numId w:val="40"/>
        </w:numPr>
        <w:spacing w:after="0" w:line="408" w:lineRule="atLeast"/>
        <w:ind w:left="810"/>
        <w:textAlignment w:val="baseline"/>
        <w:rPr>
          <w:rFonts w:cstheme="minorHAnsi"/>
        </w:rPr>
      </w:pPr>
      <w:r w:rsidRPr="00865E93">
        <w:rPr>
          <w:rStyle w:val="Strong"/>
          <w:rFonts w:cstheme="minorHAnsi"/>
          <w:bdr w:val="none" w:sz="0" w:space="0" w:color="auto" w:frame="1"/>
        </w:rPr>
        <w:t xml:space="preserve">does NOT span across </w:t>
      </w:r>
      <w:proofErr w:type="spellStart"/>
      <w:r w:rsidRPr="00865E93">
        <w:rPr>
          <w:rStyle w:val="Strong"/>
          <w:rFonts w:cstheme="minorHAnsi"/>
          <w:bdr w:val="none" w:sz="0" w:space="0" w:color="auto" w:frame="1"/>
        </w:rPr>
        <w:t>across</w:t>
      </w:r>
      <w:proofErr w:type="spellEnd"/>
      <w:r w:rsidRPr="00865E93">
        <w:rPr>
          <w:rStyle w:val="Strong"/>
          <w:rFonts w:cstheme="minorHAnsi"/>
          <w:bdr w:val="none" w:sz="0" w:space="0" w:color="auto" w:frame="1"/>
        </w:rPr>
        <w:t xml:space="preserve"> regions</w:t>
      </w:r>
      <w:r w:rsidRPr="00865E93">
        <w:rPr>
          <w:rFonts w:cstheme="minorHAnsi"/>
        </w:rPr>
        <w:t>, and needs to be copied</w:t>
      </w:r>
    </w:p>
    <w:p w14:paraId="328A0519" w14:textId="77777777" w:rsidR="00865E93" w:rsidRPr="00865E93" w:rsidRDefault="00865E93" w:rsidP="00865E93">
      <w:pPr>
        <w:numPr>
          <w:ilvl w:val="1"/>
          <w:numId w:val="40"/>
        </w:numPr>
        <w:spacing w:after="0" w:line="408" w:lineRule="atLeast"/>
        <w:ind w:left="810"/>
        <w:textAlignment w:val="baseline"/>
        <w:rPr>
          <w:rFonts w:cstheme="minorHAnsi"/>
        </w:rPr>
      </w:pPr>
      <w:r w:rsidRPr="00865E93">
        <w:rPr>
          <w:rStyle w:val="Strong"/>
          <w:rFonts w:cstheme="minorHAnsi"/>
          <w:bdr w:val="none" w:sz="0" w:space="0" w:color="auto" w:frame="1"/>
        </w:rPr>
        <w:t>can be shared with other specific AWS accounts or made public</w:t>
      </w:r>
    </w:p>
    <w:p w14:paraId="73F25790" w14:textId="77777777" w:rsidR="00865E93" w:rsidRPr="00865E93" w:rsidRDefault="00865E93" w:rsidP="00865E93">
      <w:pPr>
        <w:pStyle w:val="Heading3"/>
        <w:spacing w:before="0" w:line="408" w:lineRule="atLeast"/>
        <w:textAlignment w:val="baseline"/>
        <w:rPr>
          <w:rFonts w:asciiTheme="minorHAnsi" w:hAnsiTheme="minorHAnsi" w:cstheme="minorHAnsi"/>
          <w:color w:val="666666"/>
          <w:sz w:val="22"/>
          <w:szCs w:val="22"/>
        </w:rPr>
      </w:pPr>
      <w:hyperlink r:id="rId8" w:history="1">
        <w:r w:rsidRPr="00865E93">
          <w:rPr>
            <w:rStyle w:val="Hyperlink"/>
            <w:rFonts w:asciiTheme="minorHAnsi" w:hAnsiTheme="minorHAnsi" w:cstheme="minorHAnsi"/>
            <w:b/>
            <w:bCs/>
            <w:color w:val="1C7C7C"/>
            <w:sz w:val="22"/>
            <w:szCs w:val="22"/>
            <w:bdr w:val="none" w:sz="0" w:space="0" w:color="auto" w:frame="1"/>
          </w:rPr>
          <w:t>Instance Types</w:t>
        </w:r>
      </w:hyperlink>
    </w:p>
    <w:p w14:paraId="33161418" w14:textId="77777777" w:rsidR="00865E93" w:rsidRPr="00865E93" w:rsidRDefault="00865E93" w:rsidP="00865E93">
      <w:pPr>
        <w:numPr>
          <w:ilvl w:val="0"/>
          <w:numId w:val="41"/>
        </w:numPr>
        <w:spacing w:after="0" w:line="408" w:lineRule="atLeast"/>
        <w:ind w:left="810"/>
        <w:textAlignment w:val="baseline"/>
        <w:rPr>
          <w:rFonts w:cstheme="minorHAnsi"/>
        </w:rPr>
      </w:pPr>
    </w:p>
    <w:p w14:paraId="710D9C08" w14:textId="77777777" w:rsidR="00865E93" w:rsidRPr="00865E93" w:rsidRDefault="00865E93" w:rsidP="00865E93">
      <w:pPr>
        <w:numPr>
          <w:ilvl w:val="1"/>
          <w:numId w:val="41"/>
        </w:numPr>
        <w:spacing w:after="0" w:line="408" w:lineRule="atLeast"/>
        <w:ind w:left="810"/>
        <w:textAlignment w:val="baseline"/>
        <w:rPr>
          <w:rFonts w:cstheme="minorHAnsi"/>
        </w:rPr>
      </w:pPr>
      <w:r w:rsidRPr="00865E93">
        <w:rPr>
          <w:rStyle w:val="Strong"/>
          <w:rFonts w:cstheme="minorHAnsi"/>
          <w:bdr w:val="none" w:sz="0" w:space="0" w:color="auto" w:frame="1"/>
        </w:rPr>
        <w:t>T</w:t>
      </w:r>
      <w:r w:rsidRPr="00865E93">
        <w:rPr>
          <w:rFonts w:cstheme="minorHAnsi"/>
        </w:rPr>
        <w:t> for applications needing </w:t>
      </w:r>
      <w:r w:rsidRPr="00865E93">
        <w:rPr>
          <w:rStyle w:val="Strong"/>
          <w:rFonts w:cstheme="minorHAnsi"/>
          <w:bdr w:val="none" w:sz="0" w:space="0" w:color="auto" w:frame="1"/>
        </w:rPr>
        <w:t>general</w:t>
      </w:r>
      <w:r w:rsidRPr="00865E93">
        <w:rPr>
          <w:rFonts w:cstheme="minorHAnsi"/>
        </w:rPr>
        <w:t> usage</w:t>
      </w:r>
    </w:p>
    <w:p w14:paraId="3227CB67" w14:textId="77777777" w:rsidR="00865E93" w:rsidRPr="00865E93" w:rsidRDefault="00865E93" w:rsidP="00865E93">
      <w:pPr>
        <w:numPr>
          <w:ilvl w:val="1"/>
          <w:numId w:val="41"/>
        </w:numPr>
        <w:spacing w:after="0" w:line="408" w:lineRule="atLeast"/>
        <w:ind w:left="810"/>
        <w:textAlignment w:val="baseline"/>
        <w:rPr>
          <w:rFonts w:cstheme="minorHAnsi"/>
        </w:rPr>
      </w:pPr>
      <w:r w:rsidRPr="00865E93">
        <w:rPr>
          <w:rStyle w:val="Strong"/>
          <w:rFonts w:cstheme="minorHAnsi"/>
          <w:bdr w:val="none" w:sz="0" w:space="0" w:color="auto" w:frame="1"/>
        </w:rPr>
        <w:t>R</w:t>
      </w:r>
      <w:r w:rsidRPr="00865E93">
        <w:rPr>
          <w:rFonts w:cstheme="minorHAnsi"/>
        </w:rPr>
        <w:t> for applications needing more </w:t>
      </w:r>
      <w:r w:rsidRPr="00865E93">
        <w:rPr>
          <w:rStyle w:val="Strong"/>
          <w:rFonts w:cstheme="minorHAnsi"/>
          <w:bdr w:val="none" w:sz="0" w:space="0" w:color="auto" w:frame="1"/>
        </w:rPr>
        <w:t>RAM or Memory</w:t>
      </w:r>
    </w:p>
    <w:p w14:paraId="3BB308DB" w14:textId="77777777" w:rsidR="00865E93" w:rsidRPr="00865E93" w:rsidRDefault="00865E93" w:rsidP="00865E93">
      <w:pPr>
        <w:numPr>
          <w:ilvl w:val="1"/>
          <w:numId w:val="41"/>
        </w:numPr>
        <w:spacing w:after="0" w:line="408" w:lineRule="atLeast"/>
        <w:ind w:left="810"/>
        <w:textAlignment w:val="baseline"/>
        <w:rPr>
          <w:rFonts w:cstheme="minorHAnsi"/>
        </w:rPr>
      </w:pPr>
      <w:r w:rsidRPr="00865E93">
        <w:rPr>
          <w:rStyle w:val="Strong"/>
          <w:rFonts w:cstheme="minorHAnsi"/>
          <w:bdr w:val="none" w:sz="0" w:space="0" w:color="auto" w:frame="1"/>
        </w:rPr>
        <w:t>C</w:t>
      </w:r>
      <w:r w:rsidRPr="00865E93">
        <w:rPr>
          <w:rFonts w:cstheme="minorHAnsi"/>
        </w:rPr>
        <w:t> for applications needing more </w:t>
      </w:r>
      <w:r w:rsidRPr="00865E93">
        <w:rPr>
          <w:rStyle w:val="Strong"/>
          <w:rFonts w:cstheme="minorHAnsi"/>
          <w:bdr w:val="none" w:sz="0" w:space="0" w:color="auto" w:frame="1"/>
        </w:rPr>
        <w:t>Compute</w:t>
      </w:r>
    </w:p>
    <w:p w14:paraId="5E679C9D" w14:textId="77777777" w:rsidR="00865E93" w:rsidRPr="00865E93" w:rsidRDefault="00865E93" w:rsidP="00865E93">
      <w:pPr>
        <w:numPr>
          <w:ilvl w:val="1"/>
          <w:numId w:val="41"/>
        </w:numPr>
        <w:spacing w:after="0" w:line="408" w:lineRule="atLeast"/>
        <w:ind w:left="810"/>
        <w:textAlignment w:val="baseline"/>
        <w:rPr>
          <w:rFonts w:cstheme="minorHAnsi"/>
        </w:rPr>
      </w:pPr>
      <w:r w:rsidRPr="00865E93">
        <w:rPr>
          <w:rStyle w:val="Strong"/>
          <w:rFonts w:cstheme="minorHAnsi"/>
          <w:bdr w:val="none" w:sz="0" w:space="0" w:color="auto" w:frame="1"/>
        </w:rPr>
        <w:t>M</w:t>
      </w:r>
      <w:r w:rsidRPr="00865E93">
        <w:rPr>
          <w:rFonts w:cstheme="minorHAnsi"/>
        </w:rPr>
        <w:t> for applications needing more </w:t>
      </w:r>
      <w:r w:rsidRPr="00865E93">
        <w:rPr>
          <w:rStyle w:val="Strong"/>
          <w:rFonts w:cstheme="minorHAnsi"/>
          <w:bdr w:val="none" w:sz="0" w:space="0" w:color="auto" w:frame="1"/>
        </w:rPr>
        <w:t>Medium or Moderate</w:t>
      </w:r>
      <w:r w:rsidRPr="00865E93">
        <w:rPr>
          <w:rFonts w:cstheme="minorHAnsi"/>
        </w:rPr>
        <w:t> performance on both Memory and CPU</w:t>
      </w:r>
    </w:p>
    <w:p w14:paraId="47F011D2" w14:textId="77777777" w:rsidR="00865E93" w:rsidRPr="00865E93" w:rsidRDefault="00865E93" w:rsidP="00865E93">
      <w:pPr>
        <w:numPr>
          <w:ilvl w:val="1"/>
          <w:numId w:val="41"/>
        </w:numPr>
        <w:spacing w:after="0" w:line="408" w:lineRule="atLeast"/>
        <w:ind w:left="810"/>
        <w:textAlignment w:val="baseline"/>
        <w:rPr>
          <w:rFonts w:cstheme="minorHAnsi"/>
        </w:rPr>
      </w:pPr>
      <w:r w:rsidRPr="00865E93">
        <w:rPr>
          <w:rStyle w:val="Strong"/>
          <w:rFonts w:cstheme="minorHAnsi"/>
          <w:bdr w:val="none" w:sz="0" w:space="0" w:color="auto" w:frame="1"/>
        </w:rPr>
        <w:t>I</w:t>
      </w:r>
      <w:r w:rsidRPr="00865E93">
        <w:rPr>
          <w:rFonts w:cstheme="minorHAnsi"/>
        </w:rPr>
        <w:t> for applications needing more </w:t>
      </w:r>
      <w:r w:rsidRPr="00865E93">
        <w:rPr>
          <w:rStyle w:val="Strong"/>
          <w:rFonts w:cstheme="minorHAnsi"/>
          <w:bdr w:val="none" w:sz="0" w:space="0" w:color="auto" w:frame="1"/>
        </w:rPr>
        <w:t>IOPS</w:t>
      </w:r>
    </w:p>
    <w:p w14:paraId="5FE87682" w14:textId="77777777" w:rsidR="00865E93" w:rsidRPr="00865E93" w:rsidRDefault="00865E93" w:rsidP="00865E93">
      <w:pPr>
        <w:numPr>
          <w:ilvl w:val="1"/>
          <w:numId w:val="41"/>
        </w:numPr>
        <w:spacing w:after="0" w:line="408" w:lineRule="atLeast"/>
        <w:ind w:left="810"/>
        <w:textAlignment w:val="baseline"/>
        <w:rPr>
          <w:rFonts w:cstheme="minorHAnsi"/>
        </w:rPr>
      </w:pPr>
      <w:r w:rsidRPr="00865E93">
        <w:rPr>
          <w:rStyle w:val="Strong"/>
          <w:rFonts w:cstheme="minorHAnsi"/>
          <w:bdr w:val="none" w:sz="0" w:space="0" w:color="auto" w:frame="1"/>
        </w:rPr>
        <w:t>G </w:t>
      </w:r>
      <w:r w:rsidRPr="00865E93">
        <w:rPr>
          <w:rFonts w:cstheme="minorHAnsi"/>
        </w:rPr>
        <w:t>for applications needing more </w:t>
      </w:r>
      <w:r w:rsidRPr="00865E93">
        <w:rPr>
          <w:rStyle w:val="Strong"/>
          <w:rFonts w:cstheme="minorHAnsi"/>
          <w:bdr w:val="none" w:sz="0" w:space="0" w:color="auto" w:frame="1"/>
        </w:rPr>
        <w:t>GPU</w:t>
      </w:r>
    </w:p>
    <w:p w14:paraId="74175588" w14:textId="77777777" w:rsidR="00865E93" w:rsidRPr="00865E93" w:rsidRDefault="00865E93" w:rsidP="00865E93">
      <w:pPr>
        <w:pStyle w:val="Heading3"/>
        <w:spacing w:before="0" w:line="408" w:lineRule="atLeast"/>
        <w:textAlignment w:val="baseline"/>
        <w:rPr>
          <w:rFonts w:asciiTheme="minorHAnsi" w:hAnsiTheme="minorHAnsi" w:cstheme="minorHAnsi"/>
          <w:color w:val="666666"/>
          <w:sz w:val="22"/>
          <w:szCs w:val="22"/>
        </w:rPr>
      </w:pPr>
      <w:hyperlink r:id="rId9" w:history="1">
        <w:r w:rsidRPr="00865E93">
          <w:rPr>
            <w:rStyle w:val="Hyperlink"/>
            <w:rFonts w:asciiTheme="minorHAnsi" w:hAnsiTheme="minorHAnsi" w:cstheme="minorHAnsi"/>
            <w:b/>
            <w:bCs/>
            <w:color w:val="1C7C7C"/>
            <w:sz w:val="22"/>
            <w:szCs w:val="22"/>
            <w:bdr w:val="none" w:sz="0" w:space="0" w:color="auto" w:frame="1"/>
          </w:rPr>
          <w:t>Purchasing Option</w:t>
        </w:r>
      </w:hyperlink>
    </w:p>
    <w:p w14:paraId="3E39295C" w14:textId="77777777" w:rsidR="00865E93" w:rsidRPr="00865E93" w:rsidRDefault="00865E93" w:rsidP="00865E93">
      <w:pPr>
        <w:numPr>
          <w:ilvl w:val="0"/>
          <w:numId w:val="42"/>
        </w:numPr>
        <w:spacing w:after="0" w:line="408" w:lineRule="atLeast"/>
        <w:ind w:left="810"/>
        <w:textAlignment w:val="baseline"/>
        <w:rPr>
          <w:rFonts w:cstheme="minorHAnsi"/>
        </w:rPr>
      </w:pPr>
    </w:p>
    <w:p w14:paraId="31F47814"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On-Demand Instances</w:t>
      </w:r>
    </w:p>
    <w:p w14:paraId="0AAF5FF3"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pay for instances and compute capacity that you use by the hour</w:t>
      </w:r>
    </w:p>
    <w:p w14:paraId="0500A81A"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no long-term commitments</w:t>
      </w:r>
      <w:r w:rsidRPr="00865E93">
        <w:rPr>
          <w:rFonts w:cstheme="minorHAnsi"/>
        </w:rPr>
        <w:t> or </w:t>
      </w:r>
      <w:r w:rsidRPr="00865E93">
        <w:rPr>
          <w:rStyle w:val="Strong"/>
          <w:rFonts w:cstheme="minorHAnsi"/>
          <w:bdr w:val="none" w:sz="0" w:space="0" w:color="auto" w:frame="1"/>
        </w:rPr>
        <w:t>up-front payments</w:t>
      </w:r>
    </w:p>
    <w:p w14:paraId="053D911D"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Reserved Instances</w:t>
      </w:r>
    </w:p>
    <w:p w14:paraId="25F4CAB2"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provides </w:t>
      </w:r>
      <w:r w:rsidRPr="00865E93">
        <w:rPr>
          <w:rStyle w:val="Strong"/>
          <w:rFonts w:cstheme="minorHAnsi"/>
          <w:bdr w:val="none" w:sz="0" w:space="0" w:color="auto" w:frame="1"/>
        </w:rPr>
        <w:t>lower hourly running costs</w:t>
      </w:r>
      <w:r w:rsidRPr="00865E93">
        <w:rPr>
          <w:rFonts w:cstheme="minorHAnsi"/>
        </w:rPr>
        <w:t> by providing a billing discount</w:t>
      </w:r>
    </w:p>
    <w:p w14:paraId="3B10DB3E"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capacity reservation</w:t>
      </w:r>
      <w:r w:rsidRPr="00865E93">
        <w:rPr>
          <w:rFonts w:cstheme="minorHAnsi"/>
        </w:rPr>
        <w:t> is applied to instances</w:t>
      </w:r>
    </w:p>
    <w:p w14:paraId="10B7A56E"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suited if </w:t>
      </w:r>
      <w:r w:rsidRPr="00865E93">
        <w:rPr>
          <w:rStyle w:val="Strong"/>
          <w:rFonts w:cstheme="minorHAnsi"/>
          <w:bdr w:val="none" w:sz="0" w:space="0" w:color="auto" w:frame="1"/>
        </w:rPr>
        <w:t>consistent, heavy, predictable usage</w:t>
      </w:r>
    </w:p>
    <w:p w14:paraId="70522082"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provides benefits with Consolidate Billing</w:t>
      </w:r>
    </w:p>
    <w:p w14:paraId="19B61A3C"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can be modified to </w:t>
      </w:r>
      <w:r w:rsidRPr="00865E93">
        <w:rPr>
          <w:rStyle w:val="Strong"/>
          <w:rFonts w:cstheme="minorHAnsi"/>
          <w:bdr w:val="none" w:sz="0" w:space="0" w:color="auto" w:frame="1"/>
        </w:rPr>
        <w:t>switch Availability Zones</w:t>
      </w:r>
      <w:r w:rsidRPr="00865E93">
        <w:rPr>
          <w:rFonts w:cstheme="minorHAnsi"/>
        </w:rPr>
        <w:t> or the </w:t>
      </w:r>
      <w:r w:rsidRPr="00865E93">
        <w:rPr>
          <w:rStyle w:val="Strong"/>
          <w:rFonts w:cstheme="minorHAnsi"/>
          <w:bdr w:val="none" w:sz="0" w:space="0" w:color="auto" w:frame="1"/>
        </w:rPr>
        <w:t>instance size within the same instance type</w:t>
      </w:r>
      <w:r w:rsidRPr="00865E93">
        <w:rPr>
          <w:rFonts w:cstheme="minorHAnsi"/>
        </w:rPr>
        <w:t>, given the instance size footprint (</w:t>
      </w:r>
      <w:r w:rsidRPr="00865E93">
        <w:rPr>
          <w:rStyle w:val="Strong"/>
          <w:rFonts w:cstheme="minorHAnsi"/>
          <w:bdr w:val="none" w:sz="0" w:space="0" w:color="auto" w:frame="1"/>
        </w:rPr>
        <w:t>Normalization factor</w:t>
      </w:r>
      <w:r w:rsidRPr="00865E93">
        <w:rPr>
          <w:rFonts w:cstheme="minorHAnsi"/>
        </w:rPr>
        <w:t>) remains the same</w:t>
      </w:r>
    </w:p>
    <w:p w14:paraId="7A191EC6"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pay for the entire term</w:t>
      </w:r>
      <w:r w:rsidRPr="00865E93">
        <w:rPr>
          <w:rFonts w:cstheme="minorHAnsi"/>
        </w:rPr>
        <w:t> regardless of the usage, so if the question targets cost effective solution and answer mentions reserved instances are purchased &amp; unused, it can be ignored</w:t>
      </w:r>
    </w:p>
    <w:p w14:paraId="30BE8DDD"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is </w:t>
      </w:r>
      <w:r w:rsidRPr="00865E93">
        <w:rPr>
          <w:rStyle w:val="Strong"/>
          <w:rFonts w:cstheme="minorHAnsi"/>
          <w:bdr w:val="none" w:sz="0" w:space="0" w:color="auto" w:frame="1"/>
        </w:rPr>
        <w:t>not a physical instance</w:t>
      </w:r>
      <w:r w:rsidRPr="00865E93">
        <w:rPr>
          <w:rFonts w:cstheme="minorHAnsi"/>
        </w:rPr>
        <w:t> that is launched, but rather a </w:t>
      </w:r>
      <w:r w:rsidRPr="00865E93">
        <w:rPr>
          <w:rStyle w:val="Strong"/>
          <w:rFonts w:cstheme="minorHAnsi"/>
          <w:bdr w:val="none" w:sz="0" w:space="0" w:color="auto" w:frame="1"/>
        </w:rPr>
        <w:t>billing discount</w:t>
      </w:r>
      <w:r w:rsidRPr="00865E93">
        <w:rPr>
          <w:rFonts w:cstheme="minorHAnsi"/>
        </w:rPr>
        <w:t> applied to the use of On-Demand Instances</w:t>
      </w:r>
    </w:p>
    <w:p w14:paraId="19551B8C"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Scheduled Reserved Instances</w:t>
      </w:r>
    </w:p>
    <w:p w14:paraId="710E8F8A"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enable capacity reservations purchase that </w:t>
      </w:r>
      <w:r w:rsidRPr="00865E93">
        <w:rPr>
          <w:rStyle w:val="Strong"/>
          <w:rFonts w:cstheme="minorHAnsi"/>
          <w:bdr w:val="none" w:sz="0" w:space="0" w:color="auto" w:frame="1"/>
        </w:rPr>
        <w:t>recur on a daily, weekly, or monthly basis</w:t>
      </w:r>
      <w:r w:rsidRPr="00865E93">
        <w:rPr>
          <w:rFonts w:cstheme="minorHAnsi"/>
        </w:rPr>
        <w:t>, with a specified start time and duration, for a one-year term.</w:t>
      </w:r>
    </w:p>
    <w:p w14:paraId="56A59E7D"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Charges are incurred for the time that the instances are scheduled, even if they are not used</w:t>
      </w:r>
    </w:p>
    <w:p w14:paraId="2ABDF6E8"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good choice for workloads that </w:t>
      </w:r>
      <w:r w:rsidRPr="00865E93">
        <w:rPr>
          <w:rStyle w:val="Strong"/>
          <w:rFonts w:cstheme="minorHAnsi"/>
          <w:bdr w:val="none" w:sz="0" w:space="0" w:color="auto" w:frame="1"/>
        </w:rPr>
        <w:t>do not run continuously, but do run on a regular schedule</w:t>
      </w:r>
    </w:p>
    <w:p w14:paraId="54B5DF6C"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Spot Instances</w:t>
      </w:r>
    </w:p>
    <w:p w14:paraId="60491477"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cost-effective choice</w:t>
      </w:r>
      <w:r w:rsidRPr="00865E93">
        <w:rPr>
          <w:rFonts w:cstheme="minorHAnsi"/>
        </w:rPr>
        <w:t> but </w:t>
      </w:r>
      <w:r w:rsidRPr="00865E93">
        <w:rPr>
          <w:rStyle w:val="Strong"/>
          <w:rFonts w:cstheme="minorHAnsi"/>
          <w:bdr w:val="none" w:sz="0" w:space="0" w:color="auto" w:frame="1"/>
        </w:rPr>
        <w:t>does NOT guarantee availability</w:t>
      </w:r>
    </w:p>
    <w:p w14:paraId="6EA2F816"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applications flexible in the timing </w:t>
      </w:r>
      <w:r w:rsidRPr="00865E93">
        <w:rPr>
          <w:rFonts w:cstheme="minorHAnsi"/>
        </w:rPr>
        <w:t xml:space="preserve">when they can run </w:t>
      </w:r>
      <w:proofErr w:type="gramStart"/>
      <w:r w:rsidRPr="00865E93">
        <w:rPr>
          <w:rFonts w:cstheme="minorHAnsi"/>
        </w:rPr>
        <w:t>and also</w:t>
      </w:r>
      <w:proofErr w:type="gramEnd"/>
      <w:r w:rsidRPr="00865E93">
        <w:rPr>
          <w:rStyle w:val="Strong"/>
          <w:rFonts w:cstheme="minorHAnsi"/>
          <w:bdr w:val="none" w:sz="0" w:space="0" w:color="auto" w:frame="1"/>
        </w:rPr>
        <w:t> able to handle interruption </w:t>
      </w:r>
      <w:r w:rsidRPr="00865E93">
        <w:rPr>
          <w:rFonts w:cstheme="minorHAnsi"/>
        </w:rPr>
        <w:t>by storing the state externally</w:t>
      </w:r>
    </w:p>
    <w:p w14:paraId="7D14628B"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provides a </w:t>
      </w:r>
      <w:proofErr w:type="gramStart"/>
      <w:r w:rsidRPr="00865E93">
        <w:rPr>
          <w:rStyle w:val="Strong"/>
          <w:rFonts w:cstheme="minorHAnsi"/>
          <w:bdr w:val="none" w:sz="0" w:space="0" w:color="auto" w:frame="1"/>
        </w:rPr>
        <w:t>two minute</w:t>
      </w:r>
      <w:proofErr w:type="gramEnd"/>
      <w:r w:rsidRPr="00865E93">
        <w:rPr>
          <w:rStyle w:val="Strong"/>
          <w:rFonts w:cstheme="minorHAnsi"/>
          <w:bdr w:val="none" w:sz="0" w:space="0" w:color="auto" w:frame="1"/>
        </w:rPr>
        <w:t xml:space="preserve"> warning</w:t>
      </w:r>
      <w:r w:rsidRPr="00865E93">
        <w:rPr>
          <w:rFonts w:cstheme="minorHAnsi"/>
        </w:rPr>
        <w:t> if the instance is to be terminated to save any unsaved work</w:t>
      </w:r>
    </w:p>
    <w:p w14:paraId="121566C2"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t>Spot blocks </w:t>
      </w:r>
      <w:r w:rsidRPr="00865E93">
        <w:rPr>
          <w:rFonts w:cstheme="minorHAnsi"/>
        </w:rPr>
        <w:t>can also be launched with a required duration, which are </w:t>
      </w:r>
      <w:r w:rsidRPr="00865E93">
        <w:rPr>
          <w:rStyle w:val="Strong"/>
          <w:rFonts w:cstheme="minorHAnsi"/>
          <w:bdr w:val="none" w:sz="0" w:space="0" w:color="auto" w:frame="1"/>
        </w:rPr>
        <w:t>not interrupted</w:t>
      </w:r>
      <w:r w:rsidRPr="00865E93">
        <w:rPr>
          <w:rFonts w:cstheme="minorHAnsi"/>
        </w:rPr>
        <w:t> due to changes in the Spot price</w:t>
      </w:r>
    </w:p>
    <w:p w14:paraId="5A13E87B"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Style w:val="Strong"/>
          <w:rFonts w:cstheme="minorHAnsi"/>
          <w:bdr w:val="none" w:sz="0" w:space="0" w:color="auto" w:frame="1"/>
        </w:rPr>
        <w:lastRenderedPageBreak/>
        <w:t>Spot Fleet</w:t>
      </w:r>
      <w:r w:rsidRPr="00865E93">
        <w:rPr>
          <w:rFonts w:cstheme="minorHAnsi"/>
        </w:rPr>
        <w:t> is a collection, or fleet, of Spot Instances, and optionally On-Demand Instances, which attempts to launch the number of Spot and On-Demand Instances to meet the specified target capacity</w:t>
      </w:r>
    </w:p>
    <w:p w14:paraId="48CAA5E1"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Dedicated Instances</w:t>
      </w:r>
    </w:p>
    <w:p w14:paraId="214A717F"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 xml:space="preserve">is a tenancy option which enables instances to run in VPC on hardware that’s isolated, dedicated to a single </w:t>
      </w:r>
      <w:proofErr w:type="gramStart"/>
      <w:r w:rsidRPr="00865E93">
        <w:rPr>
          <w:rFonts w:cstheme="minorHAnsi"/>
        </w:rPr>
        <w:t>customer</w:t>
      </w:r>
      <w:proofErr w:type="gramEnd"/>
    </w:p>
    <w:p w14:paraId="3FF0D6ED"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Dedicated Host</w:t>
      </w:r>
    </w:p>
    <w:p w14:paraId="15720802" w14:textId="77777777" w:rsidR="00865E93" w:rsidRPr="00865E93" w:rsidRDefault="00865E93" w:rsidP="00865E93">
      <w:pPr>
        <w:numPr>
          <w:ilvl w:val="2"/>
          <w:numId w:val="42"/>
        </w:numPr>
        <w:spacing w:after="0" w:line="408" w:lineRule="atLeast"/>
        <w:ind w:left="1215"/>
        <w:textAlignment w:val="baseline"/>
        <w:rPr>
          <w:rFonts w:cstheme="minorHAnsi"/>
        </w:rPr>
      </w:pPr>
      <w:r w:rsidRPr="00865E93">
        <w:rPr>
          <w:rFonts w:cstheme="minorHAnsi"/>
        </w:rPr>
        <w:t>is a </w:t>
      </w:r>
      <w:r w:rsidRPr="00865E93">
        <w:rPr>
          <w:rStyle w:val="Strong"/>
          <w:rFonts w:cstheme="minorHAnsi"/>
          <w:bdr w:val="none" w:sz="0" w:space="0" w:color="auto" w:frame="1"/>
        </w:rPr>
        <w:t>physical server with EC2 instance capacity fully dedicated</w:t>
      </w:r>
      <w:r w:rsidRPr="00865E93">
        <w:rPr>
          <w:rFonts w:cstheme="minorHAnsi"/>
        </w:rPr>
        <w:t xml:space="preserve"> to your </w:t>
      </w:r>
      <w:proofErr w:type="gramStart"/>
      <w:r w:rsidRPr="00865E93">
        <w:rPr>
          <w:rFonts w:cstheme="minorHAnsi"/>
        </w:rPr>
        <w:t>use</w:t>
      </w:r>
      <w:proofErr w:type="gramEnd"/>
    </w:p>
    <w:p w14:paraId="52A9FA42" w14:textId="77777777" w:rsidR="00865E93" w:rsidRPr="00865E93" w:rsidRDefault="00865E93" w:rsidP="00865E93">
      <w:pPr>
        <w:numPr>
          <w:ilvl w:val="1"/>
          <w:numId w:val="42"/>
        </w:numPr>
        <w:spacing w:after="0" w:line="408" w:lineRule="atLeast"/>
        <w:ind w:left="810"/>
        <w:textAlignment w:val="baseline"/>
        <w:rPr>
          <w:rFonts w:cstheme="minorHAnsi"/>
        </w:rPr>
      </w:pPr>
      <w:r w:rsidRPr="00865E93">
        <w:rPr>
          <w:rStyle w:val="Strong"/>
          <w:rFonts w:cstheme="minorHAnsi"/>
          <w:bdr w:val="none" w:sz="0" w:space="0" w:color="auto" w:frame="1"/>
        </w:rPr>
        <w:t>Light, Medium, and Heavy Utilization Reserved Instances are no longer available</w:t>
      </w:r>
      <w:r w:rsidRPr="00865E93">
        <w:rPr>
          <w:rFonts w:cstheme="minorHAnsi"/>
        </w:rPr>
        <w:t> for purchase and were part of the Previous Generation AWS EC2 purchasing model</w:t>
      </w:r>
    </w:p>
    <w:p w14:paraId="5DF2A565" w14:textId="77777777" w:rsidR="00865E93" w:rsidRPr="004C22DE" w:rsidRDefault="00865E93" w:rsidP="00865E93">
      <w:pPr>
        <w:pStyle w:val="Heading3"/>
        <w:spacing w:before="405" w:after="405" w:line="408" w:lineRule="atLeast"/>
        <w:textAlignment w:val="baseline"/>
        <w:rPr>
          <w:rFonts w:asciiTheme="minorHAnsi" w:hAnsiTheme="minorHAnsi" w:cstheme="minorHAnsi"/>
          <w:b/>
          <w:bCs/>
          <w:color w:val="666666"/>
          <w:sz w:val="22"/>
          <w:szCs w:val="22"/>
        </w:rPr>
      </w:pPr>
      <w:r w:rsidRPr="004C22DE">
        <w:rPr>
          <w:rFonts w:asciiTheme="minorHAnsi" w:hAnsiTheme="minorHAnsi" w:cstheme="minorHAnsi"/>
          <w:b/>
          <w:bCs/>
          <w:color w:val="666666"/>
          <w:sz w:val="22"/>
          <w:szCs w:val="22"/>
        </w:rPr>
        <w:t>Enhanced Networking</w:t>
      </w:r>
    </w:p>
    <w:p w14:paraId="40BFF15A" w14:textId="77777777" w:rsidR="00865E93" w:rsidRPr="00865E93" w:rsidRDefault="00865E93" w:rsidP="00865E93">
      <w:pPr>
        <w:numPr>
          <w:ilvl w:val="0"/>
          <w:numId w:val="43"/>
        </w:numPr>
        <w:spacing w:after="0" w:line="408" w:lineRule="atLeast"/>
        <w:ind w:left="810"/>
        <w:textAlignment w:val="baseline"/>
        <w:rPr>
          <w:rFonts w:cstheme="minorHAnsi"/>
        </w:rPr>
      </w:pPr>
    </w:p>
    <w:p w14:paraId="1E9AE57C" w14:textId="77777777" w:rsidR="00865E93" w:rsidRPr="00865E93" w:rsidRDefault="00865E93" w:rsidP="00865E93">
      <w:pPr>
        <w:numPr>
          <w:ilvl w:val="1"/>
          <w:numId w:val="43"/>
        </w:numPr>
        <w:spacing w:after="0" w:line="408" w:lineRule="atLeast"/>
        <w:ind w:left="810"/>
        <w:textAlignment w:val="baseline"/>
        <w:rPr>
          <w:rFonts w:cstheme="minorHAnsi"/>
        </w:rPr>
      </w:pPr>
      <w:r w:rsidRPr="00865E93">
        <w:rPr>
          <w:rFonts w:cstheme="minorHAnsi"/>
        </w:rPr>
        <w:t>results in </w:t>
      </w:r>
      <w:r w:rsidRPr="00865E93">
        <w:rPr>
          <w:rStyle w:val="Strong"/>
          <w:rFonts w:cstheme="minorHAnsi"/>
          <w:bdr w:val="none" w:sz="0" w:space="0" w:color="auto" w:frame="1"/>
        </w:rPr>
        <w:t xml:space="preserve">higher bandwidth, higher packet per second (PPS) performance, lower latency, consistency, </w:t>
      </w:r>
      <w:proofErr w:type="gramStart"/>
      <w:r w:rsidRPr="00865E93">
        <w:rPr>
          <w:rStyle w:val="Strong"/>
          <w:rFonts w:cstheme="minorHAnsi"/>
          <w:bdr w:val="none" w:sz="0" w:space="0" w:color="auto" w:frame="1"/>
        </w:rPr>
        <w:t>scalability</w:t>
      </w:r>
      <w:proofErr w:type="gramEnd"/>
      <w:r w:rsidRPr="00865E93">
        <w:rPr>
          <w:rStyle w:val="Strong"/>
          <w:rFonts w:cstheme="minorHAnsi"/>
          <w:bdr w:val="none" w:sz="0" w:space="0" w:color="auto" w:frame="1"/>
        </w:rPr>
        <w:t xml:space="preserve"> and lower jitter</w:t>
      </w:r>
    </w:p>
    <w:p w14:paraId="37628D14" w14:textId="77777777" w:rsidR="00865E93" w:rsidRPr="00865E93" w:rsidRDefault="00865E93" w:rsidP="00865E93">
      <w:pPr>
        <w:numPr>
          <w:ilvl w:val="1"/>
          <w:numId w:val="43"/>
        </w:numPr>
        <w:spacing w:after="0" w:line="408" w:lineRule="atLeast"/>
        <w:ind w:left="810"/>
        <w:textAlignment w:val="baseline"/>
        <w:rPr>
          <w:rFonts w:cstheme="minorHAnsi"/>
        </w:rPr>
      </w:pPr>
      <w:r w:rsidRPr="00865E93">
        <w:rPr>
          <w:rFonts w:cstheme="minorHAnsi"/>
        </w:rPr>
        <w:t>supported using </w:t>
      </w:r>
      <w:r w:rsidRPr="00865E93">
        <w:rPr>
          <w:rStyle w:val="Strong"/>
          <w:rFonts w:cstheme="minorHAnsi"/>
          <w:bdr w:val="none" w:sz="0" w:space="0" w:color="auto" w:frame="1"/>
        </w:rPr>
        <w:t>Single Root I/O Virtualization (SR-IOV)</w:t>
      </w:r>
      <w:r w:rsidRPr="00865E93">
        <w:rPr>
          <w:rFonts w:cstheme="minorHAnsi"/>
        </w:rPr>
        <w:t> only on supported instance types</w:t>
      </w:r>
    </w:p>
    <w:p w14:paraId="5ACB1999" w14:textId="77777777" w:rsidR="00865E93" w:rsidRPr="00865E93" w:rsidRDefault="00865E93" w:rsidP="00865E93">
      <w:pPr>
        <w:numPr>
          <w:ilvl w:val="1"/>
          <w:numId w:val="43"/>
        </w:numPr>
        <w:spacing w:after="0" w:line="408" w:lineRule="atLeast"/>
        <w:ind w:left="810"/>
        <w:textAlignment w:val="baseline"/>
        <w:rPr>
          <w:rFonts w:cstheme="minorHAnsi"/>
        </w:rPr>
      </w:pPr>
      <w:r w:rsidRPr="00865E93">
        <w:rPr>
          <w:rFonts w:cstheme="minorHAnsi"/>
        </w:rPr>
        <w:t>is </w:t>
      </w:r>
      <w:r w:rsidRPr="00865E93">
        <w:rPr>
          <w:rStyle w:val="Strong"/>
          <w:rFonts w:cstheme="minorHAnsi"/>
          <w:bdr w:val="none" w:sz="0" w:space="0" w:color="auto" w:frame="1"/>
        </w:rPr>
        <w:t>supported only with an VPC (not EC2 Classic), HVM virtualization type </w:t>
      </w:r>
      <w:r w:rsidRPr="00865E93">
        <w:rPr>
          <w:rFonts w:cstheme="minorHAnsi"/>
        </w:rPr>
        <w:t>and available by default on Amazon AMI but can be installed on other AMIs as well</w:t>
      </w:r>
    </w:p>
    <w:p w14:paraId="3CA1DA8C" w14:textId="77777777" w:rsidR="00865E93" w:rsidRPr="00865E93" w:rsidRDefault="00865E93" w:rsidP="00865E93">
      <w:pPr>
        <w:pStyle w:val="Heading3"/>
        <w:spacing w:before="0" w:line="408" w:lineRule="atLeast"/>
        <w:textAlignment w:val="baseline"/>
        <w:rPr>
          <w:rFonts w:asciiTheme="minorHAnsi" w:hAnsiTheme="minorHAnsi" w:cstheme="minorHAnsi"/>
          <w:color w:val="666666"/>
          <w:sz w:val="22"/>
          <w:szCs w:val="22"/>
        </w:rPr>
      </w:pPr>
      <w:hyperlink r:id="rId10" w:history="1">
        <w:r w:rsidRPr="00865E93">
          <w:rPr>
            <w:rStyle w:val="Hyperlink"/>
            <w:rFonts w:asciiTheme="minorHAnsi" w:hAnsiTheme="minorHAnsi" w:cstheme="minorHAnsi"/>
            <w:b/>
            <w:bCs/>
            <w:color w:val="1C7C7C"/>
            <w:sz w:val="22"/>
            <w:szCs w:val="22"/>
            <w:bdr w:val="none" w:sz="0" w:space="0" w:color="auto" w:frame="1"/>
          </w:rPr>
          <w:t>Placement Group</w:t>
        </w:r>
      </w:hyperlink>
    </w:p>
    <w:p w14:paraId="284A1024" w14:textId="77777777" w:rsidR="00865E93" w:rsidRPr="00865E93" w:rsidRDefault="00865E93" w:rsidP="00865E93">
      <w:pPr>
        <w:numPr>
          <w:ilvl w:val="0"/>
          <w:numId w:val="44"/>
        </w:numPr>
        <w:spacing w:after="0" w:line="408" w:lineRule="atLeast"/>
        <w:ind w:left="810"/>
        <w:textAlignment w:val="baseline"/>
        <w:rPr>
          <w:rFonts w:cstheme="minorHAnsi"/>
        </w:rPr>
      </w:pPr>
    </w:p>
    <w:p w14:paraId="3C5A0268" w14:textId="77777777" w:rsidR="00865E93" w:rsidRPr="00865E93" w:rsidRDefault="00865E93" w:rsidP="00865E93">
      <w:pPr>
        <w:numPr>
          <w:ilvl w:val="1"/>
          <w:numId w:val="44"/>
        </w:numPr>
        <w:spacing w:after="0" w:line="408" w:lineRule="atLeast"/>
        <w:ind w:left="810"/>
        <w:textAlignment w:val="baseline"/>
        <w:rPr>
          <w:rFonts w:cstheme="minorHAnsi"/>
        </w:rPr>
      </w:pPr>
      <w:r w:rsidRPr="00865E93">
        <w:rPr>
          <w:rStyle w:val="Strong"/>
          <w:rFonts w:cstheme="minorHAnsi"/>
          <w:bdr w:val="none" w:sz="0" w:space="0" w:color="auto" w:frame="1"/>
        </w:rPr>
        <w:t>Cluster Placement Group</w:t>
      </w:r>
    </w:p>
    <w:p w14:paraId="641B14A3"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provide </w:t>
      </w:r>
      <w:r w:rsidRPr="00865E93">
        <w:rPr>
          <w:rStyle w:val="Strong"/>
          <w:rFonts w:cstheme="minorHAnsi"/>
          <w:bdr w:val="none" w:sz="0" w:space="0" w:color="auto" w:frame="1"/>
        </w:rPr>
        <w:t>low latency, High Performance Computing</w:t>
      </w:r>
      <w:r w:rsidRPr="00865E93">
        <w:rPr>
          <w:rFonts w:cstheme="minorHAnsi"/>
        </w:rPr>
        <w:t> via 10Gbps network</w:t>
      </w:r>
    </w:p>
    <w:p w14:paraId="7DF3AEA4"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is a logical grouping on instances within a Single AZ</w:t>
      </w:r>
    </w:p>
    <w:p w14:paraId="087FCC55" w14:textId="77777777" w:rsidR="00865E93" w:rsidRPr="00865E93" w:rsidRDefault="00865E93" w:rsidP="00865E93">
      <w:pPr>
        <w:numPr>
          <w:ilvl w:val="2"/>
          <w:numId w:val="44"/>
        </w:numPr>
        <w:spacing w:after="0" w:line="408" w:lineRule="atLeast"/>
        <w:ind w:left="1215"/>
        <w:textAlignment w:val="baseline"/>
        <w:rPr>
          <w:rFonts w:cstheme="minorHAnsi"/>
        </w:rPr>
      </w:pPr>
      <w:proofErr w:type="gramStart"/>
      <w:r w:rsidRPr="00865E93">
        <w:rPr>
          <w:rStyle w:val="Strong"/>
          <w:rFonts w:cstheme="minorHAnsi"/>
          <w:bdr w:val="none" w:sz="0" w:space="0" w:color="auto" w:frame="1"/>
        </w:rPr>
        <w:t>don’t</w:t>
      </w:r>
      <w:proofErr w:type="gramEnd"/>
      <w:r w:rsidRPr="00865E93">
        <w:rPr>
          <w:rStyle w:val="Strong"/>
          <w:rFonts w:cstheme="minorHAnsi"/>
          <w:bdr w:val="none" w:sz="0" w:space="0" w:color="auto" w:frame="1"/>
        </w:rPr>
        <w:t xml:space="preserve"> span availability zones</w:t>
      </w:r>
      <w:r w:rsidRPr="00865E93">
        <w:rPr>
          <w:rFonts w:cstheme="minorHAnsi"/>
        </w:rPr>
        <w:t>, can span multiple subnets but subnets must be in the same AZ</w:t>
      </w:r>
    </w:p>
    <w:p w14:paraId="29CE8B02"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Style w:val="Strong"/>
          <w:rFonts w:cstheme="minorHAnsi"/>
          <w:bdr w:val="none" w:sz="0" w:space="0" w:color="auto" w:frame="1"/>
        </w:rPr>
        <w:t>can span across peered VPCs</w:t>
      </w:r>
      <w:r w:rsidRPr="00865E93">
        <w:rPr>
          <w:rFonts w:cstheme="minorHAnsi"/>
        </w:rPr>
        <w:t> for the same Availability Zones</w:t>
      </w:r>
    </w:p>
    <w:p w14:paraId="73B7930E" w14:textId="77777777" w:rsidR="00865E93" w:rsidRPr="00865E93" w:rsidRDefault="00865E93" w:rsidP="00865E93">
      <w:pPr>
        <w:numPr>
          <w:ilvl w:val="2"/>
          <w:numId w:val="44"/>
        </w:numPr>
        <w:spacing w:after="0" w:line="408" w:lineRule="atLeast"/>
        <w:ind w:left="1215"/>
        <w:textAlignment w:val="baseline"/>
        <w:rPr>
          <w:rFonts w:cstheme="minorHAnsi"/>
        </w:rPr>
      </w:pPr>
      <w:del w:id="5" w:author="Unknown">
        <w:r w:rsidRPr="00865E93">
          <w:rPr>
            <w:rFonts w:cstheme="minorHAnsi"/>
            <w:bdr w:val="none" w:sz="0" w:space="0" w:color="auto" w:frame="1"/>
          </w:rPr>
          <w:delText>existing instances can’t be moved into an existing placement group</w:delText>
        </w:r>
      </w:del>
    </w:p>
    <w:p w14:paraId="64917D4A"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Style w:val="Strong"/>
          <w:rFonts w:cstheme="minorHAnsi"/>
          <w:bdr w:val="none" w:sz="0" w:space="0" w:color="auto" w:frame="1"/>
        </w:rPr>
        <w:t>Existing instance can be moved to a placement group, or moved from one placement group to another, or removed from a placement group, given it is in the stopped state. </w:t>
      </w:r>
    </w:p>
    <w:p w14:paraId="3C806DCE"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for </w:t>
      </w:r>
      <w:r w:rsidRPr="00865E93">
        <w:rPr>
          <w:rStyle w:val="Strong"/>
          <w:rFonts w:cstheme="minorHAnsi"/>
          <w:bdr w:val="none" w:sz="0" w:space="0" w:color="auto" w:frame="1"/>
        </w:rPr>
        <w:t>capacity errors, stop and start the instances</w:t>
      </w:r>
      <w:r w:rsidRPr="00865E93">
        <w:rPr>
          <w:rFonts w:cstheme="minorHAnsi"/>
        </w:rPr>
        <w:t> in the placement group</w:t>
      </w:r>
    </w:p>
    <w:p w14:paraId="26013D39"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lastRenderedPageBreak/>
        <w:t>use </w:t>
      </w:r>
      <w:r w:rsidRPr="00865E93">
        <w:rPr>
          <w:rStyle w:val="Strong"/>
          <w:rFonts w:cstheme="minorHAnsi"/>
          <w:bdr w:val="none" w:sz="0" w:space="0" w:color="auto" w:frame="1"/>
        </w:rPr>
        <w:t>homogenous instance types</w:t>
      </w:r>
      <w:r w:rsidRPr="00865E93">
        <w:rPr>
          <w:rFonts w:cstheme="minorHAnsi"/>
        </w:rPr>
        <w:t> which support enhanced networking and </w:t>
      </w:r>
      <w:r w:rsidRPr="00865E93">
        <w:rPr>
          <w:rStyle w:val="Strong"/>
          <w:rFonts w:cstheme="minorHAnsi"/>
          <w:bdr w:val="none" w:sz="0" w:space="0" w:color="auto" w:frame="1"/>
        </w:rPr>
        <w:t>launch all the instances at once</w:t>
      </w:r>
    </w:p>
    <w:p w14:paraId="18966ED4" w14:textId="77777777" w:rsidR="00865E93" w:rsidRPr="00865E93" w:rsidRDefault="00865E93" w:rsidP="00865E93">
      <w:pPr>
        <w:numPr>
          <w:ilvl w:val="1"/>
          <w:numId w:val="44"/>
        </w:numPr>
        <w:spacing w:after="0" w:line="408" w:lineRule="atLeast"/>
        <w:ind w:left="810"/>
        <w:textAlignment w:val="baseline"/>
        <w:rPr>
          <w:rFonts w:cstheme="minorHAnsi"/>
        </w:rPr>
      </w:pPr>
      <w:r w:rsidRPr="00865E93">
        <w:rPr>
          <w:rStyle w:val="Strong"/>
          <w:rFonts w:cstheme="minorHAnsi"/>
          <w:bdr w:val="none" w:sz="0" w:space="0" w:color="auto" w:frame="1"/>
        </w:rPr>
        <w:t>Spread Placement Groups</w:t>
      </w:r>
    </w:p>
    <w:p w14:paraId="5E267A8E"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is a group of instances that are each placed on distinct underlying hardware i.e. </w:t>
      </w:r>
      <w:r w:rsidRPr="00865E93">
        <w:rPr>
          <w:rStyle w:val="Strong"/>
          <w:rFonts w:cstheme="minorHAnsi"/>
          <w:bdr w:val="none" w:sz="0" w:space="0" w:color="auto" w:frame="1"/>
        </w:rPr>
        <w:t xml:space="preserve">each instance on distinct rack across </w:t>
      </w:r>
      <w:proofErr w:type="gramStart"/>
      <w:r w:rsidRPr="00865E93">
        <w:rPr>
          <w:rStyle w:val="Strong"/>
          <w:rFonts w:cstheme="minorHAnsi"/>
          <w:bdr w:val="none" w:sz="0" w:space="0" w:color="auto" w:frame="1"/>
        </w:rPr>
        <w:t>AZ</w:t>
      </w:r>
      <w:proofErr w:type="gramEnd"/>
    </w:p>
    <w:p w14:paraId="053874A1"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recommended for applications that have a small number of critical instances that should be kept separate from each other.</w:t>
      </w:r>
    </w:p>
    <w:p w14:paraId="61DEEC33"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reduces the risk of simultaneous failures that might occur when instances share the same underlying hardware.</w:t>
      </w:r>
    </w:p>
    <w:p w14:paraId="401844B5" w14:textId="77777777" w:rsidR="00865E93" w:rsidRPr="00865E93" w:rsidRDefault="00865E93" w:rsidP="00865E93">
      <w:pPr>
        <w:numPr>
          <w:ilvl w:val="1"/>
          <w:numId w:val="44"/>
        </w:numPr>
        <w:spacing w:after="0" w:line="408" w:lineRule="atLeast"/>
        <w:ind w:left="810"/>
        <w:textAlignment w:val="baseline"/>
        <w:rPr>
          <w:rFonts w:cstheme="minorHAnsi"/>
        </w:rPr>
      </w:pPr>
      <w:r w:rsidRPr="00865E93">
        <w:rPr>
          <w:rStyle w:val="Strong"/>
          <w:rFonts w:cstheme="minorHAnsi"/>
          <w:bdr w:val="none" w:sz="0" w:space="0" w:color="auto" w:frame="1"/>
        </w:rPr>
        <w:t>Partition Placement Groups</w:t>
      </w:r>
    </w:p>
    <w:p w14:paraId="7E10A7F8"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is a </w:t>
      </w:r>
      <w:r w:rsidRPr="00865E93">
        <w:rPr>
          <w:rStyle w:val="Strong"/>
          <w:rFonts w:cstheme="minorHAnsi"/>
          <w:bdr w:val="none" w:sz="0" w:space="0" w:color="auto" w:frame="1"/>
        </w:rPr>
        <w:t>group of instances spread across partitions </w:t>
      </w:r>
      <w:r w:rsidRPr="00865E93">
        <w:rPr>
          <w:rFonts w:cstheme="minorHAnsi"/>
        </w:rPr>
        <w:t xml:space="preserve">i.e. group of instances spread across racks across </w:t>
      </w:r>
      <w:proofErr w:type="gramStart"/>
      <w:r w:rsidRPr="00865E93">
        <w:rPr>
          <w:rFonts w:cstheme="minorHAnsi"/>
        </w:rPr>
        <w:t>AZs</w:t>
      </w:r>
      <w:proofErr w:type="gramEnd"/>
    </w:p>
    <w:p w14:paraId="6008DB97"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reduces the likelihood of correlated hardware failures for the application.</w:t>
      </w:r>
    </w:p>
    <w:p w14:paraId="4EDD0B7E" w14:textId="77777777" w:rsidR="00865E93" w:rsidRPr="00865E93" w:rsidRDefault="00865E93" w:rsidP="00865E93">
      <w:pPr>
        <w:numPr>
          <w:ilvl w:val="2"/>
          <w:numId w:val="44"/>
        </w:numPr>
        <w:spacing w:after="0" w:line="408" w:lineRule="atLeast"/>
        <w:ind w:left="1215"/>
        <w:textAlignment w:val="baseline"/>
        <w:rPr>
          <w:rFonts w:cstheme="minorHAnsi"/>
        </w:rPr>
      </w:pPr>
      <w:r w:rsidRPr="00865E93">
        <w:rPr>
          <w:rFonts w:cstheme="minorHAnsi"/>
        </w:rPr>
        <w:t>can be used to spread deployment of large distributed and replicated workloads, such as HDFS, HBase, and Cassandra, across distinct hardware</w:t>
      </w:r>
    </w:p>
    <w:p w14:paraId="110EC03C" w14:textId="77777777" w:rsidR="00865E93" w:rsidRPr="004C22DE" w:rsidRDefault="00865E93" w:rsidP="00865E93">
      <w:pPr>
        <w:pStyle w:val="Heading2"/>
        <w:spacing w:before="405" w:beforeAutospacing="0" w:after="405" w:afterAutospacing="0" w:line="408" w:lineRule="atLeast"/>
        <w:textAlignment w:val="baseline"/>
        <w:rPr>
          <w:rFonts w:asciiTheme="minorHAnsi" w:hAnsiTheme="minorHAnsi" w:cstheme="minorHAnsi"/>
          <w:color w:val="666666"/>
          <w:sz w:val="22"/>
          <w:szCs w:val="22"/>
        </w:rPr>
      </w:pPr>
      <w:r w:rsidRPr="004C22DE">
        <w:rPr>
          <w:rFonts w:asciiTheme="minorHAnsi" w:hAnsiTheme="minorHAnsi" w:cstheme="minorHAnsi"/>
          <w:color w:val="666666"/>
          <w:sz w:val="22"/>
          <w:szCs w:val="22"/>
        </w:rPr>
        <w:t>Elastic Load Balancer &amp; Auto Scaling</w:t>
      </w:r>
    </w:p>
    <w:p w14:paraId="7DF18101" w14:textId="77777777" w:rsidR="00865E93" w:rsidRPr="00865E93" w:rsidRDefault="00865E93" w:rsidP="00865E93">
      <w:pPr>
        <w:pStyle w:val="Heading3"/>
        <w:spacing w:before="0" w:line="408" w:lineRule="atLeast"/>
        <w:textAlignment w:val="baseline"/>
        <w:rPr>
          <w:rFonts w:asciiTheme="minorHAnsi" w:hAnsiTheme="minorHAnsi" w:cstheme="minorHAnsi"/>
          <w:b/>
          <w:bCs/>
          <w:color w:val="666666"/>
          <w:sz w:val="22"/>
          <w:szCs w:val="22"/>
        </w:rPr>
      </w:pPr>
      <w:hyperlink r:id="rId11" w:history="1">
        <w:r w:rsidRPr="00865E93">
          <w:rPr>
            <w:rStyle w:val="Hyperlink"/>
            <w:rFonts w:asciiTheme="minorHAnsi" w:hAnsiTheme="minorHAnsi" w:cstheme="minorHAnsi"/>
            <w:b/>
            <w:bCs/>
            <w:color w:val="1C7C7C"/>
            <w:sz w:val="22"/>
            <w:szCs w:val="22"/>
            <w:bdr w:val="none" w:sz="0" w:space="0" w:color="auto" w:frame="1"/>
          </w:rPr>
          <w:t>Elastic Load Balancer</w:t>
        </w:r>
      </w:hyperlink>
    </w:p>
    <w:p w14:paraId="34EF00F2" w14:textId="77777777" w:rsidR="00865E93" w:rsidRPr="00865E93" w:rsidRDefault="00865E93" w:rsidP="00865E93">
      <w:pPr>
        <w:numPr>
          <w:ilvl w:val="0"/>
          <w:numId w:val="45"/>
        </w:numPr>
        <w:spacing w:after="0" w:line="408" w:lineRule="atLeast"/>
        <w:ind w:left="810"/>
        <w:textAlignment w:val="baseline"/>
        <w:rPr>
          <w:rFonts w:cstheme="minorHAnsi"/>
        </w:rPr>
      </w:pPr>
    </w:p>
    <w:p w14:paraId="500407E0"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Managed load balancing service and scales automatically</w:t>
      </w:r>
    </w:p>
    <w:p w14:paraId="45AEEC8C"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distributes incoming application traffic across multiple EC2 instances</w:t>
      </w:r>
    </w:p>
    <w:p w14:paraId="62B59E55"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Style w:val="Strong"/>
          <w:rFonts w:cstheme="minorHAnsi"/>
          <w:bdr w:val="none" w:sz="0" w:space="0" w:color="auto" w:frame="1"/>
        </w:rPr>
        <w:t>is distributed system that is fault tolerant and actively monitored by AWS scales it as per the demand</w:t>
      </w:r>
    </w:p>
    <w:p w14:paraId="6C881D29"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are engineered to </w:t>
      </w:r>
      <w:r w:rsidRPr="00865E93">
        <w:rPr>
          <w:rStyle w:val="Strong"/>
          <w:rFonts w:cstheme="minorHAnsi"/>
          <w:bdr w:val="none" w:sz="0" w:space="0" w:color="auto" w:frame="1"/>
        </w:rPr>
        <w:t>not be a single point of failure</w:t>
      </w:r>
    </w:p>
    <w:p w14:paraId="3CD39885"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need to </w:t>
      </w:r>
      <w:proofErr w:type="gramStart"/>
      <w:r w:rsidRPr="00865E93">
        <w:rPr>
          <w:rStyle w:val="Strong"/>
          <w:rFonts w:cstheme="minorHAnsi"/>
          <w:bdr w:val="none" w:sz="0" w:space="0" w:color="auto" w:frame="1"/>
        </w:rPr>
        <w:t>Pre Warm</w:t>
      </w:r>
      <w:proofErr w:type="gramEnd"/>
      <w:r w:rsidRPr="00865E93">
        <w:rPr>
          <w:rFonts w:cstheme="minorHAnsi"/>
        </w:rPr>
        <w:t> ELB if the demand is expected to shoot especially during load testing. </w:t>
      </w:r>
      <w:r w:rsidRPr="00865E93">
        <w:rPr>
          <w:rFonts w:cstheme="minorHAnsi"/>
          <w:color w:val="FF0000"/>
          <w:bdr w:val="none" w:sz="0" w:space="0" w:color="auto" w:frame="1"/>
        </w:rPr>
        <w:t xml:space="preserve">AWS documentation does not </w:t>
      </w:r>
      <w:proofErr w:type="gramStart"/>
      <w:r w:rsidRPr="00865E93">
        <w:rPr>
          <w:rFonts w:cstheme="minorHAnsi"/>
          <w:color w:val="FF0000"/>
          <w:bdr w:val="none" w:sz="0" w:space="0" w:color="auto" w:frame="1"/>
        </w:rPr>
        <w:t>mentioned</w:t>
      </w:r>
      <w:proofErr w:type="gramEnd"/>
      <w:r w:rsidRPr="00865E93">
        <w:rPr>
          <w:rFonts w:cstheme="minorHAnsi"/>
          <w:color w:val="FF0000"/>
          <w:bdr w:val="none" w:sz="0" w:space="0" w:color="auto" w:frame="1"/>
        </w:rPr>
        <w:t xml:space="preserve"> it now</w:t>
      </w:r>
    </w:p>
    <w:p w14:paraId="1C8EEC14"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supports routing traffic to instances in </w:t>
      </w:r>
      <w:r w:rsidRPr="00865E93">
        <w:rPr>
          <w:rStyle w:val="Strong"/>
          <w:rFonts w:cstheme="minorHAnsi"/>
          <w:bdr w:val="none" w:sz="0" w:space="0" w:color="auto" w:frame="1"/>
        </w:rPr>
        <w:t>multiple AZs in the same region</w:t>
      </w:r>
    </w:p>
    <w:p w14:paraId="320372DD"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performs </w:t>
      </w:r>
      <w:r w:rsidRPr="00865E93">
        <w:rPr>
          <w:rStyle w:val="Strong"/>
          <w:rFonts w:cstheme="minorHAnsi"/>
          <w:bdr w:val="none" w:sz="0" w:space="0" w:color="auto" w:frame="1"/>
        </w:rPr>
        <w:t>Health Checks</w:t>
      </w:r>
      <w:r w:rsidRPr="00865E93">
        <w:rPr>
          <w:rFonts w:cstheme="minorHAnsi"/>
        </w:rPr>
        <w:t> to route traffic only to the healthy instances</w:t>
      </w:r>
    </w:p>
    <w:p w14:paraId="495A5995"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support Listeners with HTTP, HTTPS, SSL, TCP protocols</w:t>
      </w:r>
    </w:p>
    <w:p w14:paraId="2A2B860B"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has an associated IPv4 and dual stack DNS name</w:t>
      </w:r>
    </w:p>
    <w:p w14:paraId="62C21076"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lastRenderedPageBreak/>
        <w:t>can offload the work of encryption and decryption (</w:t>
      </w:r>
      <w:r w:rsidRPr="00865E93">
        <w:rPr>
          <w:rStyle w:val="Strong"/>
          <w:rFonts w:cstheme="minorHAnsi"/>
          <w:bdr w:val="none" w:sz="0" w:space="0" w:color="auto" w:frame="1"/>
        </w:rPr>
        <w:t>SSL termination</w:t>
      </w:r>
      <w:r w:rsidRPr="00865E93">
        <w:rPr>
          <w:rFonts w:cstheme="minorHAnsi"/>
        </w:rPr>
        <w:t>) so that the EC2 instances can focus on their main work</w:t>
      </w:r>
    </w:p>
    <w:p w14:paraId="49FE6F1C"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supports </w:t>
      </w:r>
      <w:r w:rsidRPr="00865E93">
        <w:rPr>
          <w:rStyle w:val="Strong"/>
          <w:rFonts w:cstheme="minorHAnsi"/>
          <w:bdr w:val="none" w:sz="0" w:space="0" w:color="auto" w:frame="1"/>
        </w:rPr>
        <w:t>Cross Zone load balancing</w:t>
      </w:r>
      <w:r w:rsidRPr="00865E93">
        <w:rPr>
          <w:rFonts w:cstheme="minorHAnsi"/>
        </w:rPr>
        <w:t> to help route traffic </w:t>
      </w:r>
      <w:r w:rsidRPr="00865E93">
        <w:rPr>
          <w:rStyle w:val="Strong"/>
          <w:rFonts w:cstheme="minorHAnsi"/>
          <w:bdr w:val="none" w:sz="0" w:space="0" w:color="auto" w:frame="1"/>
        </w:rPr>
        <w:t>evenly across all EC2 instances regardless of the AZs</w:t>
      </w:r>
      <w:r w:rsidRPr="00865E93">
        <w:rPr>
          <w:rFonts w:cstheme="minorHAnsi"/>
        </w:rPr>
        <w:t> they reside in</w:t>
      </w:r>
    </w:p>
    <w:p w14:paraId="40F962C2"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to help identify the IP address of a client</w:t>
      </w:r>
    </w:p>
    <w:p w14:paraId="3A4E814C" w14:textId="77777777" w:rsidR="00865E93" w:rsidRPr="00865E93" w:rsidRDefault="00865E93" w:rsidP="00865E93">
      <w:pPr>
        <w:numPr>
          <w:ilvl w:val="2"/>
          <w:numId w:val="45"/>
        </w:numPr>
        <w:spacing w:after="0" w:line="408" w:lineRule="atLeast"/>
        <w:ind w:left="1215"/>
        <w:textAlignment w:val="baseline"/>
        <w:rPr>
          <w:rFonts w:cstheme="minorHAnsi"/>
        </w:rPr>
      </w:pPr>
      <w:r w:rsidRPr="00865E93">
        <w:rPr>
          <w:rFonts w:cstheme="minorHAnsi"/>
        </w:rPr>
        <w:t>supports </w:t>
      </w:r>
      <w:r w:rsidRPr="00865E93">
        <w:rPr>
          <w:rStyle w:val="Strong"/>
          <w:rFonts w:cstheme="minorHAnsi"/>
          <w:bdr w:val="none" w:sz="0" w:space="0" w:color="auto" w:frame="1"/>
        </w:rPr>
        <w:t>Proxy Protocol header</w:t>
      </w:r>
      <w:r w:rsidRPr="00865E93">
        <w:rPr>
          <w:rFonts w:cstheme="minorHAnsi"/>
        </w:rPr>
        <w:t> for TCP/SSL connections</w:t>
      </w:r>
    </w:p>
    <w:p w14:paraId="70C30BC3" w14:textId="77777777" w:rsidR="00865E93" w:rsidRPr="00865E93" w:rsidRDefault="00865E93" w:rsidP="00865E93">
      <w:pPr>
        <w:numPr>
          <w:ilvl w:val="2"/>
          <w:numId w:val="45"/>
        </w:numPr>
        <w:spacing w:after="0" w:line="408" w:lineRule="atLeast"/>
        <w:ind w:left="1215"/>
        <w:textAlignment w:val="baseline"/>
        <w:rPr>
          <w:rFonts w:cstheme="minorHAnsi"/>
        </w:rPr>
      </w:pPr>
      <w:r w:rsidRPr="00865E93">
        <w:rPr>
          <w:rFonts w:cstheme="minorHAnsi"/>
        </w:rPr>
        <w:t>supports </w:t>
      </w:r>
      <w:r w:rsidRPr="00865E93">
        <w:rPr>
          <w:rStyle w:val="Strong"/>
          <w:rFonts w:cstheme="minorHAnsi"/>
          <w:bdr w:val="none" w:sz="0" w:space="0" w:color="auto" w:frame="1"/>
        </w:rPr>
        <w:t>X-Forward headers</w:t>
      </w:r>
      <w:r w:rsidRPr="00865E93">
        <w:rPr>
          <w:rFonts w:cstheme="minorHAnsi"/>
        </w:rPr>
        <w:t> for HTTP/HTTPS connections</w:t>
      </w:r>
    </w:p>
    <w:p w14:paraId="05A718CD"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supports </w:t>
      </w:r>
      <w:r w:rsidRPr="00865E93">
        <w:rPr>
          <w:rStyle w:val="Strong"/>
          <w:rFonts w:cstheme="minorHAnsi"/>
          <w:bdr w:val="none" w:sz="0" w:space="0" w:color="auto" w:frame="1"/>
        </w:rPr>
        <w:t>Stick Sessions</w:t>
      </w:r>
      <w:r w:rsidRPr="00865E93">
        <w:rPr>
          <w:rFonts w:cstheme="minorHAnsi"/>
        </w:rPr>
        <w:t> (session affinity) to bind a user’s session to a specific application instance,</w:t>
      </w:r>
    </w:p>
    <w:p w14:paraId="766F25BE" w14:textId="77777777" w:rsidR="00865E93" w:rsidRPr="00865E93" w:rsidRDefault="00865E93" w:rsidP="00865E93">
      <w:pPr>
        <w:numPr>
          <w:ilvl w:val="2"/>
          <w:numId w:val="45"/>
        </w:numPr>
        <w:spacing w:after="0" w:line="408" w:lineRule="atLeast"/>
        <w:ind w:left="1215"/>
        <w:textAlignment w:val="baseline"/>
        <w:rPr>
          <w:rFonts w:cstheme="minorHAnsi"/>
        </w:rPr>
      </w:pPr>
      <w:r w:rsidRPr="00865E93">
        <w:rPr>
          <w:rFonts w:cstheme="minorHAnsi"/>
        </w:rPr>
        <w:t>it is not fault tolerant, if an instance is lost the information is lost</w:t>
      </w:r>
    </w:p>
    <w:p w14:paraId="2107EFD9" w14:textId="77777777" w:rsidR="00865E93" w:rsidRPr="00865E93" w:rsidRDefault="00865E93" w:rsidP="00865E93">
      <w:pPr>
        <w:numPr>
          <w:ilvl w:val="2"/>
          <w:numId w:val="45"/>
        </w:numPr>
        <w:spacing w:after="0" w:line="408" w:lineRule="atLeast"/>
        <w:ind w:left="1215"/>
        <w:textAlignment w:val="baseline"/>
        <w:rPr>
          <w:rFonts w:cstheme="minorHAnsi"/>
        </w:rPr>
      </w:pPr>
      <w:r w:rsidRPr="00865E93">
        <w:rPr>
          <w:rFonts w:cstheme="minorHAnsi"/>
        </w:rPr>
        <w:t>requires HTTP/HTTPS listener and does not work with TCP</w:t>
      </w:r>
    </w:p>
    <w:p w14:paraId="48891B31" w14:textId="77777777" w:rsidR="00865E93" w:rsidRPr="00865E93" w:rsidRDefault="00865E93" w:rsidP="00865E93">
      <w:pPr>
        <w:numPr>
          <w:ilvl w:val="2"/>
          <w:numId w:val="45"/>
        </w:numPr>
        <w:spacing w:after="0" w:line="408" w:lineRule="atLeast"/>
        <w:ind w:left="1215"/>
        <w:textAlignment w:val="baseline"/>
        <w:rPr>
          <w:rFonts w:cstheme="minorHAnsi"/>
        </w:rPr>
      </w:pPr>
      <w:r w:rsidRPr="00865E93">
        <w:rPr>
          <w:rFonts w:cstheme="minorHAnsi"/>
        </w:rPr>
        <w:t xml:space="preserve">requires SSL termination on ELB as </w:t>
      </w:r>
      <w:proofErr w:type="gramStart"/>
      <w:r w:rsidRPr="00865E93">
        <w:rPr>
          <w:rFonts w:cstheme="minorHAnsi"/>
        </w:rPr>
        <w:t>it</w:t>
      </w:r>
      <w:proofErr w:type="gramEnd"/>
      <w:r w:rsidRPr="00865E93">
        <w:rPr>
          <w:rFonts w:cstheme="minorHAnsi"/>
        </w:rPr>
        <w:t xml:space="preserve"> users the headers</w:t>
      </w:r>
    </w:p>
    <w:p w14:paraId="4EE50BF4"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supports </w:t>
      </w:r>
      <w:r w:rsidRPr="00865E93">
        <w:rPr>
          <w:rStyle w:val="Strong"/>
          <w:rFonts w:cstheme="minorHAnsi"/>
          <w:bdr w:val="none" w:sz="0" w:space="0" w:color="auto" w:frame="1"/>
        </w:rPr>
        <w:t>Connection draining</w:t>
      </w:r>
      <w:r w:rsidRPr="00865E93">
        <w:rPr>
          <w:rFonts w:cstheme="minorHAnsi"/>
        </w:rPr>
        <w:t> to help complete the in-flight requests in case an instance is deregistered</w:t>
      </w:r>
    </w:p>
    <w:p w14:paraId="440871B9"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For High Availability, it is recommended to attach one subnet per AZ for at least two AZs, even if the instances are in a single subnet.</w:t>
      </w:r>
    </w:p>
    <w:p w14:paraId="12FF9722"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Style w:val="Strong"/>
          <w:rFonts w:cstheme="minorHAnsi"/>
          <w:bdr w:val="none" w:sz="0" w:space="0" w:color="auto" w:frame="1"/>
        </w:rPr>
        <w:t>cannot assign an Elastic IP</w:t>
      </w:r>
      <w:r w:rsidRPr="00865E93">
        <w:rPr>
          <w:rFonts w:cstheme="minorHAnsi"/>
        </w:rPr>
        <w:t> address to an ELB</w:t>
      </w:r>
    </w:p>
    <w:p w14:paraId="7255AD6B"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IPv4 &amp; IPv6 support </w:t>
      </w:r>
      <w:del w:id="6" w:author="Unknown">
        <w:r w:rsidRPr="00865E93">
          <w:rPr>
            <w:rFonts w:cstheme="minorHAnsi"/>
            <w:bdr w:val="none" w:sz="0" w:space="0" w:color="auto" w:frame="1"/>
          </w:rPr>
          <w:delText>however VPC does not support IPv6.</w:delText>
        </w:r>
      </w:del>
      <w:r w:rsidRPr="00865E93">
        <w:rPr>
          <w:rFonts w:cstheme="minorHAnsi"/>
        </w:rPr>
        <w:t> VPC now supports IPV6.</w:t>
      </w:r>
    </w:p>
    <w:p w14:paraId="5BEAD94E"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Style w:val="Strong"/>
          <w:rFonts w:cstheme="minorHAnsi"/>
          <w:bdr w:val="none" w:sz="0" w:space="0" w:color="auto" w:frame="1"/>
        </w:rPr>
        <w:t xml:space="preserve">HTTPS listener does not support </w:t>
      </w:r>
      <w:proofErr w:type="gramStart"/>
      <w:r w:rsidRPr="00865E93">
        <w:rPr>
          <w:rStyle w:val="Strong"/>
          <w:rFonts w:cstheme="minorHAnsi"/>
          <w:bdr w:val="none" w:sz="0" w:space="0" w:color="auto" w:frame="1"/>
        </w:rPr>
        <w:t>Client Side</w:t>
      </w:r>
      <w:proofErr w:type="gramEnd"/>
      <w:r w:rsidRPr="00865E93">
        <w:rPr>
          <w:rStyle w:val="Strong"/>
          <w:rFonts w:cstheme="minorHAnsi"/>
          <w:bdr w:val="none" w:sz="0" w:space="0" w:color="auto" w:frame="1"/>
        </w:rPr>
        <w:t xml:space="preserve"> Certificate</w:t>
      </w:r>
    </w:p>
    <w:p w14:paraId="5B9F73DB"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For </w:t>
      </w:r>
      <w:r w:rsidRPr="00865E93">
        <w:rPr>
          <w:rStyle w:val="Strong"/>
          <w:rFonts w:cstheme="minorHAnsi"/>
          <w:bdr w:val="none" w:sz="0" w:space="0" w:color="auto" w:frame="1"/>
        </w:rPr>
        <w:t>SSL termination at backend instances or support for Client Side Certificate</w:t>
      </w:r>
      <w:r w:rsidRPr="00865E93">
        <w:rPr>
          <w:rFonts w:cstheme="minorHAnsi"/>
        </w:rPr>
        <w:t> use TCP for connections from the client to the ELB, use the SSL protocol for connections from the ELB to the back-end application, and deploy certificates on the back-end instances handling requests</w:t>
      </w:r>
    </w:p>
    <w:p w14:paraId="0F2C6F54" w14:textId="77777777" w:rsidR="00865E93" w:rsidRPr="00865E93" w:rsidRDefault="00865E93" w:rsidP="00865E93">
      <w:pPr>
        <w:numPr>
          <w:ilvl w:val="1"/>
          <w:numId w:val="45"/>
        </w:numPr>
        <w:spacing w:after="0" w:line="408" w:lineRule="atLeast"/>
        <w:ind w:left="810"/>
        <w:textAlignment w:val="baseline"/>
        <w:rPr>
          <w:rFonts w:cstheme="minorHAnsi"/>
        </w:rPr>
      </w:pPr>
      <w:del w:id="7" w:author="Unknown">
        <w:r w:rsidRPr="00865E93">
          <w:rPr>
            <w:rFonts w:cstheme="minorHAnsi"/>
            <w:bdr w:val="none" w:sz="0" w:space="0" w:color="auto" w:frame="1"/>
          </w:rPr>
          <w:delText>supports a </w:delText>
        </w:r>
        <w:r w:rsidRPr="00865E93">
          <w:rPr>
            <w:rStyle w:val="Strong"/>
            <w:rFonts w:cstheme="minorHAnsi"/>
            <w:bdr w:val="none" w:sz="0" w:space="0" w:color="auto" w:frame="1"/>
          </w:rPr>
          <w:delText>single SSL certificate</w:delText>
        </w:r>
        <w:r w:rsidRPr="00865E93">
          <w:rPr>
            <w:rFonts w:cstheme="minorHAnsi"/>
            <w:bdr w:val="none" w:sz="0" w:space="0" w:color="auto" w:frame="1"/>
          </w:rPr>
          <w:delText>, so for multiple SSL certificate multiple ELBs need to be created</w:delText>
        </w:r>
      </w:del>
    </w:p>
    <w:p w14:paraId="36B7AA08" w14:textId="77777777" w:rsidR="00865E93" w:rsidRPr="00865E93" w:rsidRDefault="00865E93" w:rsidP="00865E93">
      <w:pPr>
        <w:numPr>
          <w:ilvl w:val="1"/>
          <w:numId w:val="45"/>
        </w:numPr>
        <w:spacing w:after="0" w:line="408" w:lineRule="atLeast"/>
        <w:ind w:left="810"/>
        <w:textAlignment w:val="baseline"/>
        <w:rPr>
          <w:rFonts w:cstheme="minorHAnsi"/>
        </w:rPr>
      </w:pPr>
      <w:r w:rsidRPr="00865E93">
        <w:rPr>
          <w:rFonts w:cstheme="minorHAnsi"/>
        </w:rPr>
        <w:t>ELB supports multiple SSL certificates</w:t>
      </w:r>
    </w:p>
    <w:p w14:paraId="3F02B771" w14:textId="77777777" w:rsidR="00865E93" w:rsidRPr="00865E93" w:rsidRDefault="00865E93" w:rsidP="00865E93">
      <w:pPr>
        <w:pStyle w:val="Heading3"/>
        <w:spacing w:before="0" w:line="408" w:lineRule="atLeast"/>
        <w:textAlignment w:val="baseline"/>
        <w:rPr>
          <w:rFonts w:asciiTheme="minorHAnsi" w:hAnsiTheme="minorHAnsi" w:cstheme="minorHAnsi"/>
          <w:color w:val="666666"/>
          <w:sz w:val="22"/>
          <w:szCs w:val="22"/>
        </w:rPr>
      </w:pPr>
      <w:hyperlink r:id="rId12" w:history="1">
        <w:r w:rsidRPr="00865E93">
          <w:rPr>
            <w:rStyle w:val="Hyperlink"/>
            <w:rFonts w:asciiTheme="minorHAnsi" w:hAnsiTheme="minorHAnsi" w:cstheme="minorHAnsi"/>
            <w:b/>
            <w:bCs/>
            <w:color w:val="1C7C7C"/>
            <w:sz w:val="22"/>
            <w:szCs w:val="22"/>
            <w:bdr w:val="none" w:sz="0" w:space="0" w:color="auto" w:frame="1"/>
          </w:rPr>
          <w:t>Application Load Balancer</w:t>
        </w:r>
      </w:hyperlink>
    </w:p>
    <w:p w14:paraId="66444F47"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HTTP and HTTPS (Secure HTTP) protocols</w:t>
      </w:r>
    </w:p>
    <w:p w14:paraId="65A23FD7"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HTTP/2</w:t>
      </w:r>
      <w:r w:rsidRPr="00865E93">
        <w:rPr>
          <w:rFonts w:cstheme="minorHAnsi"/>
        </w:rPr>
        <w:t>, which is enabled natively. Clients that support HTTP/2 can connect over TLS</w:t>
      </w:r>
    </w:p>
    <w:p w14:paraId="1C780E46"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proofErr w:type="spellStart"/>
      <w:r w:rsidRPr="00865E93">
        <w:rPr>
          <w:rStyle w:val="Strong"/>
          <w:rFonts w:cstheme="minorHAnsi"/>
          <w:bdr w:val="none" w:sz="0" w:space="0" w:color="auto" w:frame="1"/>
        </w:rPr>
        <w:t>WebSockets</w:t>
      </w:r>
      <w:proofErr w:type="spellEnd"/>
      <w:r w:rsidRPr="00865E93">
        <w:rPr>
          <w:rFonts w:cstheme="minorHAnsi"/>
        </w:rPr>
        <w:t xml:space="preserve"> and Secure </w:t>
      </w:r>
      <w:proofErr w:type="spellStart"/>
      <w:r w:rsidRPr="00865E93">
        <w:rPr>
          <w:rFonts w:cstheme="minorHAnsi"/>
        </w:rPr>
        <w:t>WebSockets</w:t>
      </w:r>
      <w:proofErr w:type="spellEnd"/>
      <w:r w:rsidRPr="00865E93">
        <w:rPr>
          <w:rFonts w:cstheme="minorHAnsi"/>
        </w:rPr>
        <w:t xml:space="preserve"> natively</w:t>
      </w:r>
    </w:p>
    <w:p w14:paraId="44C84DE0"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Request tracing</w:t>
      </w:r>
      <w:r w:rsidRPr="00865E93">
        <w:rPr>
          <w:rFonts w:cstheme="minorHAnsi"/>
        </w:rPr>
        <w:t>, by default.</w:t>
      </w:r>
    </w:p>
    <w:p w14:paraId="536057ED" w14:textId="77777777" w:rsidR="00865E93" w:rsidRPr="00865E93" w:rsidRDefault="00865E93" w:rsidP="00865E93">
      <w:pPr>
        <w:numPr>
          <w:ilvl w:val="1"/>
          <w:numId w:val="46"/>
        </w:numPr>
        <w:spacing w:after="0" w:line="408" w:lineRule="atLeast"/>
        <w:ind w:left="810"/>
        <w:textAlignment w:val="baseline"/>
        <w:rPr>
          <w:rFonts w:cstheme="minorHAnsi"/>
        </w:rPr>
      </w:pPr>
      <w:r w:rsidRPr="00865E93">
        <w:rPr>
          <w:rFonts w:cstheme="minorHAnsi"/>
        </w:rPr>
        <w:t>request tracing can be used to track HTTP requests from clients to targets or other services.</w:t>
      </w:r>
    </w:p>
    <w:p w14:paraId="3219F8DD" w14:textId="77777777" w:rsidR="00865E93" w:rsidRPr="00865E93" w:rsidRDefault="00865E93" w:rsidP="00865E93">
      <w:pPr>
        <w:numPr>
          <w:ilvl w:val="1"/>
          <w:numId w:val="46"/>
        </w:numPr>
        <w:spacing w:after="0" w:line="408" w:lineRule="atLeast"/>
        <w:ind w:left="810"/>
        <w:textAlignment w:val="baseline"/>
        <w:rPr>
          <w:rFonts w:cstheme="minorHAnsi"/>
        </w:rPr>
      </w:pPr>
      <w:r w:rsidRPr="00865E93">
        <w:rPr>
          <w:rFonts w:cstheme="minorHAnsi"/>
        </w:rPr>
        <w:lastRenderedPageBreak/>
        <w:t>Load balancer upon receiving a request from a client, adds or updates the </w:t>
      </w:r>
      <w:r w:rsidRPr="00865E93">
        <w:rPr>
          <w:rFonts w:cstheme="minorHAnsi"/>
          <w:b/>
          <w:bCs/>
        </w:rPr>
        <w:t>X-</w:t>
      </w:r>
      <w:proofErr w:type="spellStart"/>
      <w:r w:rsidRPr="00865E93">
        <w:rPr>
          <w:rFonts w:cstheme="minorHAnsi"/>
          <w:b/>
          <w:bCs/>
        </w:rPr>
        <w:t>Amzn</w:t>
      </w:r>
      <w:proofErr w:type="spellEnd"/>
      <w:r w:rsidRPr="00865E93">
        <w:rPr>
          <w:rFonts w:cstheme="minorHAnsi"/>
          <w:b/>
          <w:bCs/>
        </w:rPr>
        <w:t>-Trace-Id</w:t>
      </w:r>
      <w:r w:rsidRPr="00865E93">
        <w:rPr>
          <w:rFonts w:cstheme="minorHAnsi"/>
        </w:rPr>
        <w:t> header before sending the request to the target</w:t>
      </w:r>
    </w:p>
    <w:p w14:paraId="296D00FE"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Sticky Sessions (Session Affinity)</w:t>
      </w:r>
      <w:r w:rsidRPr="00865E93">
        <w:rPr>
          <w:rFonts w:cstheme="minorHAnsi"/>
        </w:rPr>
        <w:t> using load balancer generated cookies, to route requests from the same client to the same target</w:t>
      </w:r>
    </w:p>
    <w:p w14:paraId="55CBC76B"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SSL termination</w:t>
      </w:r>
      <w:r w:rsidRPr="00865E93">
        <w:rPr>
          <w:rFonts w:cstheme="minorHAnsi"/>
        </w:rPr>
        <w:t>, to decrypt the request on ALB before sending it to the underlying targets.</w:t>
      </w:r>
    </w:p>
    <w:p w14:paraId="05AE4817"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layer 7 specific features like </w:t>
      </w:r>
      <w:r w:rsidRPr="00865E93">
        <w:rPr>
          <w:rStyle w:val="Strong"/>
          <w:rFonts w:cstheme="minorHAnsi"/>
          <w:bdr w:val="none" w:sz="0" w:space="0" w:color="auto" w:frame="1"/>
        </w:rPr>
        <w:t>X-Forwarded-For</w:t>
      </w:r>
      <w:r w:rsidRPr="00865E93">
        <w:rPr>
          <w:rFonts w:cstheme="minorHAnsi"/>
        </w:rPr>
        <w:t xml:space="preserve"> headers to help determine the actual client IP, </w:t>
      </w:r>
      <w:proofErr w:type="gramStart"/>
      <w:r w:rsidRPr="00865E93">
        <w:rPr>
          <w:rFonts w:cstheme="minorHAnsi"/>
        </w:rPr>
        <w:t>port</w:t>
      </w:r>
      <w:proofErr w:type="gramEnd"/>
      <w:r w:rsidRPr="00865E93">
        <w:rPr>
          <w:rFonts w:cstheme="minorHAnsi"/>
        </w:rPr>
        <w:t xml:space="preserve"> and protocol</w:t>
      </w:r>
    </w:p>
    <w:p w14:paraId="0A104345"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automatically </w:t>
      </w:r>
      <w:r w:rsidRPr="00865E93">
        <w:rPr>
          <w:rStyle w:val="Strong"/>
          <w:rFonts w:cstheme="minorHAnsi"/>
          <w:bdr w:val="none" w:sz="0" w:space="0" w:color="auto" w:frame="1"/>
        </w:rPr>
        <w:t>scales</w:t>
      </w:r>
      <w:r w:rsidRPr="00865E93">
        <w:rPr>
          <w:rFonts w:cstheme="minorHAnsi"/>
        </w:rPr>
        <w:t> its request handling capacity in response to incoming application traffic.</w:t>
      </w:r>
    </w:p>
    <w:p w14:paraId="2CF1684A"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hybrid load balancing, to route traffic to instances in VPC and an on-premises location</w:t>
      </w:r>
    </w:p>
    <w:p w14:paraId="443A9787"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provides </w:t>
      </w:r>
      <w:r w:rsidRPr="00865E93">
        <w:rPr>
          <w:rStyle w:val="Strong"/>
          <w:rFonts w:cstheme="minorHAnsi"/>
          <w:bdr w:val="none" w:sz="0" w:space="0" w:color="auto" w:frame="1"/>
        </w:rPr>
        <w:t>High Availability</w:t>
      </w:r>
      <w:r w:rsidRPr="00865E93">
        <w:rPr>
          <w:rFonts w:cstheme="minorHAnsi"/>
        </w:rPr>
        <w:t>, by allowing more than one AZ to be specified</w:t>
      </w:r>
    </w:p>
    <w:p w14:paraId="16D3FC2C"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integrates with </w:t>
      </w:r>
      <w:r w:rsidRPr="00865E93">
        <w:rPr>
          <w:rStyle w:val="Strong"/>
          <w:rFonts w:cstheme="minorHAnsi"/>
          <w:bdr w:val="none" w:sz="0" w:space="0" w:color="auto" w:frame="1"/>
        </w:rPr>
        <w:t>ACM</w:t>
      </w:r>
      <w:r w:rsidRPr="00865E93">
        <w:rPr>
          <w:rFonts w:cstheme="minorHAnsi"/>
        </w:rPr>
        <w:t xml:space="preserve"> to provision and bind </w:t>
      </w:r>
      <w:proofErr w:type="gramStart"/>
      <w:r w:rsidRPr="00865E93">
        <w:rPr>
          <w:rFonts w:cstheme="minorHAnsi"/>
        </w:rPr>
        <w:t>a</w:t>
      </w:r>
      <w:proofErr w:type="gramEnd"/>
      <w:r w:rsidRPr="00865E93">
        <w:rPr>
          <w:rFonts w:cstheme="minorHAnsi"/>
        </w:rPr>
        <w:t xml:space="preserve"> SSL/TLS certificate to the load balancer thereby making the entire SSL offload process very easy</w:t>
      </w:r>
    </w:p>
    <w:p w14:paraId="5D7DED90"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multiple certificates</w:t>
      </w:r>
      <w:r w:rsidRPr="00865E93">
        <w:rPr>
          <w:rFonts w:cstheme="minorHAnsi"/>
        </w:rPr>
        <w:t> for the same domain to a secure listener</w:t>
      </w:r>
    </w:p>
    <w:p w14:paraId="430F9563"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IPv6</w:t>
      </w:r>
      <w:r w:rsidRPr="00865E93">
        <w:rPr>
          <w:rFonts w:cstheme="minorHAnsi"/>
        </w:rPr>
        <w:t> addressing, for an Internet facing load balancer</w:t>
      </w:r>
    </w:p>
    <w:p w14:paraId="47E2DC45"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 xml:space="preserve">Cross-zone load </w:t>
      </w:r>
      <w:proofErr w:type="gramStart"/>
      <w:r w:rsidRPr="00865E93">
        <w:rPr>
          <w:rStyle w:val="Strong"/>
          <w:rFonts w:cstheme="minorHAnsi"/>
          <w:bdr w:val="none" w:sz="0" w:space="0" w:color="auto" w:frame="1"/>
        </w:rPr>
        <w:t>balancing</w:t>
      </w:r>
      <w:r w:rsidRPr="00865E93">
        <w:rPr>
          <w:rFonts w:cstheme="minorHAnsi"/>
        </w:rPr>
        <w:t>, and</w:t>
      </w:r>
      <w:proofErr w:type="gramEnd"/>
      <w:r w:rsidRPr="00865E93">
        <w:rPr>
          <w:rFonts w:cstheme="minorHAnsi"/>
        </w:rPr>
        <w:t xml:space="preserve"> cannot be disabled.</w:t>
      </w:r>
    </w:p>
    <w:p w14:paraId="65290CB8"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Security Groups</w:t>
      </w:r>
      <w:r w:rsidRPr="00865E93">
        <w:rPr>
          <w:rFonts w:cstheme="minorHAnsi"/>
        </w:rPr>
        <w:t> to control the traffic allowed to and from the load balancer.</w:t>
      </w:r>
    </w:p>
    <w:p w14:paraId="72D9DDE2"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provides </w:t>
      </w:r>
      <w:r w:rsidRPr="00865E93">
        <w:rPr>
          <w:rStyle w:val="Strong"/>
          <w:rFonts w:cstheme="minorHAnsi"/>
          <w:bdr w:val="none" w:sz="0" w:space="0" w:color="auto" w:frame="1"/>
        </w:rPr>
        <w:t>Access Logs</w:t>
      </w:r>
      <w:r w:rsidRPr="00865E93">
        <w:rPr>
          <w:rFonts w:cstheme="minorHAnsi"/>
        </w:rPr>
        <w:t>, to record all requests sent the load balancer, and store the logs in S3 for later analysis in compressed format</w:t>
      </w:r>
    </w:p>
    <w:p w14:paraId="2B222EA6"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provides </w:t>
      </w:r>
      <w:r w:rsidRPr="00865E93">
        <w:rPr>
          <w:rStyle w:val="Strong"/>
          <w:rFonts w:cstheme="minorHAnsi"/>
          <w:bdr w:val="none" w:sz="0" w:space="0" w:color="auto" w:frame="1"/>
        </w:rPr>
        <w:t>Delete Protection</w:t>
      </w:r>
      <w:r w:rsidRPr="00865E93">
        <w:rPr>
          <w:rFonts w:cstheme="minorHAnsi"/>
        </w:rPr>
        <w:t>, to prevent the ALB from accidental deletion</w:t>
      </w:r>
    </w:p>
    <w:p w14:paraId="59646068"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supports </w:t>
      </w:r>
      <w:r w:rsidRPr="00865E93">
        <w:rPr>
          <w:rStyle w:val="Strong"/>
          <w:rFonts w:cstheme="minorHAnsi"/>
          <w:bdr w:val="none" w:sz="0" w:space="0" w:color="auto" w:frame="1"/>
        </w:rPr>
        <w:t>Connection Idle Timeout</w:t>
      </w:r>
      <w:r w:rsidRPr="00865E93">
        <w:rPr>
          <w:rFonts w:cstheme="minorHAnsi"/>
        </w:rPr>
        <w:t> – ALB maintains two connections for each request one with the Client (front end) and one with the target instance (back end). If no data has been sent or received by the time that the idle timeout period elapses, ALB closes the front-end connection</w:t>
      </w:r>
    </w:p>
    <w:p w14:paraId="7AD36845"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integrates with </w:t>
      </w:r>
      <w:r w:rsidRPr="00865E93">
        <w:rPr>
          <w:rStyle w:val="Strong"/>
          <w:rFonts w:cstheme="minorHAnsi"/>
          <w:bdr w:val="none" w:sz="0" w:space="0" w:color="auto" w:frame="1"/>
        </w:rPr>
        <w:t>CloudWatch</w:t>
      </w:r>
      <w:r w:rsidRPr="00865E93">
        <w:rPr>
          <w:rFonts w:cstheme="minorHAnsi"/>
        </w:rPr>
        <w:t> to provide metrics such as request counts, error counts, error types, and request latency</w:t>
      </w:r>
    </w:p>
    <w:p w14:paraId="1B540DE3"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integrates with </w:t>
      </w:r>
      <w:r w:rsidRPr="00865E93">
        <w:rPr>
          <w:rStyle w:val="Strong"/>
          <w:rFonts w:cstheme="minorHAnsi"/>
          <w:bdr w:val="none" w:sz="0" w:space="0" w:color="auto" w:frame="1"/>
        </w:rPr>
        <w:t>AWS WAF</w:t>
      </w:r>
      <w:r w:rsidRPr="00865E93">
        <w:rPr>
          <w:rFonts w:cstheme="minorHAnsi"/>
        </w:rPr>
        <w:t>, a web application firewall that helps protect web applications from attacks by allowing rules configuration based on IP addresses, HTTP headers, and custom URI strings</w:t>
      </w:r>
    </w:p>
    <w:p w14:paraId="02A589D2"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rPr>
        <w:t>integrates with </w:t>
      </w:r>
      <w:r w:rsidRPr="00865E93">
        <w:rPr>
          <w:rStyle w:val="Strong"/>
          <w:rFonts w:cstheme="minorHAnsi"/>
          <w:bdr w:val="none" w:sz="0" w:space="0" w:color="auto" w:frame="1"/>
        </w:rPr>
        <w:t>CloudTrail</w:t>
      </w:r>
      <w:r w:rsidRPr="00865E93">
        <w:rPr>
          <w:rFonts w:cstheme="minorHAnsi"/>
        </w:rPr>
        <w:t> to receive a history of ALB API calls made on the AWS account</w:t>
      </w:r>
    </w:p>
    <w:p w14:paraId="23A4F44A" w14:textId="77777777" w:rsidR="00865E93" w:rsidRPr="00865E93" w:rsidRDefault="00865E93" w:rsidP="00865E93">
      <w:pPr>
        <w:numPr>
          <w:ilvl w:val="0"/>
          <w:numId w:val="46"/>
        </w:numPr>
        <w:spacing w:after="0" w:line="408" w:lineRule="atLeast"/>
        <w:ind w:left="405"/>
        <w:textAlignment w:val="baseline"/>
        <w:rPr>
          <w:rFonts w:cstheme="minorHAnsi"/>
        </w:rPr>
      </w:pPr>
      <w:r w:rsidRPr="00865E93">
        <w:rPr>
          <w:rFonts w:cstheme="minorHAnsi"/>
          <w:color w:val="FF0000"/>
          <w:bdr w:val="none" w:sz="0" w:space="0" w:color="auto" w:frame="1"/>
        </w:rPr>
        <w:t>back-end server authentication is NOT supported</w:t>
      </w:r>
    </w:p>
    <w:p w14:paraId="0A3C7ACD" w14:textId="77777777" w:rsidR="00865E93" w:rsidRPr="00865E93" w:rsidRDefault="00865E93" w:rsidP="00865E93">
      <w:pPr>
        <w:pStyle w:val="Heading3"/>
        <w:spacing w:before="0" w:line="408" w:lineRule="atLeast"/>
        <w:textAlignment w:val="baseline"/>
        <w:rPr>
          <w:rFonts w:asciiTheme="minorHAnsi" w:hAnsiTheme="minorHAnsi" w:cstheme="minorHAnsi"/>
          <w:color w:val="666666"/>
          <w:sz w:val="22"/>
          <w:szCs w:val="22"/>
        </w:rPr>
      </w:pPr>
      <w:hyperlink r:id="rId13" w:history="1">
        <w:r w:rsidRPr="00865E93">
          <w:rPr>
            <w:rStyle w:val="Hyperlink"/>
            <w:rFonts w:asciiTheme="minorHAnsi" w:hAnsiTheme="minorHAnsi" w:cstheme="minorHAnsi"/>
            <w:b/>
            <w:bCs/>
            <w:color w:val="1C7C7C"/>
            <w:sz w:val="22"/>
            <w:szCs w:val="22"/>
            <w:bdr w:val="none" w:sz="0" w:space="0" w:color="auto" w:frame="1"/>
          </w:rPr>
          <w:t>Network Load Balancer</w:t>
        </w:r>
      </w:hyperlink>
    </w:p>
    <w:p w14:paraId="4D3FD2A1"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handles </w:t>
      </w:r>
      <w:r w:rsidRPr="00865E93">
        <w:rPr>
          <w:rStyle w:val="Strong"/>
          <w:rFonts w:asciiTheme="minorHAnsi" w:hAnsiTheme="minorHAnsi" w:cstheme="minorHAnsi"/>
          <w:sz w:val="22"/>
          <w:szCs w:val="22"/>
          <w:bdr w:val="none" w:sz="0" w:space="0" w:color="auto" w:frame="1"/>
        </w:rPr>
        <w:t>volatile workloads</w:t>
      </w:r>
      <w:r w:rsidRPr="00865E93">
        <w:rPr>
          <w:rFonts w:asciiTheme="minorHAnsi" w:hAnsiTheme="minorHAnsi" w:cstheme="minorHAnsi"/>
          <w:sz w:val="22"/>
          <w:szCs w:val="22"/>
        </w:rPr>
        <w:t> and </w:t>
      </w:r>
      <w:r w:rsidRPr="00865E93">
        <w:rPr>
          <w:rStyle w:val="Strong"/>
          <w:rFonts w:asciiTheme="minorHAnsi" w:hAnsiTheme="minorHAnsi" w:cstheme="minorHAnsi"/>
          <w:sz w:val="22"/>
          <w:szCs w:val="22"/>
          <w:bdr w:val="none" w:sz="0" w:space="0" w:color="auto" w:frame="1"/>
        </w:rPr>
        <w:t>scale to millions of requests per second</w:t>
      </w:r>
      <w:r w:rsidRPr="00865E93">
        <w:rPr>
          <w:rFonts w:asciiTheme="minorHAnsi" w:hAnsiTheme="minorHAnsi" w:cstheme="minorHAnsi"/>
          <w:sz w:val="22"/>
          <w:szCs w:val="22"/>
        </w:rPr>
        <w:t>, without the need of pre-warming</w:t>
      </w:r>
    </w:p>
    <w:p w14:paraId="24804142" w14:textId="77777777" w:rsidR="00865E93" w:rsidRPr="00865E93" w:rsidRDefault="00865E93" w:rsidP="00865E93">
      <w:pPr>
        <w:numPr>
          <w:ilvl w:val="0"/>
          <w:numId w:val="47"/>
        </w:numPr>
        <w:spacing w:after="0" w:line="408" w:lineRule="atLeast"/>
        <w:ind w:left="405"/>
        <w:textAlignment w:val="baseline"/>
        <w:rPr>
          <w:rFonts w:cstheme="minorHAnsi"/>
        </w:rPr>
      </w:pPr>
      <w:r w:rsidRPr="00865E93">
        <w:rPr>
          <w:rFonts w:cstheme="minorHAnsi"/>
        </w:rPr>
        <w:t>offers </w:t>
      </w:r>
      <w:r w:rsidRPr="00865E93">
        <w:rPr>
          <w:rStyle w:val="Strong"/>
          <w:rFonts w:cstheme="minorHAnsi"/>
          <w:bdr w:val="none" w:sz="0" w:space="0" w:color="auto" w:frame="1"/>
        </w:rPr>
        <w:t>extremely low latencies</w:t>
      </w:r>
      <w:r w:rsidRPr="00865E93">
        <w:rPr>
          <w:rFonts w:cstheme="minorHAnsi"/>
        </w:rPr>
        <w:t> for latency-sensitive applications.</w:t>
      </w:r>
    </w:p>
    <w:p w14:paraId="6754417D"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provides </w:t>
      </w:r>
      <w:r w:rsidRPr="00865E93">
        <w:rPr>
          <w:rStyle w:val="Strong"/>
          <w:rFonts w:asciiTheme="minorHAnsi" w:hAnsiTheme="minorHAnsi" w:cstheme="minorHAnsi"/>
          <w:sz w:val="22"/>
          <w:szCs w:val="22"/>
          <w:bdr w:val="none" w:sz="0" w:space="0" w:color="auto" w:frame="1"/>
        </w:rPr>
        <w:t>static IP/Elastic IP addresses</w:t>
      </w:r>
      <w:r w:rsidRPr="00865E93">
        <w:rPr>
          <w:rFonts w:asciiTheme="minorHAnsi" w:hAnsiTheme="minorHAnsi" w:cstheme="minorHAnsi"/>
          <w:sz w:val="22"/>
          <w:szCs w:val="22"/>
        </w:rPr>
        <w:t> for the load balancer</w:t>
      </w:r>
    </w:p>
    <w:p w14:paraId="26614150"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allows </w:t>
      </w:r>
      <w:r w:rsidRPr="00865E93">
        <w:rPr>
          <w:rStyle w:val="Strong"/>
          <w:rFonts w:asciiTheme="minorHAnsi" w:hAnsiTheme="minorHAnsi" w:cstheme="minorHAnsi"/>
          <w:sz w:val="22"/>
          <w:szCs w:val="22"/>
          <w:bdr w:val="none" w:sz="0" w:space="0" w:color="auto" w:frame="1"/>
        </w:rPr>
        <w:t>registering targets by IP address, including targets outside the VPC (on-premises) for the load balancer</w:t>
      </w:r>
      <w:r w:rsidRPr="00865E93">
        <w:rPr>
          <w:rFonts w:asciiTheme="minorHAnsi" w:hAnsiTheme="minorHAnsi" w:cstheme="minorHAnsi"/>
          <w:sz w:val="22"/>
          <w:szCs w:val="22"/>
        </w:rPr>
        <w:t>.</w:t>
      </w:r>
    </w:p>
    <w:p w14:paraId="7C1358ED"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supports </w:t>
      </w:r>
      <w:r w:rsidRPr="00865E93">
        <w:rPr>
          <w:rStyle w:val="Strong"/>
          <w:rFonts w:asciiTheme="minorHAnsi" w:hAnsiTheme="minorHAnsi" w:cstheme="minorHAnsi"/>
          <w:sz w:val="22"/>
          <w:szCs w:val="22"/>
          <w:bdr w:val="none" w:sz="0" w:space="0" w:color="auto" w:frame="1"/>
        </w:rPr>
        <w:t>containerized applications</w:t>
      </w:r>
      <w:r w:rsidRPr="00865E93">
        <w:rPr>
          <w:rFonts w:asciiTheme="minorHAnsi" w:hAnsiTheme="minorHAnsi" w:cstheme="minorHAnsi"/>
          <w:sz w:val="22"/>
          <w:szCs w:val="22"/>
        </w:rPr>
        <w:t>. Using Dynamic port mapping, ECS can select an unused port when scheduling a task and register the task with a target group using this port.</w:t>
      </w:r>
    </w:p>
    <w:p w14:paraId="0D476527"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monitors the health of its registered targets and routes the traffic only to healthy targets</w:t>
      </w:r>
    </w:p>
    <w:p w14:paraId="07002FC3"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enable </w:t>
      </w:r>
      <w:r w:rsidRPr="00865E93">
        <w:rPr>
          <w:rStyle w:val="Strong"/>
          <w:rFonts w:asciiTheme="minorHAnsi" w:hAnsiTheme="minorHAnsi" w:cstheme="minorHAnsi"/>
          <w:sz w:val="22"/>
          <w:szCs w:val="22"/>
          <w:bdr w:val="none" w:sz="0" w:space="0" w:color="auto" w:frame="1"/>
        </w:rPr>
        <w:t>cross-zone loading</w:t>
      </w:r>
      <w:r w:rsidRPr="00865E93">
        <w:rPr>
          <w:rFonts w:asciiTheme="minorHAnsi" w:hAnsiTheme="minorHAnsi" w:cstheme="minorHAnsi"/>
          <w:sz w:val="22"/>
          <w:szCs w:val="22"/>
        </w:rPr>
        <w:t> balancing only after creating the NLB</w:t>
      </w:r>
    </w:p>
    <w:p w14:paraId="2D34EDDC"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preserves </w:t>
      </w:r>
      <w:proofErr w:type="gramStart"/>
      <w:r w:rsidRPr="00865E93">
        <w:rPr>
          <w:rStyle w:val="Strong"/>
          <w:rFonts w:asciiTheme="minorHAnsi" w:hAnsiTheme="minorHAnsi" w:cstheme="minorHAnsi"/>
          <w:sz w:val="22"/>
          <w:szCs w:val="22"/>
          <w:bdr w:val="none" w:sz="0" w:space="0" w:color="auto" w:frame="1"/>
        </w:rPr>
        <w:t>client side</w:t>
      </w:r>
      <w:proofErr w:type="gramEnd"/>
      <w:r w:rsidRPr="00865E93">
        <w:rPr>
          <w:rStyle w:val="Strong"/>
          <w:rFonts w:asciiTheme="minorHAnsi" w:hAnsiTheme="minorHAnsi" w:cstheme="minorHAnsi"/>
          <w:sz w:val="22"/>
          <w:szCs w:val="22"/>
          <w:bdr w:val="none" w:sz="0" w:space="0" w:color="auto" w:frame="1"/>
        </w:rPr>
        <w:t xml:space="preserve"> source IP</w:t>
      </w:r>
      <w:r w:rsidRPr="00865E93">
        <w:rPr>
          <w:rFonts w:asciiTheme="minorHAnsi" w:hAnsiTheme="minorHAnsi" w:cstheme="minorHAnsi"/>
          <w:sz w:val="22"/>
          <w:szCs w:val="22"/>
        </w:rPr>
        <w:t> allowing the back-end to see client IP address. Target groups can be created with target type as instance ID or IP address. If targets registered by instance ID, the source IP addresses of the clients are preserved and provided to the applications. If register targets registered by IP address, the source IP addresses are the private IP addresses of the load balancer nodes.</w:t>
      </w:r>
    </w:p>
    <w:p w14:paraId="6295D63B"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supports both network and application target health checks.</w:t>
      </w:r>
    </w:p>
    <w:p w14:paraId="29486FF3"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supports long-lived TCP connections ideal for WebSocket type of applications</w:t>
      </w:r>
    </w:p>
    <w:p w14:paraId="5AFB80F0" w14:textId="77777777" w:rsidR="00865E93" w:rsidRPr="00865E93" w:rsidRDefault="00865E93" w:rsidP="00865E93">
      <w:pPr>
        <w:pStyle w:val="listitem"/>
        <w:numPr>
          <w:ilvl w:val="0"/>
          <w:numId w:val="47"/>
        </w:numPr>
        <w:spacing w:before="0" w:beforeAutospacing="0" w:after="0" w:afterAutospacing="0" w:line="408" w:lineRule="atLeast"/>
        <w:ind w:left="405"/>
        <w:textAlignment w:val="baseline"/>
        <w:rPr>
          <w:rFonts w:asciiTheme="minorHAnsi" w:hAnsiTheme="minorHAnsi" w:cstheme="minorHAnsi"/>
          <w:sz w:val="22"/>
          <w:szCs w:val="22"/>
        </w:rPr>
      </w:pPr>
      <w:r w:rsidRPr="00865E93">
        <w:rPr>
          <w:rFonts w:asciiTheme="minorHAnsi" w:hAnsiTheme="minorHAnsi" w:cstheme="minorHAnsi"/>
          <w:sz w:val="22"/>
          <w:szCs w:val="22"/>
        </w:rPr>
        <w:t>supports </w:t>
      </w:r>
      <w:r w:rsidRPr="00865E93">
        <w:rPr>
          <w:rStyle w:val="Strong"/>
          <w:rFonts w:asciiTheme="minorHAnsi" w:hAnsiTheme="minorHAnsi" w:cstheme="minorHAnsi"/>
          <w:sz w:val="22"/>
          <w:szCs w:val="22"/>
          <w:bdr w:val="none" w:sz="0" w:space="0" w:color="auto" w:frame="1"/>
        </w:rPr>
        <w:t>Zonal Isolation</w:t>
      </w:r>
      <w:r w:rsidRPr="00865E93">
        <w:rPr>
          <w:rFonts w:asciiTheme="minorHAnsi" w:hAnsiTheme="minorHAnsi" w:cstheme="minorHAnsi"/>
          <w:sz w:val="22"/>
          <w:szCs w:val="22"/>
        </w:rPr>
        <w:t>, which is designed for application architectures in a single zone and can be enabled in a single AZ to support architectures that require zonal isolation</w:t>
      </w:r>
    </w:p>
    <w:p w14:paraId="7D8E51D9" w14:textId="4523B947" w:rsidR="00865E93" w:rsidRPr="00865E93" w:rsidRDefault="00865E93" w:rsidP="00865E93">
      <w:pPr>
        <w:pStyle w:val="Heading3"/>
        <w:spacing w:before="405" w:after="405" w:line="408" w:lineRule="atLeast"/>
        <w:textAlignment w:val="baseline"/>
        <w:rPr>
          <w:rFonts w:asciiTheme="minorHAnsi" w:hAnsiTheme="minorHAnsi" w:cstheme="minorHAnsi"/>
          <w:color w:val="666666"/>
          <w:sz w:val="22"/>
          <w:szCs w:val="22"/>
        </w:rPr>
      </w:pPr>
      <w:r w:rsidRPr="00865E93">
        <w:rPr>
          <w:rFonts w:asciiTheme="minorHAnsi" w:hAnsiTheme="minorHAnsi" w:cstheme="minorHAnsi"/>
          <w:b/>
          <w:bCs/>
          <w:noProof/>
          <w:color w:val="666666"/>
          <w:sz w:val="22"/>
          <w:szCs w:val="22"/>
        </w:rPr>
        <w:lastRenderedPageBreak/>
        <w:drawing>
          <wp:inline distT="0" distB="0" distL="0" distR="0" wp14:anchorId="045F3EB0" wp14:editId="394C74A5">
            <wp:extent cx="5943600" cy="398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83990"/>
                    </a:xfrm>
                    <a:prstGeom prst="rect">
                      <a:avLst/>
                    </a:prstGeom>
                    <a:noFill/>
                    <a:ln>
                      <a:noFill/>
                    </a:ln>
                  </pic:spPr>
                </pic:pic>
              </a:graphicData>
            </a:graphic>
          </wp:inline>
        </w:drawing>
      </w:r>
    </w:p>
    <w:p w14:paraId="57E6E9CB" w14:textId="77777777" w:rsidR="00865E93" w:rsidRPr="004C22DE" w:rsidRDefault="00865E93" w:rsidP="00865E93">
      <w:pPr>
        <w:pStyle w:val="Heading3"/>
        <w:spacing w:before="405" w:after="405" w:line="408" w:lineRule="atLeast"/>
        <w:textAlignment w:val="baseline"/>
        <w:rPr>
          <w:rFonts w:asciiTheme="minorHAnsi" w:hAnsiTheme="minorHAnsi" w:cstheme="minorHAnsi"/>
          <w:b/>
          <w:bCs/>
          <w:color w:val="666666"/>
          <w:sz w:val="22"/>
          <w:szCs w:val="22"/>
          <w:u w:val="single"/>
        </w:rPr>
      </w:pPr>
      <w:r w:rsidRPr="004C22DE">
        <w:rPr>
          <w:rFonts w:asciiTheme="minorHAnsi" w:hAnsiTheme="minorHAnsi" w:cstheme="minorHAnsi"/>
          <w:b/>
          <w:bCs/>
          <w:color w:val="666666"/>
          <w:sz w:val="22"/>
          <w:szCs w:val="22"/>
          <w:u w:val="single"/>
        </w:rPr>
        <w:t>Auto Scaling</w:t>
      </w:r>
    </w:p>
    <w:p w14:paraId="50A3E33E" w14:textId="77777777" w:rsidR="00865E93" w:rsidRPr="00865E93" w:rsidRDefault="00865E93" w:rsidP="00865E93">
      <w:pPr>
        <w:numPr>
          <w:ilvl w:val="0"/>
          <w:numId w:val="48"/>
        </w:numPr>
        <w:spacing w:after="0" w:line="408" w:lineRule="atLeast"/>
        <w:ind w:left="810"/>
        <w:textAlignment w:val="baseline"/>
        <w:rPr>
          <w:rFonts w:cstheme="minorHAnsi"/>
        </w:rPr>
      </w:pPr>
    </w:p>
    <w:p w14:paraId="3A519AD7" w14:textId="77777777" w:rsidR="00865E93" w:rsidRPr="00865E93" w:rsidRDefault="00865E93" w:rsidP="00865E93">
      <w:pPr>
        <w:numPr>
          <w:ilvl w:val="1"/>
          <w:numId w:val="48"/>
        </w:numPr>
        <w:spacing w:after="0" w:line="408" w:lineRule="atLeast"/>
        <w:ind w:left="810"/>
        <w:textAlignment w:val="baseline"/>
        <w:rPr>
          <w:rFonts w:cstheme="minorHAnsi"/>
        </w:rPr>
      </w:pPr>
      <w:r w:rsidRPr="00865E93">
        <w:rPr>
          <w:rFonts w:cstheme="minorHAnsi"/>
        </w:rPr>
        <w:t>ensures correct number of EC2 instances are always running to handle the load by scaling up or down automatically as demand changes</w:t>
      </w:r>
    </w:p>
    <w:p w14:paraId="67ADF15C" w14:textId="77777777" w:rsidR="00865E93" w:rsidRPr="00865E93" w:rsidRDefault="00865E93" w:rsidP="00865E93">
      <w:pPr>
        <w:numPr>
          <w:ilvl w:val="1"/>
          <w:numId w:val="48"/>
        </w:numPr>
        <w:spacing w:after="0" w:line="408" w:lineRule="atLeast"/>
        <w:ind w:left="810"/>
        <w:textAlignment w:val="baseline"/>
        <w:rPr>
          <w:rFonts w:cstheme="minorHAnsi"/>
        </w:rPr>
      </w:pPr>
      <w:r w:rsidRPr="00865E93">
        <w:rPr>
          <w:rStyle w:val="Strong"/>
          <w:rFonts w:cstheme="minorHAnsi"/>
          <w:bdr w:val="none" w:sz="0" w:space="0" w:color="auto" w:frame="1"/>
        </w:rPr>
        <w:t>cannot</w:t>
      </w:r>
      <w:r w:rsidRPr="00865E93">
        <w:rPr>
          <w:rFonts w:cstheme="minorHAnsi"/>
        </w:rPr>
        <w:t> span multiple regions.</w:t>
      </w:r>
    </w:p>
    <w:p w14:paraId="17114CA9" w14:textId="77777777" w:rsidR="00865E93" w:rsidRPr="00865E93" w:rsidRDefault="00865E93" w:rsidP="00865E93">
      <w:pPr>
        <w:numPr>
          <w:ilvl w:val="1"/>
          <w:numId w:val="48"/>
        </w:numPr>
        <w:spacing w:after="0" w:line="408" w:lineRule="atLeast"/>
        <w:ind w:left="810"/>
        <w:textAlignment w:val="baseline"/>
        <w:rPr>
          <w:rFonts w:cstheme="minorHAnsi"/>
        </w:rPr>
      </w:pPr>
      <w:r w:rsidRPr="00865E93">
        <w:rPr>
          <w:rFonts w:cstheme="minorHAnsi"/>
        </w:rPr>
        <w:t>attempts to distribute instances evenly between the AZs that are enabled for the Auto Scaling group</w:t>
      </w:r>
    </w:p>
    <w:p w14:paraId="0DB6BB00" w14:textId="77777777" w:rsidR="00865E93" w:rsidRPr="00865E93" w:rsidRDefault="00865E93" w:rsidP="00865E93">
      <w:pPr>
        <w:numPr>
          <w:ilvl w:val="1"/>
          <w:numId w:val="48"/>
        </w:numPr>
        <w:spacing w:after="0" w:line="408" w:lineRule="atLeast"/>
        <w:ind w:left="810"/>
        <w:textAlignment w:val="baseline"/>
        <w:rPr>
          <w:rFonts w:cstheme="minorHAnsi"/>
        </w:rPr>
      </w:pPr>
      <w:r w:rsidRPr="00865E93">
        <w:rPr>
          <w:rFonts w:cstheme="minorHAnsi"/>
        </w:rPr>
        <w:t>performs checks either using EC2 status checks or can use ELB health checks to determine the health of an instance and terminates the instance if unhealthy, to launch a new instance</w:t>
      </w:r>
    </w:p>
    <w:p w14:paraId="3630AD0B" w14:textId="77777777" w:rsidR="00865E93" w:rsidRPr="00865E93" w:rsidRDefault="00865E93" w:rsidP="00865E93">
      <w:pPr>
        <w:numPr>
          <w:ilvl w:val="1"/>
          <w:numId w:val="48"/>
        </w:numPr>
        <w:spacing w:after="0" w:line="408" w:lineRule="atLeast"/>
        <w:ind w:left="810"/>
        <w:textAlignment w:val="baseline"/>
        <w:rPr>
          <w:rFonts w:cstheme="minorHAnsi"/>
        </w:rPr>
      </w:pPr>
      <w:r w:rsidRPr="00865E93">
        <w:rPr>
          <w:rFonts w:cstheme="minorHAnsi"/>
        </w:rPr>
        <w:t xml:space="preserve">can be scaled using manual scaling, scheduled scaling or </w:t>
      </w:r>
      <w:proofErr w:type="gramStart"/>
      <w:r w:rsidRPr="00865E93">
        <w:rPr>
          <w:rFonts w:cstheme="minorHAnsi"/>
        </w:rPr>
        <w:t>demand based</w:t>
      </w:r>
      <w:proofErr w:type="gramEnd"/>
      <w:r w:rsidRPr="00865E93">
        <w:rPr>
          <w:rFonts w:cstheme="minorHAnsi"/>
        </w:rPr>
        <w:t xml:space="preserve"> scaling</w:t>
      </w:r>
    </w:p>
    <w:p w14:paraId="046B41C3" w14:textId="77777777" w:rsidR="00865E93" w:rsidRPr="00865E93" w:rsidRDefault="00865E93" w:rsidP="00865E93">
      <w:pPr>
        <w:numPr>
          <w:ilvl w:val="1"/>
          <w:numId w:val="48"/>
        </w:numPr>
        <w:spacing w:after="0" w:line="408" w:lineRule="atLeast"/>
        <w:ind w:left="810"/>
        <w:textAlignment w:val="baseline"/>
        <w:rPr>
          <w:rFonts w:cstheme="minorHAnsi"/>
        </w:rPr>
      </w:pPr>
      <w:r w:rsidRPr="00865E93">
        <w:rPr>
          <w:rStyle w:val="Strong"/>
          <w:rFonts w:cstheme="minorHAnsi"/>
          <w:bdr w:val="none" w:sz="0" w:space="0" w:color="auto" w:frame="1"/>
        </w:rPr>
        <w:t>cooldown period</w:t>
      </w:r>
      <w:r w:rsidRPr="00865E93">
        <w:rPr>
          <w:rFonts w:cstheme="minorHAnsi"/>
        </w:rPr>
        <w:t> helps ensure instances are not launched or terminated before the previous scaling activity takes effect to allow the newly launched instances to start handling traffic and reduce load</w:t>
      </w:r>
    </w:p>
    <w:p w14:paraId="21C68340" w14:textId="77777777" w:rsidR="00865E93" w:rsidRPr="00865E93" w:rsidRDefault="00865E93" w:rsidP="00865E93">
      <w:pPr>
        <w:numPr>
          <w:ilvl w:val="0"/>
          <w:numId w:val="49"/>
        </w:numPr>
        <w:spacing w:after="0" w:line="408" w:lineRule="atLeast"/>
        <w:ind w:left="405"/>
        <w:textAlignment w:val="baseline"/>
        <w:rPr>
          <w:rFonts w:cstheme="minorHAnsi"/>
        </w:rPr>
      </w:pPr>
      <w:r w:rsidRPr="00865E93">
        <w:rPr>
          <w:rFonts w:cstheme="minorHAnsi"/>
        </w:rPr>
        <w:lastRenderedPageBreak/>
        <w:t>Auto Scaling &amp; ELB can be used for </w:t>
      </w:r>
      <w:r w:rsidRPr="00865E93">
        <w:rPr>
          <w:rStyle w:val="Strong"/>
          <w:rFonts w:cstheme="minorHAnsi"/>
          <w:bdr w:val="none" w:sz="0" w:space="0" w:color="auto" w:frame="1"/>
        </w:rPr>
        <w:t>High Availability and Redundancy</w:t>
      </w:r>
      <w:r w:rsidRPr="00865E93">
        <w:rPr>
          <w:rFonts w:cstheme="minorHAnsi"/>
        </w:rPr>
        <w:t> by spanning Auto Scaling groups across multiple AZs within a region and then setting up ELB to distribute incoming traffic across those AZs</w:t>
      </w:r>
    </w:p>
    <w:p w14:paraId="57A5E492" w14:textId="77777777" w:rsidR="00865E93" w:rsidRPr="00865E93" w:rsidRDefault="00865E93" w:rsidP="00865E93">
      <w:pPr>
        <w:numPr>
          <w:ilvl w:val="0"/>
          <w:numId w:val="49"/>
        </w:numPr>
        <w:spacing w:after="0" w:line="408" w:lineRule="atLeast"/>
        <w:ind w:left="405"/>
        <w:textAlignment w:val="baseline"/>
        <w:rPr>
          <w:rFonts w:cstheme="minorHAnsi"/>
        </w:rPr>
      </w:pPr>
      <w:r w:rsidRPr="00865E93">
        <w:rPr>
          <w:rStyle w:val="Strong"/>
          <w:rFonts w:cstheme="minorHAnsi"/>
          <w:bdr w:val="none" w:sz="0" w:space="0" w:color="auto" w:frame="1"/>
        </w:rPr>
        <w:t>With Auto Scaling use ELB health check with the instances to ensure that traffic is routed only to the healthy instances</w:t>
      </w:r>
    </w:p>
    <w:p w14:paraId="6CC3908C" w14:textId="123EA955" w:rsidR="00865E93" w:rsidRPr="00865E93" w:rsidRDefault="00865E93" w:rsidP="00865E93">
      <w:pPr>
        <w:shd w:val="clear" w:color="auto" w:fill="FFFFFF"/>
        <w:spacing w:after="0" w:line="240" w:lineRule="auto"/>
        <w:textAlignment w:val="baseline"/>
        <w:rPr>
          <w:rFonts w:eastAsia="Times New Roman" w:cstheme="minorHAnsi"/>
          <w:color w:val="666666"/>
        </w:rPr>
      </w:pPr>
      <w:r w:rsidRPr="00865E93">
        <w:rPr>
          <w:rFonts w:cstheme="minorHAnsi"/>
          <w:color w:val="666666"/>
          <w:bdr w:val="none" w:sz="0" w:space="0" w:color="auto" w:frame="1"/>
          <w:shd w:val="clear" w:color="auto" w:fill="FFFFFF"/>
        </w:rPr>
        <w:br/>
      </w:r>
    </w:p>
    <w:p w14:paraId="6F67C27D" w14:textId="77777777" w:rsidR="00865E93" w:rsidRPr="00865E93" w:rsidRDefault="00865E93" w:rsidP="00865E93">
      <w:pPr>
        <w:shd w:val="clear" w:color="auto" w:fill="FFFFFF"/>
        <w:spacing w:after="0" w:line="240" w:lineRule="auto"/>
        <w:textAlignment w:val="baseline"/>
        <w:rPr>
          <w:rFonts w:eastAsia="Times New Roman" w:cstheme="minorHAnsi"/>
          <w:color w:val="666666"/>
        </w:rPr>
      </w:pPr>
    </w:p>
    <w:p w14:paraId="0394BD42" w14:textId="77777777" w:rsidR="0049438B" w:rsidRPr="00865E93" w:rsidRDefault="0049438B">
      <w:pPr>
        <w:rPr>
          <w:rFonts w:cstheme="minorHAnsi"/>
        </w:rPr>
      </w:pPr>
    </w:p>
    <w:p w14:paraId="219682E7" w14:textId="77777777" w:rsidR="0098235E" w:rsidRPr="00865E93" w:rsidRDefault="0098235E">
      <w:pPr>
        <w:rPr>
          <w:rFonts w:cstheme="minorHAnsi"/>
        </w:rPr>
      </w:pPr>
    </w:p>
    <w:sectPr w:rsidR="0098235E" w:rsidRPr="0086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71B2"/>
    <w:multiLevelType w:val="multilevel"/>
    <w:tmpl w:val="F1527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1A8B"/>
    <w:multiLevelType w:val="multilevel"/>
    <w:tmpl w:val="134C8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C763F"/>
    <w:multiLevelType w:val="multilevel"/>
    <w:tmpl w:val="55C02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F6C2D"/>
    <w:multiLevelType w:val="multilevel"/>
    <w:tmpl w:val="AAC2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76823"/>
    <w:multiLevelType w:val="multilevel"/>
    <w:tmpl w:val="9C1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30D2E"/>
    <w:multiLevelType w:val="multilevel"/>
    <w:tmpl w:val="B52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E0ADB"/>
    <w:multiLevelType w:val="multilevel"/>
    <w:tmpl w:val="6B0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169BA"/>
    <w:multiLevelType w:val="multilevel"/>
    <w:tmpl w:val="B5865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F12E1F"/>
    <w:multiLevelType w:val="multilevel"/>
    <w:tmpl w:val="1B9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F1AE5"/>
    <w:multiLevelType w:val="multilevel"/>
    <w:tmpl w:val="F7D44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87C09"/>
    <w:multiLevelType w:val="multilevel"/>
    <w:tmpl w:val="81AE5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32D54"/>
    <w:multiLevelType w:val="multilevel"/>
    <w:tmpl w:val="6090F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31963"/>
    <w:multiLevelType w:val="multilevel"/>
    <w:tmpl w:val="1C94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DF5C99"/>
    <w:multiLevelType w:val="multilevel"/>
    <w:tmpl w:val="63E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F2739B"/>
    <w:multiLevelType w:val="multilevel"/>
    <w:tmpl w:val="97AE9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E82792"/>
    <w:multiLevelType w:val="multilevel"/>
    <w:tmpl w:val="951E0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02732"/>
    <w:multiLevelType w:val="multilevel"/>
    <w:tmpl w:val="A5F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167D19"/>
    <w:multiLevelType w:val="multilevel"/>
    <w:tmpl w:val="EA16F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B205E"/>
    <w:multiLevelType w:val="multilevel"/>
    <w:tmpl w:val="F11C7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CE4A51"/>
    <w:multiLevelType w:val="multilevel"/>
    <w:tmpl w:val="B3707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4B22B0"/>
    <w:multiLevelType w:val="multilevel"/>
    <w:tmpl w:val="D09A2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F0605E"/>
    <w:multiLevelType w:val="multilevel"/>
    <w:tmpl w:val="7568B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1D55F7"/>
    <w:multiLevelType w:val="multilevel"/>
    <w:tmpl w:val="442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5B166F"/>
    <w:multiLevelType w:val="multilevel"/>
    <w:tmpl w:val="B3400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814FA2"/>
    <w:multiLevelType w:val="multilevel"/>
    <w:tmpl w:val="8F981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59719D"/>
    <w:multiLevelType w:val="multilevel"/>
    <w:tmpl w:val="EA3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6755D0"/>
    <w:multiLevelType w:val="multilevel"/>
    <w:tmpl w:val="B0368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55FF1"/>
    <w:multiLevelType w:val="multilevel"/>
    <w:tmpl w:val="BD76E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9B3E5D"/>
    <w:multiLevelType w:val="multilevel"/>
    <w:tmpl w:val="5B9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D50197"/>
    <w:multiLevelType w:val="multilevel"/>
    <w:tmpl w:val="6F963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255794"/>
    <w:multiLevelType w:val="multilevel"/>
    <w:tmpl w:val="3BA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5D61FF"/>
    <w:multiLevelType w:val="multilevel"/>
    <w:tmpl w:val="89FA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266293"/>
    <w:multiLevelType w:val="multilevel"/>
    <w:tmpl w:val="BFB4D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962826"/>
    <w:multiLevelType w:val="multilevel"/>
    <w:tmpl w:val="0026F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BA4907"/>
    <w:multiLevelType w:val="multilevel"/>
    <w:tmpl w:val="AE2A0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CD5B4F"/>
    <w:multiLevelType w:val="multilevel"/>
    <w:tmpl w:val="7AF2F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953EAB"/>
    <w:multiLevelType w:val="multilevel"/>
    <w:tmpl w:val="E78C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8C4954"/>
    <w:multiLevelType w:val="multilevel"/>
    <w:tmpl w:val="B6E03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07170F"/>
    <w:multiLevelType w:val="multilevel"/>
    <w:tmpl w:val="99221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C87CA9"/>
    <w:multiLevelType w:val="multilevel"/>
    <w:tmpl w:val="5D4A4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FA17C7"/>
    <w:multiLevelType w:val="multilevel"/>
    <w:tmpl w:val="DCB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3772DE"/>
    <w:multiLevelType w:val="multilevel"/>
    <w:tmpl w:val="05E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02160F"/>
    <w:multiLevelType w:val="multilevel"/>
    <w:tmpl w:val="ED2A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A071FC"/>
    <w:multiLevelType w:val="multilevel"/>
    <w:tmpl w:val="4A342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A11AFA"/>
    <w:multiLevelType w:val="multilevel"/>
    <w:tmpl w:val="1E7A8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DE7DDB"/>
    <w:multiLevelType w:val="multilevel"/>
    <w:tmpl w:val="13F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942FDC"/>
    <w:multiLevelType w:val="multilevel"/>
    <w:tmpl w:val="A3600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F70247"/>
    <w:multiLevelType w:val="multilevel"/>
    <w:tmpl w:val="1DB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22462"/>
    <w:multiLevelType w:val="multilevel"/>
    <w:tmpl w:val="03D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30"/>
  </w:num>
  <w:num w:numId="3">
    <w:abstractNumId w:val="3"/>
  </w:num>
  <w:num w:numId="4">
    <w:abstractNumId w:val="16"/>
  </w:num>
  <w:num w:numId="5">
    <w:abstractNumId w:val="29"/>
  </w:num>
  <w:num w:numId="6">
    <w:abstractNumId w:val="43"/>
  </w:num>
  <w:num w:numId="7">
    <w:abstractNumId w:val="7"/>
  </w:num>
  <w:num w:numId="8">
    <w:abstractNumId w:val="20"/>
  </w:num>
  <w:num w:numId="9">
    <w:abstractNumId w:val="12"/>
  </w:num>
  <w:num w:numId="10">
    <w:abstractNumId w:val="28"/>
  </w:num>
  <w:num w:numId="11">
    <w:abstractNumId w:val="26"/>
  </w:num>
  <w:num w:numId="12">
    <w:abstractNumId w:val="44"/>
  </w:num>
  <w:num w:numId="13">
    <w:abstractNumId w:val="10"/>
  </w:num>
  <w:num w:numId="14">
    <w:abstractNumId w:val="13"/>
  </w:num>
  <w:num w:numId="15">
    <w:abstractNumId w:val="24"/>
  </w:num>
  <w:num w:numId="16">
    <w:abstractNumId w:val="47"/>
  </w:num>
  <w:num w:numId="17">
    <w:abstractNumId w:val="38"/>
  </w:num>
  <w:num w:numId="18">
    <w:abstractNumId w:val="4"/>
  </w:num>
  <w:num w:numId="19">
    <w:abstractNumId w:val="11"/>
  </w:num>
  <w:num w:numId="20">
    <w:abstractNumId w:val="35"/>
  </w:num>
  <w:num w:numId="21">
    <w:abstractNumId w:val="27"/>
  </w:num>
  <w:num w:numId="22">
    <w:abstractNumId w:val="48"/>
  </w:num>
  <w:num w:numId="23">
    <w:abstractNumId w:val="14"/>
  </w:num>
  <w:num w:numId="24">
    <w:abstractNumId w:val="17"/>
  </w:num>
  <w:num w:numId="25">
    <w:abstractNumId w:val="46"/>
  </w:num>
  <w:num w:numId="26">
    <w:abstractNumId w:val="21"/>
  </w:num>
  <w:num w:numId="27">
    <w:abstractNumId w:val="37"/>
  </w:num>
  <w:num w:numId="28">
    <w:abstractNumId w:val="40"/>
  </w:num>
  <w:num w:numId="29">
    <w:abstractNumId w:val="5"/>
  </w:num>
  <w:num w:numId="30">
    <w:abstractNumId w:val="41"/>
  </w:num>
  <w:num w:numId="31">
    <w:abstractNumId w:val="32"/>
  </w:num>
  <w:num w:numId="32">
    <w:abstractNumId w:val="6"/>
  </w:num>
  <w:num w:numId="33">
    <w:abstractNumId w:val="0"/>
  </w:num>
  <w:num w:numId="34">
    <w:abstractNumId w:val="9"/>
  </w:num>
  <w:num w:numId="35">
    <w:abstractNumId w:val="42"/>
  </w:num>
  <w:num w:numId="36">
    <w:abstractNumId w:val="45"/>
  </w:num>
  <w:num w:numId="37">
    <w:abstractNumId w:val="22"/>
  </w:num>
  <w:num w:numId="38">
    <w:abstractNumId w:val="8"/>
  </w:num>
  <w:num w:numId="39">
    <w:abstractNumId w:val="23"/>
  </w:num>
  <w:num w:numId="40">
    <w:abstractNumId w:val="19"/>
  </w:num>
  <w:num w:numId="41">
    <w:abstractNumId w:val="34"/>
  </w:num>
  <w:num w:numId="42">
    <w:abstractNumId w:val="39"/>
  </w:num>
  <w:num w:numId="43">
    <w:abstractNumId w:val="2"/>
  </w:num>
  <w:num w:numId="44">
    <w:abstractNumId w:val="15"/>
  </w:num>
  <w:num w:numId="45">
    <w:abstractNumId w:val="1"/>
  </w:num>
  <w:num w:numId="46">
    <w:abstractNumId w:val="33"/>
  </w:num>
  <w:num w:numId="47">
    <w:abstractNumId w:val="31"/>
  </w:num>
  <w:num w:numId="48">
    <w:abstractNumId w:val="18"/>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F7"/>
    <w:rsid w:val="000F28E3"/>
    <w:rsid w:val="001E063B"/>
    <w:rsid w:val="002C067F"/>
    <w:rsid w:val="002F3869"/>
    <w:rsid w:val="003C1B72"/>
    <w:rsid w:val="0049438B"/>
    <w:rsid w:val="004A7CCA"/>
    <w:rsid w:val="004C22DE"/>
    <w:rsid w:val="005903F7"/>
    <w:rsid w:val="00865E93"/>
    <w:rsid w:val="008803CF"/>
    <w:rsid w:val="0098235E"/>
    <w:rsid w:val="00F4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AF66"/>
  <w15:chartTrackingRefBased/>
  <w15:docId w15:val="{061DB64B-3295-4A0F-B036-C0850E42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0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5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67F"/>
    <w:rPr>
      <w:rFonts w:ascii="Times New Roman" w:eastAsia="Times New Roman" w:hAnsi="Times New Roman" w:cs="Times New Roman"/>
      <w:b/>
      <w:bCs/>
      <w:sz w:val="36"/>
      <w:szCs w:val="36"/>
    </w:rPr>
  </w:style>
  <w:style w:type="character" w:styleId="Strong">
    <w:name w:val="Strong"/>
    <w:basedOn w:val="DefaultParagraphFont"/>
    <w:uiPriority w:val="22"/>
    <w:qFormat/>
    <w:rsid w:val="001E063B"/>
    <w:rPr>
      <w:b/>
      <w:bCs/>
    </w:rPr>
  </w:style>
  <w:style w:type="character" w:styleId="Emphasis">
    <w:name w:val="Emphasis"/>
    <w:basedOn w:val="DefaultParagraphFont"/>
    <w:uiPriority w:val="20"/>
    <w:qFormat/>
    <w:rsid w:val="00865E93"/>
    <w:rPr>
      <w:i/>
      <w:iCs/>
    </w:rPr>
  </w:style>
  <w:style w:type="character" w:styleId="Hyperlink">
    <w:name w:val="Hyperlink"/>
    <w:basedOn w:val="DefaultParagraphFont"/>
    <w:uiPriority w:val="99"/>
    <w:semiHidden/>
    <w:unhideWhenUsed/>
    <w:rsid w:val="00865E93"/>
    <w:rPr>
      <w:color w:val="0000FF"/>
      <w:u w:val="single"/>
    </w:rPr>
  </w:style>
  <w:style w:type="character" w:customStyle="1" w:styleId="Heading3Char">
    <w:name w:val="Heading 3 Char"/>
    <w:basedOn w:val="DefaultParagraphFont"/>
    <w:link w:val="Heading3"/>
    <w:uiPriority w:val="9"/>
    <w:semiHidden/>
    <w:rsid w:val="00865E93"/>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865E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865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9328">
      <w:bodyDiv w:val="1"/>
      <w:marLeft w:val="0"/>
      <w:marRight w:val="0"/>
      <w:marTop w:val="0"/>
      <w:marBottom w:val="0"/>
      <w:divBdr>
        <w:top w:val="none" w:sz="0" w:space="0" w:color="auto"/>
        <w:left w:val="none" w:sz="0" w:space="0" w:color="auto"/>
        <w:bottom w:val="none" w:sz="0" w:space="0" w:color="auto"/>
        <w:right w:val="none" w:sz="0" w:space="0" w:color="auto"/>
      </w:divBdr>
    </w:div>
    <w:div w:id="178079829">
      <w:bodyDiv w:val="1"/>
      <w:marLeft w:val="0"/>
      <w:marRight w:val="0"/>
      <w:marTop w:val="0"/>
      <w:marBottom w:val="0"/>
      <w:divBdr>
        <w:top w:val="none" w:sz="0" w:space="0" w:color="auto"/>
        <w:left w:val="none" w:sz="0" w:space="0" w:color="auto"/>
        <w:bottom w:val="none" w:sz="0" w:space="0" w:color="auto"/>
        <w:right w:val="none" w:sz="0" w:space="0" w:color="auto"/>
      </w:divBdr>
    </w:div>
    <w:div w:id="255986399">
      <w:bodyDiv w:val="1"/>
      <w:marLeft w:val="0"/>
      <w:marRight w:val="0"/>
      <w:marTop w:val="0"/>
      <w:marBottom w:val="0"/>
      <w:divBdr>
        <w:top w:val="none" w:sz="0" w:space="0" w:color="auto"/>
        <w:left w:val="none" w:sz="0" w:space="0" w:color="auto"/>
        <w:bottom w:val="none" w:sz="0" w:space="0" w:color="auto"/>
        <w:right w:val="none" w:sz="0" w:space="0" w:color="auto"/>
      </w:divBdr>
    </w:div>
    <w:div w:id="257098964">
      <w:bodyDiv w:val="1"/>
      <w:marLeft w:val="0"/>
      <w:marRight w:val="0"/>
      <w:marTop w:val="0"/>
      <w:marBottom w:val="0"/>
      <w:divBdr>
        <w:top w:val="none" w:sz="0" w:space="0" w:color="auto"/>
        <w:left w:val="none" w:sz="0" w:space="0" w:color="auto"/>
        <w:bottom w:val="none" w:sz="0" w:space="0" w:color="auto"/>
        <w:right w:val="none" w:sz="0" w:space="0" w:color="auto"/>
      </w:divBdr>
    </w:div>
    <w:div w:id="524834184">
      <w:bodyDiv w:val="1"/>
      <w:marLeft w:val="0"/>
      <w:marRight w:val="0"/>
      <w:marTop w:val="0"/>
      <w:marBottom w:val="0"/>
      <w:divBdr>
        <w:top w:val="none" w:sz="0" w:space="0" w:color="auto"/>
        <w:left w:val="none" w:sz="0" w:space="0" w:color="auto"/>
        <w:bottom w:val="none" w:sz="0" w:space="0" w:color="auto"/>
        <w:right w:val="none" w:sz="0" w:space="0" w:color="auto"/>
      </w:divBdr>
      <w:divsChild>
        <w:div w:id="1845045185">
          <w:marLeft w:val="0"/>
          <w:marRight w:val="0"/>
          <w:marTop w:val="0"/>
          <w:marBottom w:val="0"/>
          <w:divBdr>
            <w:top w:val="none" w:sz="0" w:space="0" w:color="auto"/>
            <w:left w:val="none" w:sz="0" w:space="0" w:color="auto"/>
            <w:bottom w:val="none" w:sz="0" w:space="0" w:color="auto"/>
            <w:right w:val="none" w:sz="0" w:space="0" w:color="auto"/>
          </w:divBdr>
        </w:div>
      </w:divsChild>
    </w:div>
    <w:div w:id="580256654">
      <w:bodyDiv w:val="1"/>
      <w:marLeft w:val="0"/>
      <w:marRight w:val="0"/>
      <w:marTop w:val="0"/>
      <w:marBottom w:val="0"/>
      <w:divBdr>
        <w:top w:val="none" w:sz="0" w:space="0" w:color="auto"/>
        <w:left w:val="none" w:sz="0" w:space="0" w:color="auto"/>
        <w:bottom w:val="none" w:sz="0" w:space="0" w:color="auto"/>
        <w:right w:val="none" w:sz="0" w:space="0" w:color="auto"/>
      </w:divBdr>
    </w:div>
    <w:div w:id="590504104">
      <w:bodyDiv w:val="1"/>
      <w:marLeft w:val="0"/>
      <w:marRight w:val="0"/>
      <w:marTop w:val="0"/>
      <w:marBottom w:val="0"/>
      <w:divBdr>
        <w:top w:val="none" w:sz="0" w:space="0" w:color="auto"/>
        <w:left w:val="none" w:sz="0" w:space="0" w:color="auto"/>
        <w:bottom w:val="none" w:sz="0" w:space="0" w:color="auto"/>
        <w:right w:val="none" w:sz="0" w:space="0" w:color="auto"/>
      </w:divBdr>
    </w:div>
    <w:div w:id="859853378">
      <w:bodyDiv w:val="1"/>
      <w:marLeft w:val="0"/>
      <w:marRight w:val="0"/>
      <w:marTop w:val="0"/>
      <w:marBottom w:val="0"/>
      <w:divBdr>
        <w:top w:val="none" w:sz="0" w:space="0" w:color="auto"/>
        <w:left w:val="none" w:sz="0" w:space="0" w:color="auto"/>
        <w:bottom w:val="none" w:sz="0" w:space="0" w:color="auto"/>
        <w:right w:val="none" w:sz="0" w:space="0" w:color="auto"/>
      </w:divBdr>
    </w:div>
    <w:div w:id="949164139">
      <w:bodyDiv w:val="1"/>
      <w:marLeft w:val="0"/>
      <w:marRight w:val="0"/>
      <w:marTop w:val="0"/>
      <w:marBottom w:val="0"/>
      <w:divBdr>
        <w:top w:val="none" w:sz="0" w:space="0" w:color="auto"/>
        <w:left w:val="none" w:sz="0" w:space="0" w:color="auto"/>
        <w:bottom w:val="none" w:sz="0" w:space="0" w:color="auto"/>
        <w:right w:val="none" w:sz="0" w:space="0" w:color="auto"/>
      </w:divBdr>
      <w:divsChild>
        <w:div w:id="726302531">
          <w:marLeft w:val="0"/>
          <w:marRight w:val="0"/>
          <w:marTop w:val="0"/>
          <w:marBottom w:val="0"/>
          <w:divBdr>
            <w:top w:val="none" w:sz="0" w:space="0" w:color="auto"/>
            <w:left w:val="none" w:sz="0" w:space="0" w:color="auto"/>
            <w:bottom w:val="none" w:sz="0" w:space="0" w:color="auto"/>
            <w:right w:val="none" w:sz="0" w:space="0" w:color="auto"/>
          </w:divBdr>
        </w:div>
        <w:div w:id="834223106">
          <w:marLeft w:val="0"/>
          <w:marRight w:val="0"/>
          <w:marTop w:val="0"/>
          <w:marBottom w:val="0"/>
          <w:divBdr>
            <w:top w:val="none" w:sz="0" w:space="0" w:color="auto"/>
            <w:left w:val="none" w:sz="0" w:space="0" w:color="auto"/>
            <w:bottom w:val="none" w:sz="0" w:space="0" w:color="auto"/>
            <w:right w:val="none" w:sz="0" w:space="0" w:color="auto"/>
          </w:divBdr>
        </w:div>
      </w:divsChild>
    </w:div>
    <w:div w:id="976446789">
      <w:bodyDiv w:val="1"/>
      <w:marLeft w:val="0"/>
      <w:marRight w:val="0"/>
      <w:marTop w:val="0"/>
      <w:marBottom w:val="0"/>
      <w:divBdr>
        <w:top w:val="none" w:sz="0" w:space="0" w:color="auto"/>
        <w:left w:val="none" w:sz="0" w:space="0" w:color="auto"/>
        <w:bottom w:val="none" w:sz="0" w:space="0" w:color="auto"/>
        <w:right w:val="none" w:sz="0" w:space="0" w:color="auto"/>
      </w:divBdr>
    </w:div>
    <w:div w:id="1022435521">
      <w:bodyDiv w:val="1"/>
      <w:marLeft w:val="0"/>
      <w:marRight w:val="0"/>
      <w:marTop w:val="0"/>
      <w:marBottom w:val="0"/>
      <w:divBdr>
        <w:top w:val="none" w:sz="0" w:space="0" w:color="auto"/>
        <w:left w:val="none" w:sz="0" w:space="0" w:color="auto"/>
        <w:bottom w:val="none" w:sz="0" w:space="0" w:color="auto"/>
        <w:right w:val="none" w:sz="0" w:space="0" w:color="auto"/>
      </w:divBdr>
    </w:div>
    <w:div w:id="1148211109">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sChild>
        <w:div w:id="826556673">
          <w:marLeft w:val="0"/>
          <w:marRight w:val="0"/>
          <w:marTop w:val="0"/>
          <w:marBottom w:val="0"/>
          <w:divBdr>
            <w:top w:val="none" w:sz="0" w:space="0" w:color="auto"/>
            <w:left w:val="none" w:sz="0" w:space="0" w:color="auto"/>
            <w:bottom w:val="none" w:sz="0" w:space="0" w:color="auto"/>
            <w:right w:val="none" w:sz="0" w:space="0" w:color="auto"/>
          </w:divBdr>
        </w:div>
        <w:div w:id="1350326697">
          <w:marLeft w:val="0"/>
          <w:marRight w:val="0"/>
          <w:marTop w:val="0"/>
          <w:marBottom w:val="0"/>
          <w:divBdr>
            <w:top w:val="none" w:sz="0" w:space="0" w:color="auto"/>
            <w:left w:val="none" w:sz="0" w:space="0" w:color="auto"/>
            <w:bottom w:val="none" w:sz="0" w:space="0" w:color="auto"/>
            <w:right w:val="none" w:sz="0" w:space="0" w:color="auto"/>
          </w:divBdr>
        </w:div>
      </w:divsChild>
    </w:div>
    <w:div w:id="1255824357">
      <w:bodyDiv w:val="1"/>
      <w:marLeft w:val="0"/>
      <w:marRight w:val="0"/>
      <w:marTop w:val="0"/>
      <w:marBottom w:val="0"/>
      <w:divBdr>
        <w:top w:val="none" w:sz="0" w:space="0" w:color="auto"/>
        <w:left w:val="none" w:sz="0" w:space="0" w:color="auto"/>
        <w:bottom w:val="none" w:sz="0" w:space="0" w:color="auto"/>
        <w:right w:val="none" w:sz="0" w:space="0" w:color="auto"/>
      </w:divBdr>
    </w:div>
    <w:div w:id="1682319316">
      <w:bodyDiv w:val="1"/>
      <w:marLeft w:val="0"/>
      <w:marRight w:val="0"/>
      <w:marTop w:val="0"/>
      <w:marBottom w:val="0"/>
      <w:divBdr>
        <w:top w:val="none" w:sz="0" w:space="0" w:color="auto"/>
        <w:left w:val="none" w:sz="0" w:space="0" w:color="auto"/>
        <w:bottom w:val="none" w:sz="0" w:space="0" w:color="auto"/>
        <w:right w:val="none" w:sz="0" w:space="0" w:color="auto"/>
      </w:divBdr>
    </w:div>
    <w:div w:id="1778911164">
      <w:bodyDiv w:val="1"/>
      <w:marLeft w:val="0"/>
      <w:marRight w:val="0"/>
      <w:marTop w:val="0"/>
      <w:marBottom w:val="0"/>
      <w:divBdr>
        <w:top w:val="none" w:sz="0" w:space="0" w:color="auto"/>
        <w:left w:val="none" w:sz="0" w:space="0" w:color="auto"/>
        <w:bottom w:val="none" w:sz="0" w:space="0" w:color="auto"/>
        <w:right w:val="none" w:sz="0" w:space="0" w:color="auto"/>
      </w:divBdr>
    </w:div>
    <w:div w:id="1824930624">
      <w:bodyDiv w:val="1"/>
      <w:marLeft w:val="0"/>
      <w:marRight w:val="0"/>
      <w:marTop w:val="0"/>
      <w:marBottom w:val="0"/>
      <w:divBdr>
        <w:top w:val="none" w:sz="0" w:space="0" w:color="auto"/>
        <w:left w:val="none" w:sz="0" w:space="0" w:color="auto"/>
        <w:bottom w:val="none" w:sz="0" w:space="0" w:color="auto"/>
        <w:right w:val="none" w:sz="0" w:space="0" w:color="auto"/>
      </w:divBdr>
    </w:div>
    <w:div w:id="211454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endrapatil.com/aws-ec2-instance-types/" TargetMode="External"/><Relationship Id="rId13" Type="http://schemas.openxmlformats.org/officeDocument/2006/relationships/hyperlink" Target="https://jayendrapatil.com/aws-elb-network-load-balancer/" TargetMode="External"/><Relationship Id="rId3" Type="http://schemas.openxmlformats.org/officeDocument/2006/relationships/settings" Target="settings.xml"/><Relationship Id="rId7" Type="http://schemas.openxmlformats.org/officeDocument/2006/relationships/hyperlink" Target="https://jayendrapatil.com/aws-ec2-ami/" TargetMode="External"/><Relationship Id="rId12" Type="http://schemas.openxmlformats.org/officeDocument/2006/relationships/hyperlink" Target="https://jayendrapatil.com/aws-elb-application-load-balanc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Route53/latest/DeveloperGuide/resource-record-sets-choosing-alias-non-alias.html" TargetMode="External"/><Relationship Id="rId11" Type="http://schemas.openxmlformats.org/officeDocument/2006/relationships/hyperlink" Target="https://jayendrapatil.com/aws-elastic-load-balancing/" TargetMode="External"/><Relationship Id="rId5" Type="http://schemas.openxmlformats.org/officeDocument/2006/relationships/hyperlink" Target="https://aws.amazon.com/about-aws/whats-new/2017/01/amazon-rds-now-supports-read-replicas-of-encrypted-database-instances-across-regions/" TargetMode="External"/><Relationship Id="rId15" Type="http://schemas.openxmlformats.org/officeDocument/2006/relationships/fontTable" Target="fontTable.xml"/><Relationship Id="rId10" Type="http://schemas.openxmlformats.org/officeDocument/2006/relationships/hyperlink" Target="https://jayendrapatil.com/aws-ec2-placement-groups/" TargetMode="External"/><Relationship Id="rId4" Type="http://schemas.openxmlformats.org/officeDocument/2006/relationships/webSettings" Target="webSettings.xml"/><Relationship Id="rId9" Type="http://schemas.openxmlformats.org/officeDocument/2006/relationships/hyperlink" Target="https://jayendrapatil.com/aws-ec2-instance-purchasing-optio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8787</Words>
  <Characters>50089</Characters>
  <Application>Microsoft Office Word</Application>
  <DocSecurity>0</DocSecurity>
  <Lines>417</Lines>
  <Paragraphs>117</Paragraphs>
  <ScaleCrop>false</ScaleCrop>
  <Company/>
  <LinksUpToDate>false</LinksUpToDate>
  <CharactersWithSpaces>58759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Sachin(AWF)</dc:creator>
  <cp:keywords/>
  <dc:description/>
  <cp:lastModifiedBy>Agarwal, Sachin(AWF)</cp:lastModifiedBy>
  <cp:revision>2</cp:revision>
  <dcterms:created xsi:type="dcterms:W3CDTF">2020-06-09T06:51:00Z</dcterms:created>
  <dcterms:modified xsi:type="dcterms:W3CDTF">2020-06-09T06:51:00Z</dcterms:modified>
</cp:coreProperties>
</file>